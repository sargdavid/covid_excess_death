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0BF5" w14:textId="7704A629" w:rsidR="00F14420" w:rsidRPr="002558BF" w:rsidRDefault="002558BF" w:rsidP="00F14420">
      <w:pPr>
        <w:rPr>
          <w:ins w:id="0" w:author="Jin Wang" w:date="2023-06-19T09:37:00Z"/>
          <w:b/>
          <w:bCs/>
          <w:color w:val="000000"/>
          <w:sz w:val="32"/>
          <w:szCs w:val="32"/>
          <w:highlight w:val="yellow"/>
          <w:bdr w:val="none" w:sz="0" w:space="0" w:color="auto" w:frame="1"/>
          <w:shd w:val="clear" w:color="auto" w:fill="FFFFFF"/>
        </w:rPr>
      </w:pPr>
      <w:bookmarkStart w:id="1" w:name="_Hlk138344133"/>
      <w:bookmarkEnd w:id="1"/>
      <w:r>
        <w:rPr>
          <w:b/>
          <w:bCs/>
          <w:color w:val="000000"/>
          <w:sz w:val="32"/>
          <w:szCs w:val="32"/>
          <w:highlight w:val="yellow"/>
          <w:bdr w:val="none" w:sz="0" w:space="0" w:color="auto" w:frame="1"/>
          <w:shd w:val="clear" w:color="auto" w:fill="FFFFFF"/>
        </w:rPr>
        <w:t>COVID-19 Pandemic E</w:t>
      </w:r>
      <w:r w:rsidR="00F14420" w:rsidRPr="003B3153">
        <w:rPr>
          <w:b/>
          <w:bCs/>
          <w:color w:val="000000"/>
          <w:sz w:val="32"/>
          <w:szCs w:val="32"/>
          <w:highlight w:val="yellow"/>
          <w:bdr w:val="none" w:sz="0" w:space="0" w:color="auto" w:frame="1"/>
          <w:shd w:val="clear" w:color="auto" w:fill="FFFFFF"/>
          <w:rPrChange w:id="2" w:author="Jin Wang" w:date="2023-06-19T09:37:00Z">
            <w:rPr>
              <w:b/>
              <w:bCs/>
              <w:color w:val="000000"/>
              <w:sz w:val="32"/>
              <w:szCs w:val="32"/>
              <w:bdr w:val="none" w:sz="0" w:space="0" w:color="auto" w:frame="1"/>
              <w:shd w:val="clear" w:color="auto" w:fill="FFFFFF"/>
            </w:rPr>
          </w:rPrChange>
        </w:rPr>
        <w:t xml:space="preserve">xcess </w:t>
      </w:r>
      <w:r>
        <w:rPr>
          <w:b/>
          <w:bCs/>
          <w:color w:val="000000"/>
          <w:sz w:val="32"/>
          <w:szCs w:val="32"/>
          <w:highlight w:val="yellow"/>
          <w:bdr w:val="none" w:sz="0" w:space="0" w:color="auto" w:frame="1"/>
          <w:shd w:val="clear" w:color="auto" w:fill="FFFFFF"/>
        </w:rPr>
        <w:t>Death Estimation and its Health Impact in the US</w:t>
      </w:r>
    </w:p>
    <w:p w14:paraId="410C6CF0" w14:textId="3D786B24" w:rsidR="003B3153" w:rsidRPr="00C47465" w:rsidRDefault="003B3153" w:rsidP="00F14420">
      <w:pPr>
        <w:rPr>
          <w:color w:val="FF0000"/>
          <w:sz w:val="32"/>
          <w:szCs w:val="32"/>
        </w:rPr>
      </w:pPr>
    </w:p>
    <w:p w14:paraId="727BEDFE" w14:textId="3419B55B" w:rsidR="002E1C70" w:rsidRPr="00C47465" w:rsidRDefault="002E1C70" w:rsidP="00C47465">
      <w:r w:rsidRPr="00C47465">
        <w:t xml:space="preserve">Nuria Diaz-Tena, </w:t>
      </w:r>
      <w:proofErr w:type="spellStart"/>
      <w:r w:rsidR="004D45F5" w:rsidRPr="00C47465">
        <w:t>Jin</w:t>
      </w:r>
      <w:proofErr w:type="spellEnd"/>
      <w:r w:rsidR="004D45F5">
        <w:t xml:space="preserve"> Wang</w:t>
      </w:r>
      <w:r w:rsidR="004D45F5" w:rsidRPr="00C47465">
        <w:t xml:space="preserve">, </w:t>
      </w:r>
      <w:r w:rsidRPr="00C47465">
        <w:t>Davit, Javier</w:t>
      </w:r>
      <w:r w:rsidR="002558BF">
        <w:t xml:space="preserve"> Cabrera</w:t>
      </w:r>
      <w:r w:rsidRPr="00C47465">
        <w:t xml:space="preserve">, </w:t>
      </w:r>
      <w:r w:rsidR="00F14420" w:rsidRPr="00C47465">
        <w:t>Michael</w:t>
      </w:r>
      <w:r w:rsidR="002558BF">
        <w:t xml:space="preserve"> </w:t>
      </w:r>
      <w:proofErr w:type="spellStart"/>
      <w:r w:rsidR="002558BF">
        <w:t>Katehakis</w:t>
      </w:r>
      <w:proofErr w:type="spellEnd"/>
    </w:p>
    <w:p w14:paraId="2ED272C5" w14:textId="77777777" w:rsidR="002E1C70" w:rsidRPr="00C47465" w:rsidRDefault="002E1C70"/>
    <w:p w14:paraId="57C36034" w14:textId="77777777" w:rsidR="00C47465" w:rsidRPr="00C47465" w:rsidRDefault="00C47465">
      <w:pPr>
        <w:rPr>
          <w:b/>
          <w:bCs/>
        </w:rPr>
      </w:pPr>
      <w:commentRangeStart w:id="3"/>
      <w:r w:rsidRPr="00C47465">
        <w:rPr>
          <w:b/>
          <w:bCs/>
        </w:rPr>
        <w:t>Abstract</w:t>
      </w:r>
      <w:commentRangeEnd w:id="3"/>
      <w:r w:rsidR="003B3153">
        <w:rPr>
          <w:rStyle w:val="CommentReference"/>
        </w:rPr>
        <w:commentReference w:id="3"/>
      </w:r>
    </w:p>
    <w:p w14:paraId="7387DFE7" w14:textId="3D73B81F" w:rsidR="00610837" w:rsidRDefault="78C89962" w:rsidP="002558BF">
      <w:pPr>
        <w:textAlignment w:val="baseline"/>
        <w:rPr>
          <w:color w:val="000000"/>
          <w:bdr w:val="none" w:sz="0" w:space="0" w:color="auto" w:frame="1"/>
        </w:rPr>
      </w:pPr>
      <w:r>
        <w:rPr>
          <w:color w:val="000000"/>
          <w:bdr w:val="none" w:sz="0" w:space="0" w:color="auto" w:frame="1"/>
        </w:rPr>
        <w:t>This paper is using statistical methods to estimate the impact of COVID-19 on the United States. Our paper provide</w:t>
      </w:r>
      <w:r w:rsidR="002558BF">
        <w:rPr>
          <w:color w:val="000000" w:themeColor="text1"/>
        </w:rPr>
        <w:t>s</w:t>
      </w:r>
      <w:r>
        <w:rPr>
          <w:color w:val="000000"/>
          <w:bdr w:val="none" w:sz="0" w:space="0" w:color="auto" w:frame="1"/>
        </w:rPr>
        <w:t xml:space="preserve"> a more granular view of which states and health conditions were more affected by the pandemic.</w:t>
      </w:r>
      <w:r w:rsidR="04A1C57E" w:rsidRPr="00C47465">
        <w:rPr>
          <w:color w:val="000000"/>
          <w:bdr w:val="none" w:sz="0" w:space="0" w:color="auto" w:frame="1"/>
        </w:rPr>
        <w:t xml:space="preserve"> </w:t>
      </w:r>
      <w:r w:rsidR="002558BF">
        <w:rPr>
          <w:color w:val="000000"/>
          <w:bdr w:val="none" w:sz="0" w:space="0" w:color="auto" w:frame="1"/>
        </w:rPr>
        <w:t xml:space="preserve">It is vital to understand which policies performed the best to improve the health policies for the next pandemic. </w:t>
      </w:r>
      <w:r w:rsidR="04A1C57E" w:rsidRPr="00C47465">
        <w:rPr>
          <w:color w:val="000000"/>
          <w:bdr w:val="none" w:sz="0" w:space="0" w:color="auto" w:frame="1"/>
        </w:rPr>
        <w:t xml:space="preserve">Only deaths with an autopsy are sure to be correct, the other deaths are classified by the most probable cause without any test to prove it.  COVID-19 has brought further uncertainties given the additional </w:t>
      </w:r>
      <w:r w:rsidR="04A1C57E">
        <w:rPr>
          <w:color w:val="000000"/>
          <w:bdr w:val="none" w:sz="0" w:space="0" w:color="auto" w:frame="1"/>
        </w:rPr>
        <w:t xml:space="preserve">cause of </w:t>
      </w:r>
      <w:r w:rsidR="085BD234">
        <w:rPr>
          <w:color w:val="000000"/>
          <w:bdr w:val="none" w:sz="0" w:space="0" w:color="auto" w:frame="1"/>
        </w:rPr>
        <w:t>death;</w:t>
      </w:r>
      <w:r w:rsidR="04A1C57E">
        <w:rPr>
          <w:color w:val="000000"/>
          <w:bdr w:val="none" w:sz="0" w:space="0" w:color="auto" w:frame="1"/>
        </w:rPr>
        <w:t xml:space="preserve"> additional </w:t>
      </w:r>
      <w:r w:rsidR="04A1C57E" w:rsidRPr="00C47465">
        <w:rPr>
          <w:color w:val="000000"/>
          <w:bdr w:val="none" w:sz="0" w:space="0" w:color="auto" w:frame="1"/>
        </w:rPr>
        <w:t>COVID</w:t>
      </w:r>
      <w:r>
        <w:rPr>
          <w:color w:val="000000"/>
          <w:bdr w:val="none" w:sz="0" w:space="0" w:color="auto" w:frame="1"/>
        </w:rPr>
        <w:t>-19</w:t>
      </w:r>
      <w:r w:rsidR="04A1C57E" w:rsidRPr="00C47465">
        <w:rPr>
          <w:color w:val="000000"/>
          <w:bdr w:val="none" w:sz="0" w:space="0" w:color="auto" w:frame="1"/>
        </w:rPr>
        <w:t xml:space="preserve"> test</w:t>
      </w:r>
      <w:r>
        <w:rPr>
          <w:color w:val="000000"/>
          <w:bdr w:val="none" w:sz="0" w:space="0" w:color="auto" w:frame="1"/>
        </w:rPr>
        <w:t>s</w:t>
      </w:r>
      <w:r w:rsidR="04A1C57E" w:rsidRPr="00C47465">
        <w:rPr>
          <w:color w:val="000000"/>
          <w:bdr w:val="none" w:sz="0" w:space="0" w:color="auto" w:frame="1"/>
        </w:rPr>
        <w:t xml:space="preserve"> necessary to achieve the correct cause of death of the deassed Americans. The COVID</w:t>
      </w:r>
      <w:r>
        <w:rPr>
          <w:color w:val="000000"/>
          <w:bdr w:val="none" w:sz="0" w:space="0" w:color="auto" w:frame="1"/>
        </w:rPr>
        <w:t>-19</w:t>
      </w:r>
      <w:r w:rsidR="04A1C57E" w:rsidRPr="00C47465">
        <w:rPr>
          <w:color w:val="000000"/>
          <w:bdr w:val="none" w:sz="0" w:space="0" w:color="auto" w:frame="1"/>
        </w:rPr>
        <w:t xml:space="preserve"> deaths data </w:t>
      </w:r>
      <w:r w:rsidR="239318CB" w:rsidRPr="00C47465">
        <w:rPr>
          <w:color w:val="000000"/>
          <w:bdr w:val="none" w:sz="0" w:space="0" w:color="auto" w:frame="1"/>
        </w:rPr>
        <w:t>doesn’t</w:t>
      </w:r>
      <w:r w:rsidR="04A1C57E" w:rsidRPr="00C47465">
        <w:rPr>
          <w:color w:val="000000"/>
          <w:bdr w:val="none" w:sz="0" w:space="0" w:color="auto" w:frame="1"/>
        </w:rPr>
        <w:t xml:space="preserve"> catch everyone whose life was shortened by the pandemic and add other people whose primary reason for dying was not COVID</w:t>
      </w:r>
      <w:r>
        <w:rPr>
          <w:color w:val="000000"/>
          <w:bdr w:val="none" w:sz="0" w:space="0" w:color="auto" w:frame="1"/>
        </w:rPr>
        <w:t>-19</w:t>
      </w:r>
      <w:r w:rsidR="04A1C57E" w:rsidRPr="00C47465">
        <w:rPr>
          <w:color w:val="000000"/>
          <w:bdr w:val="none" w:sz="0" w:space="0" w:color="auto" w:frame="1"/>
        </w:rPr>
        <w:t xml:space="preserve">. This paper shows how to </w:t>
      </w:r>
      <w:r w:rsidR="04A1C57E">
        <w:rPr>
          <w:color w:val="000000"/>
          <w:bdr w:val="none" w:sz="0" w:space="0" w:color="auto" w:frame="1"/>
        </w:rPr>
        <w:t>select the best method to estimate</w:t>
      </w:r>
      <w:r w:rsidR="04A1C57E" w:rsidRPr="00C47465">
        <w:rPr>
          <w:color w:val="000000"/>
          <w:bdr w:val="none" w:sz="0" w:space="0" w:color="auto" w:frame="1"/>
        </w:rPr>
        <w:t xml:space="preserve"> excess deaths </w:t>
      </w:r>
      <w:r w:rsidR="04A1C57E">
        <w:rPr>
          <w:color w:val="000000"/>
          <w:bdr w:val="none" w:sz="0" w:space="0" w:color="auto" w:frame="1"/>
        </w:rPr>
        <w:t>depending on the data being used and its granularit</w:t>
      </w:r>
      <w:r w:rsidR="085BD234">
        <w:rPr>
          <w:color w:val="000000"/>
          <w:bdr w:val="none" w:sz="0" w:space="0" w:color="auto" w:frame="1"/>
        </w:rPr>
        <w:t>y</w:t>
      </w:r>
      <w:r w:rsidR="2F8C9C67">
        <w:rPr>
          <w:color w:val="000000"/>
          <w:bdr w:val="none" w:sz="0" w:space="0" w:color="auto" w:frame="1"/>
        </w:rPr>
        <w:t xml:space="preserve"> and how to improve the estimates once you know which model type provides the best estimate.</w:t>
      </w:r>
    </w:p>
    <w:p w14:paraId="74A7F970" w14:textId="1ADEEF09" w:rsidR="002558BF" w:rsidRPr="007D4256" w:rsidRDefault="002558BF" w:rsidP="0001625C">
      <w:pPr>
        <w:textAlignment w:val="baseline"/>
        <w:rPr>
          <w:b/>
          <w:bCs/>
          <w:color w:val="FF0000"/>
          <w:bdr w:val="none" w:sz="0" w:space="0" w:color="auto" w:frame="1"/>
        </w:rPr>
        <w:sectPr w:rsidR="002558BF" w:rsidRPr="007D4256">
          <w:headerReference w:type="default" r:id="rId12"/>
          <w:footerReference w:type="default" r:id="rId13"/>
          <w:pgSz w:w="12240" w:h="15840"/>
          <w:pgMar w:top="1440" w:right="1440" w:bottom="1440" w:left="1440" w:header="720" w:footer="720" w:gutter="0"/>
          <w:cols w:space="720"/>
          <w:docGrid w:linePitch="360"/>
        </w:sectPr>
      </w:pPr>
      <w:r w:rsidRPr="007D4256">
        <w:rPr>
          <w:b/>
          <w:bCs/>
          <w:color w:val="FF0000"/>
          <w:bdr w:val="none" w:sz="0" w:space="0" w:color="auto" w:frame="1"/>
        </w:rPr>
        <w:t>Models used and performance.</w:t>
      </w:r>
    </w:p>
    <w:p w14:paraId="1F3BACA6" w14:textId="77777777" w:rsidR="002B0CFF" w:rsidRDefault="002B0CFF" w:rsidP="002B0CFF">
      <w:pPr>
        <w:rPr>
          <w:b/>
          <w:bCs/>
        </w:rPr>
        <w:sectPr w:rsidR="002B0CFF" w:rsidSect="002B0CFF">
          <w:headerReference w:type="default" r:id="rId14"/>
          <w:footerReference w:type="default" r:id="rId15"/>
          <w:type w:val="continuous"/>
          <w:pgSz w:w="12240" w:h="15840"/>
          <w:pgMar w:top="1440" w:right="1440" w:bottom="1440" w:left="1440" w:header="720" w:footer="720" w:gutter="0"/>
          <w:cols w:num="2" w:space="720"/>
          <w:docGrid w:linePitch="360"/>
        </w:sectPr>
      </w:pPr>
    </w:p>
    <w:p w14:paraId="5415A24F" w14:textId="77777777" w:rsidR="002B0CFF" w:rsidRDefault="002B0CFF" w:rsidP="002B0CFF">
      <w:pPr>
        <w:sectPr w:rsidR="002B0CFF" w:rsidSect="002B0CFF">
          <w:headerReference w:type="default" r:id="rId16"/>
          <w:footerReference w:type="default" r:id="rId17"/>
          <w:type w:val="continuous"/>
          <w:pgSz w:w="12240" w:h="15840"/>
          <w:pgMar w:top="1440" w:right="1440" w:bottom="1440" w:left="1440" w:header="720" w:footer="720" w:gutter="0"/>
          <w:cols w:num="2" w:space="720"/>
          <w:docGrid w:linePitch="360"/>
        </w:sectPr>
      </w:pPr>
    </w:p>
    <w:p w14:paraId="682BB1BD" w14:textId="1B00CB6E" w:rsidR="002B0CFF" w:rsidRDefault="002B0CFF" w:rsidP="002B0CFF">
      <w:pPr>
        <w:rPr>
          <w:b/>
          <w:bCs/>
        </w:rPr>
        <w:sectPr w:rsidR="002B0CFF" w:rsidSect="002B0CFF">
          <w:headerReference w:type="default" r:id="rId18"/>
          <w:footerReference w:type="default" r:id="rId19"/>
          <w:type w:val="continuous"/>
          <w:pgSz w:w="12240" w:h="15840"/>
          <w:pgMar w:top="1440" w:right="1440" w:bottom="1440" w:left="1440" w:header="720" w:footer="720" w:gutter="0"/>
          <w:cols w:num="2" w:space="720"/>
          <w:docGrid w:linePitch="360"/>
        </w:sectPr>
      </w:pPr>
    </w:p>
    <w:p w14:paraId="4B6C10B4" w14:textId="79DB4745" w:rsidR="0001625C" w:rsidRPr="0001625C" w:rsidRDefault="0001625C" w:rsidP="0001625C">
      <w:pPr>
        <w:pStyle w:val="ListParagraph"/>
        <w:numPr>
          <w:ilvl w:val="0"/>
          <w:numId w:val="1"/>
        </w:numPr>
      </w:pPr>
      <w:r w:rsidRPr="0001625C">
        <w:rPr>
          <w:b/>
          <w:bCs/>
        </w:rPr>
        <w:t>Introduction</w:t>
      </w:r>
      <w:r w:rsidRPr="0001625C">
        <w:t xml:space="preserve"> </w:t>
      </w:r>
    </w:p>
    <w:p w14:paraId="22755B91" w14:textId="4D508ADD" w:rsidR="00754EDD" w:rsidRDefault="0001625C" w:rsidP="0001625C">
      <w:r>
        <w:t>An accurate measurement of the number of deaths due to the COVID-19 pandemic by state is necessary to understand which health policies were more effective to reduce the number of deaths.</w:t>
      </w:r>
      <w:r w:rsidR="00B466CE">
        <w:t xml:space="preserve"> </w:t>
      </w:r>
      <w:r w:rsidR="00B466CE" w:rsidRPr="00C47465">
        <w:t xml:space="preserve">However, </w:t>
      </w:r>
      <w:r w:rsidR="00B466CE">
        <w:t xml:space="preserve">the </w:t>
      </w:r>
      <w:r w:rsidR="00B466CE" w:rsidRPr="00C47465">
        <w:t xml:space="preserve">reported </w:t>
      </w:r>
      <w:r w:rsidR="00B466CE">
        <w:t xml:space="preserve">COVID-19 </w:t>
      </w:r>
      <w:r w:rsidR="00B466CE" w:rsidRPr="00C47465">
        <w:t xml:space="preserve">deaths represent only a partial count of total death toll from the COVID-19 pandemic. Excess </w:t>
      </w:r>
      <w:r w:rsidR="00B466CE">
        <w:t>COVID-19 pandemic death</w:t>
      </w:r>
      <w:r w:rsidR="00B466CE" w:rsidRPr="00C47465">
        <w:t xml:space="preserve">, defined as the difference between the number of deaths during the pandemic and the number of </w:t>
      </w:r>
      <w:r w:rsidR="008A1979">
        <w:t xml:space="preserve">expected </w:t>
      </w:r>
      <w:r w:rsidR="00B466CE" w:rsidRPr="00C47465">
        <w:t xml:space="preserve">deaths </w:t>
      </w:r>
      <w:r w:rsidR="008A1979">
        <w:t>as if the pandemic would not have happened. The expected deaths without COVID-19 are forecasted using the historical data</w:t>
      </w:r>
      <w:r w:rsidR="007D4256">
        <w:t xml:space="preserve"> (before the pandemic)</w:t>
      </w:r>
      <w:r w:rsidR="008A1979">
        <w:t xml:space="preserve">. </w:t>
      </w:r>
      <w:r w:rsidR="00D50DBF">
        <w:t xml:space="preserve"> </w:t>
      </w:r>
      <w:r w:rsidR="00B466CE" w:rsidRPr="00C47465">
        <w:t xml:space="preserve">Gaps exist between reported and excess deaths related to the COVID-19 pandemic </w:t>
      </w:r>
      <w:r w:rsidR="00754EDD">
        <w:t>and we will observe how the gap decreases thru time when the new tests and policies to detect COVID-19 are in place.</w:t>
      </w:r>
    </w:p>
    <w:p w14:paraId="7EF4234A" w14:textId="25B0B3AC" w:rsidR="003558F4" w:rsidDel="00DB7555" w:rsidRDefault="008A1979" w:rsidP="003558F4">
      <w:pPr>
        <w:rPr>
          <w:del w:id="84" w:author="Jin Wang" w:date="2023-06-19T09:45:00Z"/>
        </w:rPr>
      </w:pPr>
      <w:r>
        <w:t>T</w:t>
      </w:r>
      <w:r w:rsidR="007D4256">
        <w:t>wo</w:t>
      </w:r>
      <w:r>
        <w:t xml:space="preserve"> different models were used to forecast the expected number of deaths without COVID-19: Exponential smoothing</w:t>
      </w:r>
      <w:r w:rsidR="007D4256">
        <w:t xml:space="preserve"> </w:t>
      </w:r>
      <w:r>
        <w:t xml:space="preserve">and sinusoidal models. </w:t>
      </w:r>
      <w:r w:rsidR="007D4256">
        <w:t>And the CDC excess data provided using the Farrington algorithm is used as a comparison. The</w:t>
      </w:r>
      <w:r>
        <w:t xml:space="preserve"> </w:t>
      </w:r>
      <w:r w:rsidR="002558BF">
        <w:t>m</w:t>
      </w:r>
      <w:r>
        <w:t xml:space="preserve">odels </w:t>
      </w:r>
      <w:r w:rsidR="007D4256">
        <w:t xml:space="preserve">have </w:t>
      </w:r>
      <w:r w:rsidR="002558BF">
        <w:t xml:space="preserve">few </w:t>
      </w:r>
      <w:r>
        <w:t xml:space="preserve">parameters to estimate because </w:t>
      </w:r>
      <w:r w:rsidR="003558F4">
        <w:t xml:space="preserve">we do not have lots of data for the model. The models were run on the training set </w:t>
      </w:r>
      <w:r w:rsidR="0073489F">
        <w:t xml:space="preserve">(data </w:t>
      </w:r>
      <w:r w:rsidR="007D4256">
        <w:t xml:space="preserve">from 2015 </w:t>
      </w:r>
      <w:r w:rsidR="0073489F">
        <w:t xml:space="preserve">till February 2019) </w:t>
      </w:r>
      <w:r w:rsidR="003558F4">
        <w:t>and evaluated on a hold-out period before COVID-19</w:t>
      </w:r>
      <w:r w:rsidR="0073489F">
        <w:t xml:space="preserve"> (March 2019 to February 2020)</w:t>
      </w:r>
      <w:r w:rsidR="003558F4">
        <w:t xml:space="preserve">. Once the best model was selected, that model will be reran using </w:t>
      </w:r>
      <w:r w:rsidR="007D4256">
        <w:t xml:space="preserve">data from 2015 to February 2020, including the previous </w:t>
      </w:r>
      <w:r w:rsidR="003558F4">
        <w:t xml:space="preserve">hold-out period to include the latest data in the model before the forecast. </w:t>
      </w:r>
      <w:del w:id="85" w:author="Jin Wang" w:date="2023-06-19T09:45:00Z">
        <w:r w:rsidR="0073489F" w:rsidDel="00DB7555">
          <w:delText xml:space="preserve"> </w:delText>
        </w:r>
      </w:del>
    </w:p>
    <w:p w14:paraId="6EEBBBA5" w14:textId="194939A6" w:rsidR="0073489F" w:rsidRDefault="0073489F" w:rsidP="003558F4">
      <w:pPr>
        <w:sectPr w:rsidR="0073489F" w:rsidSect="0064018F">
          <w:headerReference w:type="default" r:id="rId20"/>
          <w:footerReference w:type="default" r:id="rId21"/>
          <w:type w:val="continuous"/>
          <w:pgSz w:w="12240" w:h="15840"/>
          <w:pgMar w:top="1440" w:right="1440" w:bottom="1440" w:left="1440" w:header="720" w:footer="720" w:gutter="0"/>
          <w:cols w:space="720"/>
          <w:docGrid w:linePitch="360"/>
        </w:sectPr>
      </w:pPr>
      <w:r>
        <w:t xml:space="preserve">The models </w:t>
      </w:r>
      <w:r w:rsidR="00DB7555">
        <w:t>are</w:t>
      </w:r>
      <w:r w:rsidR="007B7FD2">
        <w:t xml:space="preserve"> first</w:t>
      </w:r>
      <w:r w:rsidR="00DB7555">
        <w:t xml:space="preserve"> fit </w:t>
      </w:r>
      <w:r>
        <w:t>at the state level to estimate the total excess death in the United States</w:t>
      </w:r>
      <w:r w:rsidR="003243F0">
        <w:t>, and then</w:t>
      </w:r>
      <w:r>
        <w:t xml:space="preserve"> </w:t>
      </w:r>
      <w:r w:rsidR="003243F0">
        <w:t xml:space="preserve">fit </w:t>
      </w:r>
      <w:r w:rsidR="007D4256">
        <w:t>by</w:t>
      </w:r>
      <w:r w:rsidR="003243F0">
        <w:t xml:space="preserve"> </w:t>
      </w:r>
      <w:r w:rsidR="002558BF">
        <w:t>causes of</w:t>
      </w:r>
      <w:r>
        <w:t xml:space="preserve"> death</w:t>
      </w:r>
      <w:r w:rsidR="00933E16">
        <w:t>s</w:t>
      </w:r>
      <w:r>
        <w:t xml:space="preserve"> </w:t>
      </w:r>
      <w:r w:rsidR="00A4398B">
        <w:t xml:space="preserve">in each state. The results </w:t>
      </w:r>
      <w:r w:rsidR="00A72C0D">
        <w:t>indicate</w:t>
      </w:r>
      <w:r w:rsidR="00A325E6">
        <w:t xml:space="preserve"> which</w:t>
      </w:r>
      <w:r w:rsidR="00791EFD">
        <w:t xml:space="preserve"> </w:t>
      </w:r>
      <w:r w:rsidR="00A325E6">
        <w:t>state</w:t>
      </w:r>
      <w:r w:rsidR="002558BF">
        <w:t>s</w:t>
      </w:r>
      <w:r w:rsidR="00A325E6">
        <w:t xml:space="preserve"> over reported or under reported COVID-19 deaths.</w:t>
      </w:r>
    </w:p>
    <w:p w14:paraId="648A9343" w14:textId="77777777" w:rsidR="003558F4" w:rsidRDefault="003558F4" w:rsidP="003558F4"/>
    <w:p w14:paraId="1CB863AB" w14:textId="77777777" w:rsidR="00C71F5A" w:rsidRDefault="00C71F5A" w:rsidP="002B0CFF"/>
    <w:p w14:paraId="0BA94DFF" w14:textId="0B9850D5" w:rsidR="00D50DBF" w:rsidRDefault="002E1C70" w:rsidP="00D50DBF">
      <w:pPr>
        <w:pStyle w:val="ListParagraph"/>
        <w:numPr>
          <w:ilvl w:val="0"/>
          <w:numId w:val="1"/>
        </w:numPr>
        <w:rPr>
          <w:b/>
          <w:bCs/>
        </w:rPr>
      </w:pPr>
      <w:r w:rsidRPr="00D50DBF">
        <w:rPr>
          <w:b/>
          <w:bCs/>
        </w:rPr>
        <w:t>Methods</w:t>
      </w:r>
      <w:r w:rsidRPr="00D50DBF">
        <w:t xml:space="preserve"> </w:t>
      </w:r>
      <w:r w:rsidR="00D50DBF" w:rsidRPr="00D50DBF">
        <w:rPr>
          <w:b/>
          <w:bCs/>
        </w:rPr>
        <w:t>and Results</w:t>
      </w:r>
    </w:p>
    <w:p w14:paraId="374E9FD6" w14:textId="77777777" w:rsidR="001D7CC3" w:rsidRDefault="001D7CC3" w:rsidP="001D7CC3">
      <w:pPr>
        <w:pStyle w:val="ListParagraph"/>
        <w:ind w:left="360"/>
        <w:rPr>
          <w:b/>
          <w:bCs/>
        </w:rPr>
      </w:pPr>
    </w:p>
    <w:p w14:paraId="30BD61A8" w14:textId="4CC3C539" w:rsidR="00A325E6" w:rsidRPr="00D50DBF" w:rsidRDefault="00A325E6">
      <w:pPr>
        <w:pStyle w:val="ListParagraph"/>
        <w:numPr>
          <w:ilvl w:val="1"/>
          <w:numId w:val="1"/>
        </w:numPr>
        <w:ind w:left="630" w:hanging="630"/>
        <w:rPr>
          <w:b/>
          <w:bCs/>
        </w:rPr>
        <w:pPrChange w:id="106" w:author="Jin Wang" w:date="2023-06-19T09:49:00Z">
          <w:pPr>
            <w:pStyle w:val="ListParagraph"/>
            <w:numPr>
              <w:ilvl w:val="1"/>
              <w:numId w:val="1"/>
            </w:numPr>
            <w:ind w:left="1080" w:hanging="1080"/>
          </w:pPr>
        </w:pPrChange>
      </w:pPr>
      <w:r>
        <w:rPr>
          <w:b/>
          <w:bCs/>
        </w:rPr>
        <w:lastRenderedPageBreak/>
        <w:t xml:space="preserve"> Data</w:t>
      </w:r>
    </w:p>
    <w:p w14:paraId="23E62664" w14:textId="67DD852A" w:rsidR="002558BF" w:rsidRDefault="002E1C70">
      <w:r w:rsidRPr="00C47465">
        <w:t>All</w:t>
      </w:r>
      <w:r w:rsidR="0061523F">
        <w:t xml:space="preserve"> deaths </w:t>
      </w:r>
      <w:r w:rsidR="007D4256">
        <w:t xml:space="preserve">data </w:t>
      </w:r>
      <w:r w:rsidR="0061523F">
        <w:t xml:space="preserve">by </w:t>
      </w:r>
      <w:r w:rsidR="002558BF">
        <w:t xml:space="preserve">month and </w:t>
      </w:r>
      <w:r w:rsidR="0061523F">
        <w:t>state were downloaded from the CDC</w:t>
      </w:r>
      <w:r w:rsidR="002558BF">
        <w:rPr>
          <w:sz w:val="28"/>
          <w:szCs w:val="28"/>
          <w:vertAlign w:val="superscript"/>
        </w:rPr>
        <w:t>1</w:t>
      </w:r>
      <w:r w:rsidR="0061523F">
        <w:t xml:space="preserve"> from 2010</w:t>
      </w:r>
      <w:r w:rsidR="002558BF">
        <w:t xml:space="preserve">5 </w:t>
      </w:r>
      <w:r w:rsidR="0061523F">
        <w:t xml:space="preserve">to </w:t>
      </w:r>
      <w:r w:rsidR="007D4256">
        <w:t>June</w:t>
      </w:r>
      <w:r w:rsidR="002558BF">
        <w:t xml:space="preserve"> </w:t>
      </w:r>
      <w:r w:rsidR="0061523F">
        <w:t>202</w:t>
      </w:r>
      <w:r w:rsidR="002558BF">
        <w:t>3</w:t>
      </w:r>
      <w:r w:rsidR="0061523F">
        <w:t xml:space="preserve">. </w:t>
      </w:r>
      <w:r w:rsidR="002558BF">
        <w:t>The data from the last month is not reliable due to the lag on reporting deaths and tit does not include the whole month (</w:t>
      </w:r>
      <w:r w:rsidR="007D4256">
        <w:t>t</w:t>
      </w:r>
      <w:r w:rsidR="002558BF">
        <w:t>he last update was June 21</w:t>
      </w:r>
      <w:r w:rsidR="002558BF" w:rsidRPr="002558BF">
        <w:rPr>
          <w:vertAlign w:val="superscript"/>
        </w:rPr>
        <w:t>st</w:t>
      </w:r>
      <w:r w:rsidR="002558BF">
        <w:t xml:space="preserve"> 20023</w:t>
      </w:r>
      <w:proofErr w:type="gramStart"/>
      <w:r w:rsidR="007D4256">
        <w:t xml:space="preserve">) </w:t>
      </w:r>
      <w:r w:rsidR="002558BF">
        <w:t xml:space="preserve"> and</w:t>
      </w:r>
      <w:proofErr w:type="gramEnd"/>
      <w:r w:rsidR="002558BF">
        <w:t xml:space="preserve"> the data was downloaded June 22</w:t>
      </w:r>
      <w:r w:rsidR="002558BF" w:rsidRPr="002558BF">
        <w:rPr>
          <w:vertAlign w:val="superscript"/>
        </w:rPr>
        <w:t>nd</w:t>
      </w:r>
      <w:r w:rsidR="002558BF">
        <w:t xml:space="preserve"> 2023). There are 50 observations for each state to build the </w:t>
      </w:r>
      <w:r w:rsidR="007D4256">
        <w:t xml:space="preserve">first </w:t>
      </w:r>
      <w:r w:rsidR="002558BF">
        <w:t xml:space="preserve">models, from January 2015 to February 2019). </w:t>
      </w:r>
    </w:p>
    <w:p w14:paraId="46C1A525" w14:textId="1BCB3C13" w:rsidR="002558BF" w:rsidRDefault="002558BF">
      <w:r>
        <w:t>The population data by state and year was collected from the Census</w:t>
      </w:r>
      <w:r>
        <w:rPr>
          <w:vertAlign w:val="superscript"/>
        </w:rPr>
        <w:t xml:space="preserve">2 </w:t>
      </w:r>
      <w:r>
        <w:t>and the same population wa</w:t>
      </w:r>
      <w:r w:rsidR="007D4256">
        <w:t>s</w:t>
      </w:r>
      <w:r>
        <w:t xml:space="preserve"> used in 2023 as in 2022.</w:t>
      </w:r>
    </w:p>
    <w:p w14:paraId="2FEBA8C0" w14:textId="3BC81CE8" w:rsidR="007D4256" w:rsidRPr="002558BF" w:rsidRDefault="007D4256">
      <w:r>
        <w:t>The computed excess death</w:t>
      </w:r>
      <w:r>
        <w:rPr>
          <w:vertAlign w:val="superscript"/>
        </w:rPr>
        <w:t>3</w:t>
      </w:r>
      <w:r>
        <w:t xml:space="preserve"> from the CDC using the Farrington algorithm were downloaded for comparison with our results.</w:t>
      </w:r>
    </w:p>
    <w:p w14:paraId="0D37F348" w14:textId="5DA6AE54" w:rsidR="001B3B82" w:rsidRPr="00C31B54" w:rsidRDefault="001B3B82">
      <w:pPr>
        <w:rPr>
          <w:color w:val="FF0000"/>
        </w:rPr>
      </w:pPr>
    </w:p>
    <w:p w14:paraId="69F0F5FE" w14:textId="31404ED1" w:rsidR="00A325E6" w:rsidRPr="00F04FD5" w:rsidRDefault="00A325E6">
      <w:pPr>
        <w:pStyle w:val="ListParagraph"/>
        <w:numPr>
          <w:ilvl w:val="1"/>
          <w:numId w:val="1"/>
        </w:numPr>
        <w:ind w:left="630" w:hanging="630"/>
        <w:rPr>
          <w:b/>
          <w:bCs/>
          <w:rPrChange w:id="107" w:author="Jin Wang" w:date="2023-06-19T09:49:00Z">
            <w:rPr/>
          </w:rPrChange>
        </w:rPr>
        <w:pPrChange w:id="108" w:author="Jin Wang" w:date="2023-06-19T09:49:00Z">
          <w:pPr>
            <w:pStyle w:val="ListParagraph"/>
            <w:numPr>
              <w:ilvl w:val="1"/>
              <w:numId w:val="1"/>
            </w:numPr>
            <w:ind w:left="1080" w:hanging="990"/>
          </w:pPr>
        </w:pPrChange>
      </w:pPr>
      <w:r w:rsidRPr="00F04FD5">
        <w:rPr>
          <w:b/>
          <w:bCs/>
          <w:rPrChange w:id="109" w:author="Jin Wang" w:date="2023-06-19T09:49:00Z">
            <w:rPr/>
          </w:rPrChange>
        </w:rPr>
        <w:t>Excess death definition and metric to forecast.</w:t>
      </w:r>
    </w:p>
    <w:p w14:paraId="48F44944" w14:textId="20EF9A32" w:rsidR="007D4256" w:rsidRDefault="00A325E6" w:rsidP="007D4256">
      <w:r>
        <w:t xml:space="preserve">Excess death </w:t>
      </w:r>
      <w:r w:rsidR="007D4256">
        <w:t xml:space="preserve">(1) is defined as the difference between the actual deaths and the forecasted deaths as if the pandemic would not have occurred. We prefer to forecast the daily crude rate (3) instead of the number of deaths because the daily crude rate is a more stable and smoother metric than the deaths or the crude rate (2). Plot 1 compares the actual monthly deaths in the US from 2015 to May 2023 to the monthly crude rate. The seasonality from both metrics is the same, but the crude rate does not increase as much as the number of deaths because is divided by the population and the population increases thru time. </w:t>
      </w:r>
      <w:r w:rsidR="007D4256">
        <w:t xml:space="preserve">Plot </w:t>
      </w:r>
      <w:r w:rsidR="007D4256">
        <w:t>2</w:t>
      </w:r>
      <w:r w:rsidR="007D4256">
        <w:t xml:space="preserve"> compares the </w:t>
      </w:r>
      <w:r w:rsidR="007D4256">
        <w:t>monthly crude rate</w:t>
      </w:r>
      <w:r w:rsidR="007D4256">
        <w:t xml:space="preserve"> in the US from 2015 to May 2023 to the </w:t>
      </w:r>
      <w:r w:rsidR="007D4256">
        <w:t>daily</w:t>
      </w:r>
      <w:r w:rsidR="007D4256">
        <w:t xml:space="preserve"> crude rate. The </w:t>
      </w:r>
      <w:r w:rsidR="007D4256">
        <w:t>trend is the same with those two metrics, and the seasonality is smoother using the daily crude rate than the monthly crude rate.</w:t>
      </w:r>
    </w:p>
    <w:p w14:paraId="3F074AD4" w14:textId="5EAB8A72" w:rsidR="007D4256" w:rsidRDefault="007D4256" w:rsidP="007D4256"/>
    <w:p w14:paraId="5A1611EB" w14:textId="089B3483" w:rsidR="007D4256" w:rsidRDefault="007D4256" w:rsidP="007D4256">
      <w:pPr>
        <w:pStyle w:val="ListParagraph"/>
        <w:numPr>
          <w:ilvl w:val="0"/>
          <w:numId w:val="7"/>
        </w:numPr>
      </w:pPr>
      <w:r>
        <w:t>Excess death = Actual Deaths – Forecasted death without COVID</w:t>
      </w:r>
    </w:p>
    <w:p w14:paraId="1B5F529C" w14:textId="3EE5EC17" w:rsidR="00A325E6" w:rsidRDefault="007D4256" w:rsidP="00A325E6">
      <w:r>
        <w:t xml:space="preserve"> </w:t>
      </w:r>
      <w:ins w:id="110" w:author="Jin Wang" w:date="2023-06-19T09:50:00Z">
        <w:r w:rsidR="008F57BB">
          <w:t xml:space="preserve">is </w:t>
        </w:r>
      </w:ins>
      <w:del w:id="111" w:author="Jin Wang" w:date="2023-06-19T09:50:00Z">
        <w:r w:rsidR="00A325E6" w:rsidDel="008F57BB">
          <w:delText xml:space="preserve">will be </w:delText>
        </w:r>
      </w:del>
      <w:r w:rsidR="00A325E6">
        <w:t xml:space="preserve">estimated by forecasting the daily crude rate </w:t>
      </w:r>
      <w:r w:rsidR="002558BF">
        <w:t xml:space="preserve">(1) </w:t>
      </w:r>
      <w:r w:rsidR="00A325E6">
        <w:t>by month before COVID-</w:t>
      </w:r>
      <w:r w:rsidR="002558BF">
        <w:t xml:space="preserve">19, estimating the expected death without the pandemic, and </w:t>
      </w:r>
      <w:r w:rsidR="00A325E6">
        <w:t>subtract</w:t>
      </w:r>
      <w:r w:rsidR="002558BF">
        <w:t>ing the observed deaths to the forecasted ones (2).</w:t>
      </w:r>
    </w:p>
    <w:p w14:paraId="6C197900" w14:textId="77777777" w:rsidR="007D4256" w:rsidRDefault="007D4256" w:rsidP="00A325E6"/>
    <w:p w14:paraId="1670AF05" w14:textId="2BA75803" w:rsidR="007D4256" w:rsidRDefault="007D4256" w:rsidP="00A325E6">
      <w:r>
        <w:t xml:space="preserve">Plot 1. Comparison of the Actual Monthly death and the monthly crude rate </w:t>
      </w:r>
      <w:r>
        <w:t>in the US</w:t>
      </w:r>
      <w:r>
        <w:t xml:space="preserve"> from 2015 to May 2023</w:t>
      </w:r>
    </w:p>
    <w:p w14:paraId="6148371D" w14:textId="43891FE4" w:rsidR="007D4256" w:rsidRDefault="007D4256" w:rsidP="00A325E6">
      <w:r w:rsidRPr="007D4256">
        <w:drawing>
          <wp:inline distT="0" distB="0" distL="0" distR="0" wp14:anchorId="7E9942B8" wp14:editId="44B617F3">
            <wp:extent cx="5943600" cy="2362200"/>
            <wp:effectExtent l="0" t="0" r="0" b="0"/>
            <wp:docPr id="1724614095" name="Picture 1" descr="A picture containing text, fon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14095" name="Picture 1" descr="A picture containing text, font, line, plot&#10;&#10;Description automatically generated"/>
                    <pic:cNvPicPr/>
                  </pic:nvPicPr>
                  <pic:blipFill>
                    <a:blip r:embed="rId22"/>
                    <a:stretch>
                      <a:fillRect/>
                    </a:stretch>
                  </pic:blipFill>
                  <pic:spPr>
                    <a:xfrm>
                      <a:off x="0" y="0"/>
                      <a:ext cx="5943600" cy="2362200"/>
                    </a:xfrm>
                    <a:prstGeom prst="rect">
                      <a:avLst/>
                    </a:prstGeom>
                  </pic:spPr>
                </pic:pic>
              </a:graphicData>
            </a:graphic>
          </wp:inline>
        </w:drawing>
      </w:r>
    </w:p>
    <w:p w14:paraId="61929CC4" w14:textId="77777777" w:rsidR="007D4256" w:rsidRDefault="007D4256" w:rsidP="007D4256"/>
    <w:p w14:paraId="50950316" w14:textId="77777777" w:rsidR="007D4256" w:rsidRPr="002558BF" w:rsidRDefault="007D4256" w:rsidP="007D4256">
      <w:pPr>
        <w:pStyle w:val="Footer"/>
        <w:rPr>
          <w:sz w:val="20"/>
          <w:szCs w:val="20"/>
        </w:rPr>
      </w:pPr>
      <w:r w:rsidRPr="002558BF">
        <w:rPr>
          <w:sz w:val="20"/>
          <w:szCs w:val="20"/>
        </w:rPr>
        <w:t>1. https://data.cdc.gov/NCHS/Weekly-Counts-of-Deaths-by-Jurisdiction-and-Age/y5bj-9g5w</w:t>
      </w:r>
    </w:p>
    <w:p w14:paraId="7FA454CE" w14:textId="77777777" w:rsidR="007D4256" w:rsidRDefault="007D4256" w:rsidP="007D4256">
      <w:pPr>
        <w:pStyle w:val="Footer"/>
        <w:rPr>
          <w:sz w:val="20"/>
          <w:szCs w:val="20"/>
        </w:rPr>
      </w:pPr>
      <w:r w:rsidRPr="002558BF">
        <w:rPr>
          <w:sz w:val="20"/>
          <w:szCs w:val="20"/>
        </w:rPr>
        <w:t xml:space="preserve">2. </w:t>
      </w:r>
      <w:hyperlink r:id="rId23" w:history="1">
        <w:r w:rsidRPr="005D75A9">
          <w:rPr>
            <w:rStyle w:val="Hyperlink"/>
            <w:sz w:val="20"/>
            <w:szCs w:val="20"/>
          </w:rPr>
          <w:t>https://usafacts.org/data/topics/people-society/population-and-demographics/population-data/population/</w:t>
        </w:r>
      </w:hyperlink>
    </w:p>
    <w:p w14:paraId="5E565FAA" w14:textId="77777777" w:rsidR="007D4256" w:rsidRDefault="007D4256" w:rsidP="007D4256">
      <w:pPr>
        <w:pStyle w:val="Footer"/>
        <w:rPr>
          <w:sz w:val="20"/>
          <w:szCs w:val="20"/>
        </w:rPr>
      </w:pPr>
      <w:r>
        <w:rPr>
          <w:sz w:val="20"/>
          <w:szCs w:val="20"/>
        </w:rPr>
        <w:t xml:space="preserve">3. </w:t>
      </w:r>
      <w:r>
        <w:t>https://data.cdc.gov/NCHS/Excess-Deaths-Associated-with-COVID-19/xkkf-xrst</w:t>
      </w:r>
    </w:p>
    <w:p w14:paraId="2B375475" w14:textId="77777777" w:rsidR="007D4256" w:rsidRDefault="007D4256" w:rsidP="007D4256">
      <w:pPr>
        <w:pStyle w:val="ListParagraph"/>
      </w:pPr>
    </w:p>
    <w:p w14:paraId="32B311F6" w14:textId="05B927C5" w:rsidR="00A325E6" w:rsidRDefault="00A325E6" w:rsidP="007D4256">
      <w:pPr>
        <w:pStyle w:val="ListParagraph"/>
        <w:numPr>
          <w:ilvl w:val="0"/>
          <w:numId w:val="7"/>
        </w:numPr>
      </w:pPr>
      <w:r w:rsidRPr="002558BF">
        <w:t>Crude Rate by month = 100,000* (Monthly deaths)/Population</w:t>
      </w:r>
    </w:p>
    <w:p w14:paraId="0EF8C3C8" w14:textId="311343DE" w:rsidR="007D4256" w:rsidRDefault="007D4256" w:rsidP="007D4256">
      <w:pPr>
        <w:pStyle w:val="ListParagraph"/>
        <w:numPr>
          <w:ilvl w:val="0"/>
          <w:numId w:val="7"/>
        </w:numPr>
      </w:pPr>
      <w:r>
        <w:t>Daily Crude Rate = Crude Rate by month /Number of days in the month</w:t>
      </w:r>
    </w:p>
    <w:p w14:paraId="347F9131" w14:textId="77777777" w:rsidR="007D4256" w:rsidRDefault="007D4256" w:rsidP="007D4256">
      <w:pPr>
        <w:pStyle w:val="ListParagraph"/>
      </w:pPr>
    </w:p>
    <w:p w14:paraId="11057700" w14:textId="1694C4DC" w:rsidR="002558BF" w:rsidRDefault="002558BF" w:rsidP="007D4256">
      <w:pPr>
        <w:pStyle w:val="ListParagraph"/>
        <w:numPr>
          <w:ilvl w:val="0"/>
          <w:numId w:val="7"/>
        </w:numPr>
      </w:pPr>
      <w:r>
        <w:t xml:space="preserve">Excess death = Observed deaths – Forecasted death without COVID = </w:t>
      </w:r>
      <w:r w:rsidRPr="002558BF">
        <w:t>Observed death – Forecasted Daily Crude Rate * Number of Days in a Month</w:t>
      </w:r>
      <w:r>
        <w:t>* Population/100,000</w:t>
      </w:r>
    </w:p>
    <w:p w14:paraId="2EFC4866" w14:textId="77777777" w:rsidR="007D4256" w:rsidRDefault="007D4256" w:rsidP="007D4256"/>
    <w:p w14:paraId="0A38D3AA" w14:textId="6758E80D" w:rsidR="007D4256" w:rsidRDefault="007D4256" w:rsidP="007D4256">
      <w:r>
        <w:t xml:space="preserve">Plot 2. </w:t>
      </w:r>
      <w:r>
        <w:t xml:space="preserve">Comparison of the Actual </w:t>
      </w:r>
      <w:r>
        <w:t>Monthly Crude Rate and the Daily Crude Rate</w:t>
      </w:r>
      <w:r>
        <w:t xml:space="preserve"> in the US from 2015 to May 2023</w:t>
      </w:r>
    </w:p>
    <w:p w14:paraId="3C744026" w14:textId="57B98A95" w:rsidR="007D4256" w:rsidRDefault="007D4256" w:rsidP="007D4256">
      <w:r w:rsidRPr="007D4256">
        <w:drawing>
          <wp:inline distT="0" distB="0" distL="0" distR="0" wp14:anchorId="040667E0" wp14:editId="7114BEE0">
            <wp:extent cx="5943600" cy="2396490"/>
            <wp:effectExtent l="0" t="0" r="0" b="3810"/>
            <wp:docPr id="1808342947"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42947" name="Picture 1" descr="A picture containing text, font, screenshot, line&#10;&#10;Description automatically generated"/>
                    <pic:cNvPicPr/>
                  </pic:nvPicPr>
                  <pic:blipFill>
                    <a:blip r:embed="rId24"/>
                    <a:stretch>
                      <a:fillRect/>
                    </a:stretch>
                  </pic:blipFill>
                  <pic:spPr>
                    <a:xfrm>
                      <a:off x="0" y="0"/>
                      <a:ext cx="5943600" cy="2396490"/>
                    </a:xfrm>
                    <a:prstGeom prst="rect">
                      <a:avLst/>
                    </a:prstGeom>
                  </pic:spPr>
                </pic:pic>
              </a:graphicData>
            </a:graphic>
          </wp:inline>
        </w:drawing>
      </w:r>
    </w:p>
    <w:p w14:paraId="70D12C86" w14:textId="411CDEF3" w:rsidR="007D4256" w:rsidRPr="002558BF" w:rsidRDefault="007D4256" w:rsidP="007D4256"/>
    <w:p w14:paraId="7382729B" w14:textId="77777777" w:rsidR="007D4256" w:rsidRDefault="007D4256" w:rsidP="002558BF"/>
    <w:p w14:paraId="1B9DE0D8" w14:textId="76689196" w:rsidR="00A325E6" w:rsidRDefault="007D4256" w:rsidP="002558BF">
      <w:r w:rsidRPr="007D4256">
        <w:t xml:space="preserve"> </w:t>
      </w:r>
      <w:r w:rsidR="00A325E6">
        <w:t xml:space="preserve">The daily crude </w:t>
      </w:r>
      <w:r w:rsidR="00C31B54">
        <w:t>rate</w:t>
      </w:r>
      <w:r w:rsidR="00A325E6">
        <w:t xml:space="preserve"> by month is used instead of the crude rate to have a smooth seasonality instead of a bumpy seasonality given that February has less days and less death</w:t>
      </w:r>
      <w:r w:rsidR="002558BF">
        <w:t>s</w:t>
      </w:r>
      <w:r w:rsidR="00C31B54">
        <w:t xml:space="preserve"> and similarly with months with 30</w:t>
      </w:r>
      <w:r w:rsidR="002558BF">
        <w:t xml:space="preserve"> days have less deaths than days with 31 days.</w:t>
      </w:r>
    </w:p>
    <w:p w14:paraId="06E2D26D" w14:textId="735D06AA" w:rsidR="00A325E6" w:rsidRDefault="00A325E6" w:rsidP="00A325E6">
      <w:pPr>
        <w:rPr>
          <w:ins w:id="112" w:author="Jin Wang" w:date="2023-06-19T09:52:00Z"/>
        </w:rPr>
      </w:pPr>
    </w:p>
    <w:p w14:paraId="4F9BE4C0" w14:textId="2A241E4F" w:rsidR="005E23EC" w:rsidRPr="005E23EC" w:rsidRDefault="005E23EC">
      <w:pPr>
        <w:pStyle w:val="ListParagraph"/>
        <w:numPr>
          <w:ilvl w:val="1"/>
          <w:numId w:val="1"/>
        </w:numPr>
        <w:ind w:left="630" w:hanging="630"/>
        <w:rPr>
          <w:b/>
          <w:bCs/>
          <w:rPrChange w:id="113" w:author="Jin Wang" w:date="2023-06-19T09:52:00Z">
            <w:rPr/>
          </w:rPrChange>
        </w:rPr>
        <w:pPrChange w:id="114" w:author="Jin Wang" w:date="2023-06-19T09:52:00Z">
          <w:pPr/>
        </w:pPrChange>
      </w:pPr>
      <w:ins w:id="115" w:author="Jin Wang" w:date="2023-06-19T09:52:00Z">
        <w:r w:rsidRPr="005E23EC">
          <w:rPr>
            <w:b/>
            <w:bCs/>
            <w:rPrChange w:id="116" w:author="Jin Wang" w:date="2023-06-19T09:52:00Z">
              <w:rPr/>
            </w:rPrChange>
          </w:rPr>
          <w:t>Models</w:t>
        </w:r>
      </w:ins>
    </w:p>
    <w:p w14:paraId="45C284F4" w14:textId="70FC65FF" w:rsidR="00A70E1C" w:rsidRPr="00A325E6" w:rsidRDefault="00A70E1C" w:rsidP="00A325E6">
      <w:r>
        <w:t xml:space="preserve">There are many different forecasting models to use: from using deep learning models </w:t>
      </w:r>
      <w:r w:rsidR="002558BF">
        <w:t>to Exponential smoothing forecast. T</w:t>
      </w:r>
      <w:r>
        <w:t xml:space="preserve">he </w:t>
      </w:r>
      <w:ins w:id="117" w:author="Jin Wang" w:date="2023-06-19T09:54:00Z">
        <w:r w:rsidR="00773A0B" w:rsidRPr="00773A0B">
          <w:t xml:space="preserve">sophisticated </w:t>
        </w:r>
      </w:ins>
      <w:del w:id="118" w:author="Jin Wang" w:date="2023-06-19T09:53:00Z">
        <w:r w:rsidDel="00773A0B">
          <w:delText>new</w:delText>
        </w:r>
      </w:del>
      <w:del w:id="119" w:author="Jin Wang" w:date="2023-06-19T09:54:00Z">
        <w:r w:rsidDel="00773A0B">
          <w:delText xml:space="preserve"> </w:delText>
        </w:r>
      </w:del>
      <w:r>
        <w:t xml:space="preserve">methods </w:t>
      </w:r>
      <w:del w:id="120" w:author="Jin Wang" w:date="2023-06-19T09:54:00Z">
        <w:r w:rsidDel="00773A0B">
          <w:delText>are</w:delText>
        </w:r>
      </w:del>
      <w:ins w:id="121" w:author="Jin Wang" w:date="2023-06-19T09:54:00Z">
        <w:r w:rsidR="00E27A3D">
          <w:t>tend to be</w:t>
        </w:r>
      </w:ins>
      <w:del w:id="122" w:author="Jin Wang" w:date="2023-06-19T09:54:00Z">
        <w:r w:rsidDel="00773A0B">
          <w:delText xml:space="preserve"> </w:delText>
        </w:r>
      </w:del>
      <w:ins w:id="123" w:author="Jin Wang" w:date="2023-06-19T09:54:00Z">
        <w:r w:rsidR="00773A0B">
          <w:t xml:space="preserve"> </w:t>
        </w:r>
      </w:ins>
      <w:r>
        <w:t xml:space="preserve">very accurate if there are </w:t>
      </w:r>
      <w:del w:id="124" w:author="Jin Wang" w:date="2023-06-19T09:54:00Z">
        <w:r w:rsidDel="00E443EB">
          <w:delText xml:space="preserve">enough </w:delText>
        </w:r>
      </w:del>
      <w:ins w:id="125" w:author="Jin Wang" w:date="2023-06-19T09:55:00Z">
        <w:r w:rsidR="00E443EB">
          <w:t>plenty of</w:t>
        </w:r>
      </w:ins>
      <w:ins w:id="126" w:author="Jin Wang" w:date="2023-06-19T09:54:00Z">
        <w:r w:rsidR="00E443EB">
          <w:t xml:space="preserve"> </w:t>
        </w:r>
      </w:ins>
      <w:r>
        <w:t>observations on the training set. However, given the scarcity of our data set, we cho</w:t>
      </w:r>
      <w:ins w:id="127" w:author="Jin Wang" w:date="2023-06-19T09:55:00Z">
        <w:r w:rsidR="00F47479">
          <w:t>o</w:t>
        </w:r>
      </w:ins>
      <w:r>
        <w:t xml:space="preserve">se </w:t>
      </w:r>
      <w:ins w:id="128" w:author="Jin Wang" w:date="2023-06-19T09:55:00Z">
        <w:r w:rsidR="00F47479">
          <w:t>t</w:t>
        </w:r>
      </w:ins>
      <w:r w:rsidR="007D4256">
        <w:t xml:space="preserve">he following </w:t>
      </w:r>
      <w:del w:id="129" w:author="Jin Wang" w:date="2023-06-19T09:55:00Z">
        <w:r w:rsidDel="00F47479">
          <w:delText xml:space="preserve">very simple </w:delText>
        </w:r>
      </w:del>
      <w:r>
        <w:t xml:space="preserve">models </w:t>
      </w:r>
      <w:del w:id="130" w:author="Jin Wang" w:date="2023-06-19T09:55:00Z">
        <w:r w:rsidDel="00A12337">
          <w:delText>to estimat</w:delText>
        </w:r>
      </w:del>
      <w:r>
        <w:t>:</w:t>
      </w:r>
    </w:p>
    <w:p w14:paraId="6B97E0B5" w14:textId="77777777" w:rsidR="003558F4" w:rsidRPr="00A70E1C" w:rsidRDefault="008A1979" w:rsidP="008A1979">
      <w:pPr>
        <w:rPr>
          <w:color w:val="FF0000"/>
        </w:rPr>
      </w:pPr>
      <w:r w:rsidRPr="00A70E1C">
        <w:rPr>
          <w:color w:val="FF0000"/>
        </w:rPr>
        <w:t xml:space="preserve">Definition of exponential smoothing forecast. </w:t>
      </w:r>
    </w:p>
    <w:p w14:paraId="2D7E7012" w14:textId="2036B291" w:rsidR="008A1979" w:rsidRPr="004D45F5" w:rsidRDefault="008A1979" w:rsidP="008A1979">
      <w:pPr>
        <w:rPr>
          <w:color w:val="4472C4" w:themeColor="accent1"/>
        </w:rPr>
      </w:pPr>
      <w:r w:rsidRPr="004D45F5">
        <w:rPr>
          <w:color w:val="4472C4" w:themeColor="accent1"/>
        </w:rPr>
        <w:t xml:space="preserve">Definition of </w:t>
      </w:r>
      <w:r w:rsidR="002558BF" w:rsidRPr="004D45F5">
        <w:rPr>
          <w:color w:val="4472C4" w:themeColor="accent1"/>
        </w:rPr>
        <w:t>F</w:t>
      </w:r>
      <w:r w:rsidR="004D45F5" w:rsidRPr="004D45F5">
        <w:rPr>
          <w:color w:val="4472C4" w:themeColor="accent1"/>
        </w:rPr>
        <w:t>A</w:t>
      </w:r>
      <w:r w:rsidR="002558BF" w:rsidRPr="004D45F5">
        <w:rPr>
          <w:color w:val="4472C4" w:themeColor="accent1"/>
        </w:rPr>
        <w:t>R</w:t>
      </w:r>
      <w:r w:rsidR="004D45F5" w:rsidRPr="004D45F5">
        <w:rPr>
          <w:color w:val="4472C4" w:themeColor="accent1"/>
        </w:rPr>
        <w:t>R</w:t>
      </w:r>
      <w:r w:rsidR="002558BF" w:rsidRPr="004D45F5">
        <w:rPr>
          <w:color w:val="4472C4" w:themeColor="accent1"/>
        </w:rPr>
        <w:t>INGTON FORECAST ALGORITHM</w:t>
      </w:r>
      <w:r w:rsidR="007D4256" w:rsidRPr="004D45F5">
        <w:rPr>
          <w:color w:val="4472C4" w:themeColor="accent1"/>
        </w:rPr>
        <w:t xml:space="preserve"> because its forecast is provided by the CDC</w:t>
      </w:r>
      <w:r w:rsidR="004D45F5" w:rsidRPr="004D45F5">
        <w:rPr>
          <w:color w:val="4472C4" w:themeColor="accent1"/>
          <w:sz w:val="32"/>
          <w:szCs w:val="32"/>
        </w:rPr>
        <w:t>.  JIN</w:t>
      </w:r>
    </w:p>
    <w:p w14:paraId="262640F6" w14:textId="77777777" w:rsidR="003558F4" w:rsidRPr="00A70E1C" w:rsidRDefault="008A1979" w:rsidP="008A1979">
      <w:pPr>
        <w:rPr>
          <w:color w:val="FF0000"/>
        </w:rPr>
      </w:pPr>
      <w:r w:rsidRPr="00A70E1C">
        <w:rPr>
          <w:color w:val="FF0000"/>
        </w:rPr>
        <w:t xml:space="preserve">Definition of sinusoidal models. </w:t>
      </w:r>
    </w:p>
    <w:p w14:paraId="119DB1C9" w14:textId="3EDC640D" w:rsidR="008A1979" w:rsidRDefault="008A1979" w:rsidP="008A1979">
      <w:pPr>
        <w:rPr>
          <w:ins w:id="131" w:author="Jin Wang" w:date="2023-06-19T09:57:00Z"/>
        </w:rPr>
      </w:pPr>
      <w:r>
        <w:t xml:space="preserve">The exponential smoothing estimates 3 parameters by estate, while the </w:t>
      </w:r>
      <w:r w:rsidR="002558BF">
        <w:t>FAARRINGTON.  XXXXXX</w:t>
      </w:r>
      <w:r>
        <w:t xml:space="preserve">, and the sinusoidal models estimates 4 parameters by estate. </w:t>
      </w:r>
    </w:p>
    <w:p w14:paraId="287FEE99" w14:textId="77777777" w:rsidR="00313AE1" w:rsidRDefault="00313AE1" w:rsidP="008A1979">
      <w:pPr>
        <w:rPr>
          <w:ins w:id="132" w:author="Jin Wang" w:date="2023-06-19T09:57:00Z"/>
        </w:rPr>
      </w:pPr>
    </w:p>
    <w:p w14:paraId="22CFFD1F" w14:textId="7D002C98" w:rsidR="00313AE1" w:rsidRPr="002558BF" w:rsidRDefault="00313AE1">
      <w:pPr>
        <w:pStyle w:val="ListParagraph"/>
        <w:numPr>
          <w:ilvl w:val="0"/>
          <w:numId w:val="1"/>
        </w:numPr>
        <w:rPr>
          <w:color w:val="FF0000"/>
          <w:rPrChange w:id="133" w:author="Jin Wang" w:date="2023-06-19T09:57:00Z">
            <w:rPr/>
          </w:rPrChange>
        </w:rPr>
        <w:pPrChange w:id="134" w:author="Jin Wang" w:date="2023-06-19T09:57:00Z">
          <w:pPr/>
        </w:pPrChange>
      </w:pPr>
      <w:ins w:id="135" w:author="Jin Wang" w:date="2023-06-19T09:57:00Z">
        <w:r w:rsidRPr="007D4256">
          <w:rPr>
            <w:b/>
            <w:bCs/>
          </w:rPr>
          <w:t>Results</w:t>
        </w:r>
      </w:ins>
      <w:r w:rsidR="002558BF">
        <w:t xml:space="preserve"> </w:t>
      </w:r>
      <w:r w:rsidR="002558BF" w:rsidRPr="002558BF">
        <w:rPr>
          <w:color w:val="FF0000"/>
        </w:rPr>
        <w:t>TO BE UPDATED</w:t>
      </w:r>
      <w:r w:rsidR="007D4256">
        <w:rPr>
          <w:color w:val="FF0000"/>
        </w:rPr>
        <w:t xml:space="preserve"> with sinusoidal </w:t>
      </w:r>
      <w:proofErr w:type="gramStart"/>
      <w:r w:rsidR="007D4256">
        <w:rPr>
          <w:color w:val="FF0000"/>
        </w:rPr>
        <w:t>model</w:t>
      </w:r>
      <w:proofErr w:type="gramEnd"/>
    </w:p>
    <w:p w14:paraId="575E2356" w14:textId="33E9D0E9" w:rsidR="007D4256" w:rsidRPr="007D4256" w:rsidRDefault="003558F4" w:rsidP="007D4256">
      <w:pPr>
        <w:rPr>
          <w:sz w:val="20"/>
          <w:szCs w:val="20"/>
        </w:rPr>
      </w:pPr>
      <w:r>
        <w:t xml:space="preserve">The training set </w:t>
      </w:r>
      <w:r w:rsidR="007D4256">
        <w:t>for the exponential smoothing and sinusoidal models r</w:t>
      </w:r>
      <w:r>
        <w:t xml:space="preserve">anges </w:t>
      </w:r>
      <w:r w:rsidR="002558BF">
        <w:t>from</w:t>
      </w:r>
      <w:r>
        <w:t xml:space="preserve"> </w:t>
      </w:r>
      <w:r w:rsidR="002558BF">
        <w:t>2015</w:t>
      </w:r>
      <w:r>
        <w:t xml:space="preserve"> to February 2019 and the hold-out period ranges from March 2019 to February 2020. We </w:t>
      </w:r>
      <w:del w:id="136" w:author="Jin Wang" w:date="2023-06-19T09:56:00Z">
        <w:r w:rsidDel="006B3289">
          <w:delText xml:space="preserve">will </w:delText>
        </w:r>
      </w:del>
      <w:r>
        <w:t>compute</w:t>
      </w:r>
      <w:r w:rsidR="007D4256">
        <w:t xml:space="preserve"> </w:t>
      </w:r>
      <w:r w:rsidR="007D4256">
        <w:t xml:space="preserve">the MAPE of the model (mean absolute percentage error) on the hold-out period and </w:t>
      </w:r>
      <w:r w:rsidR="007D4256">
        <w:t xml:space="preserve">the </w:t>
      </w:r>
      <w:r w:rsidR="007D4256">
        <w:t>smallest MAPE</w:t>
      </w:r>
      <w:r w:rsidR="007D4256">
        <w:t xml:space="preserve"> is the best fitted </w:t>
      </w:r>
      <w:proofErr w:type="gramStart"/>
      <w:r w:rsidR="007D4256">
        <w:t>model</w:t>
      </w:r>
      <w:proofErr w:type="gramEnd"/>
      <w:r w:rsidR="007D4256">
        <w:t xml:space="preserve"> and it should be use for the </w:t>
      </w:r>
      <w:r w:rsidR="004D45F5">
        <w:t>forecast.</w:t>
      </w:r>
      <w:r w:rsidR="007D4256">
        <w:t xml:space="preserve"> The Farrington algorithm is </w:t>
      </w:r>
      <w:r w:rsidR="007D4256">
        <w:lastRenderedPageBreak/>
        <w:t xml:space="preserve">provided by the </w:t>
      </w:r>
      <w:proofErr w:type="gramStart"/>
      <w:r w:rsidR="007D4256">
        <w:t>CDC</w:t>
      </w:r>
      <w:proofErr w:type="gramEnd"/>
      <w:r w:rsidR="007D4256">
        <w:t xml:space="preserve"> and we could</w:t>
      </w:r>
      <w:r w:rsidR="007D4256">
        <w:t xml:space="preserve"> </w:t>
      </w:r>
      <w:r w:rsidR="007D4256">
        <w:t xml:space="preserve">not chose the training set, neither the hold out period for comparison purposes. </w:t>
      </w:r>
      <w:r w:rsidR="007D4256" w:rsidRPr="007D4256">
        <w:rPr>
          <w:color w:val="FF0000"/>
        </w:rPr>
        <w:t xml:space="preserve">COMPARING MAPES BETWEEN EXP </w:t>
      </w:r>
      <w:proofErr w:type="gramStart"/>
      <w:r w:rsidR="007D4256" w:rsidRPr="007D4256">
        <w:rPr>
          <w:color w:val="FF0000"/>
        </w:rPr>
        <w:t>AN SINUSOIDAL</w:t>
      </w:r>
      <w:proofErr w:type="gramEnd"/>
    </w:p>
    <w:p w14:paraId="5CFB818E" w14:textId="247D4FF8" w:rsidR="007D4256" w:rsidRDefault="007D4256" w:rsidP="007D4256">
      <w:r>
        <w:t>We observed that the crude rate by state is different before COVI</w:t>
      </w:r>
      <w:del w:id="137" w:author="Jin Wang" w:date="2023-06-19T09:56:00Z">
        <w:r w:rsidDel="00297942">
          <w:delText>-</w:delText>
        </w:r>
      </w:del>
      <w:r>
        <w:t>D</w:t>
      </w:r>
      <w:ins w:id="138" w:author="Jin Wang" w:date="2023-06-19T09:56:00Z">
        <w:r>
          <w:t>-</w:t>
        </w:r>
      </w:ins>
      <w:r>
        <w:t xml:space="preserve">19. </w:t>
      </w:r>
      <w:r>
        <w:t xml:space="preserve">The crude rate is the number of </w:t>
      </w:r>
      <w:r>
        <w:t xml:space="preserve">Americans </w:t>
      </w:r>
      <w:r>
        <w:t>dying</w:t>
      </w:r>
      <w:r>
        <w:t xml:space="preserve"> in each state by 100,000 of the population</w:t>
      </w:r>
      <w:r>
        <w:t xml:space="preserve">. </w:t>
      </w:r>
      <w:r>
        <w:t xml:space="preserve">The states with the largest crude rate before COVID </w:t>
      </w:r>
      <w:r>
        <w:t>are</w:t>
      </w:r>
      <w:r>
        <w:t xml:space="preserve"> West Virginia, Tennessee, Kentucky, Alabama, Mississippi and Maine and the states with the smallest crude rate </w:t>
      </w:r>
      <w:r>
        <w:t xml:space="preserve">before COVID </w:t>
      </w:r>
      <w:proofErr w:type="gramStart"/>
      <w:r>
        <w:t>are:</w:t>
      </w:r>
      <w:proofErr w:type="gramEnd"/>
      <w:r>
        <w:t xml:space="preserve"> Alaska, </w:t>
      </w:r>
      <w:r>
        <w:t>Utah</w:t>
      </w:r>
      <w:r>
        <w:t>,</w:t>
      </w:r>
      <w:r>
        <w:t xml:space="preserve"> Colorado, California, Texas and Wyoming.</w:t>
      </w:r>
      <w:r>
        <w:t xml:space="preserve"> The crude rate depends on the proportion of old population, the proportions of minorities and the access of health care on those states. We will compute the Excess crude rate </w:t>
      </w:r>
      <w:r>
        <w:t xml:space="preserve">(5) </w:t>
      </w:r>
      <w:r>
        <w:t xml:space="preserve">that </w:t>
      </w:r>
      <w:r>
        <w:t>considers the population by states and its prior crude rate.</w:t>
      </w:r>
    </w:p>
    <w:p w14:paraId="74744750" w14:textId="77777777" w:rsidR="007D4256" w:rsidRDefault="007D4256" w:rsidP="007D4256"/>
    <w:p w14:paraId="5A557A1A" w14:textId="7A9C9544" w:rsidR="007D4256" w:rsidRDefault="007D4256" w:rsidP="007D4256">
      <w:pPr>
        <w:pStyle w:val="ListParagraph"/>
        <w:numPr>
          <w:ilvl w:val="0"/>
          <w:numId w:val="7"/>
        </w:numPr>
      </w:pPr>
      <w:r>
        <w:t>Excess crude rate = Actual crude rate – Expected crude rate without COVID-19</w:t>
      </w:r>
    </w:p>
    <w:p w14:paraId="3DA8A101" w14:textId="77777777" w:rsidR="007D4256" w:rsidRDefault="007D4256" w:rsidP="007D4256">
      <w:pPr>
        <w:pStyle w:val="ListParagraph"/>
      </w:pPr>
    </w:p>
    <w:p w14:paraId="0EA07573" w14:textId="6B4D3974" w:rsidR="007D4256" w:rsidRDefault="003558F4" w:rsidP="007D4256">
      <w:r>
        <w:t>Table 1 provid</w:t>
      </w:r>
      <w:r w:rsidR="00EF3E6A">
        <w:t>es</w:t>
      </w:r>
      <w:r>
        <w:t xml:space="preserve"> the MAP</w:t>
      </w:r>
      <w:r w:rsidR="00361BF7">
        <w:t>E</w:t>
      </w:r>
      <w:r>
        <w:t xml:space="preserve"> by st</w:t>
      </w:r>
      <w:r w:rsidR="00A25554">
        <w:t>a</w:t>
      </w:r>
      <w:r>
        <w:t xml:space="preserve">te and </w:t>
      </w:r>
      <w:r w:rsidR="001D7CC3">
        <w:t xml:space="preserve">type of </w:t>
      </w:r>
      <w:r>
        <w:t>model</w:t>
      </w:r>
      <w:r w:rsidR="00EF3E6A">
        <w:t xml:space="preserve"> </w:t>
      </w:r>
      <w:r w:rsidR="001D7CC3">
        <w:t>and the</w:t>
      </w:r>
      <w:r w:rsidR="00B00C04">
        <w:t xml:space="preserve"> excess crude rate by state.</w:t>
      </w:r>
      <w:r w:rsidR="001D7CC3">
        <w:t xml:space="preserve"> The </w:t>
      </w:r>
      <w:r w:rsidR="007D4256">
        <w:t>states better fit by the exponential smoothing models are Maine, Wisconsin, and Oregon with a MAPE smaller than 12%. The states with worst models using exponential smoothing with MAPES larger than 16% are Delaware and Oregon.</w:t>
      </w:r>
    </w:p>
    <w:p w14:paraId="6FF50F32" w14:textId="3E6F109A" w:rsidR="001D7CC3" w:rsidRDefault="007D4256" w:rsidP="00B00C04">
      <w:r>
        <w:t xml:space="preserve">The overall excess crude rate using the exponential smoothing models and the Farrington models is e=very different. The exponential smoothing estimates an excess crude rate of 312 while the Farrington model estimates 72. There are 7 states with an excess crude rata larger than 500 using the exponential smoothing model: Oregon, West Virginia, Arizona, Arkansas, District of Columbia, </w:t>
      </w:r>
      <w:proofErr w:type="gramStart"/>
      <w:r>
        <w:t>Alaska</w:t>
      </w:r>
      <w:proofErr w:type="gramEnd"/>
      <w:r>
        <w:t xml:space="preserve"> and South Carolina. The Farrington model does not estimate and excess crude rate larger than 500 in state. The largest excess crude rate estimated by the Farrington model is 215 for West Virginia. The Farrington model estimates estates with an excess death less than 100 in 4 states, meaning that those states had less deaths due to the pandemic, those states are: Rhode Island, south Dakota, </w:t>
      </w:r>
      <w:r w:rsidR="004D45F5">
        <w:t>Massachusetts,</w:t>
      </w:r>
      <w:r>
        <w:t xml:space="preserve"> and District of Columbia. Table1 provides all excess crude rate by state and the type of model and the MAPE is provided also for the Exponential smoothing and Sinusoidal models.</w:t>
      </w:r>
    </w:p>
    <w:p w14:paraId="0E456741" w14:textId="4643809D" w:rsidR="003558F4" w:rsidRDefault="003558F4" w:rsidP="008A1979"/>
    <w:p w14:paraId="3E3F6E90" w14:textId="5B02A68D" w:rsidR="007D4256" w:rsidRDefault="00A25554" w:rsidP="008A1979">
      <w:r>
        <w:t>Table1. MAPE during the hold-out period</w:t>
      </w:r>
      <w:r w:rsidR="001D7CC3">
        <w:t xml:space="preserve"> (March 2019 to February 2020</w:t>
      </w:r>
      <w:r w:rsidR="004D45F5">
        <w:t>) for</w:t>
      </w:r>
      <w:r w:rsidR="007D4256">
        <w:t xml:space="preserve"> the exponential smoothing and sinusoidal models</w:t>
      </w:r>
      <w:r w:rsidR="00EF3E6A">
        <w:t>,</w:t>
      </w:r>
      <w:r>
        <w:t xml:space="preserve"> </w:t>
      </w:r>
      <w:r w:rsidR="00361BF7">
        <w:t xml:space="preserve">excess death </w:t>
      </w:r>
      <w:r w:rsidR="00EF3E6A">
        <w:t xml:space="preserve">crude rate </w:t>
      </w:r>
      <w:r w:rsidR="00361BF7">
        <w:t xml:space="preserve">during </w:t>
      </w:r>
      <w:r w:rsidR="001D7CC3">
        <w:t>from March 2020 to May 2023</w:t>
      </w:r>
      <w:r w:rsidR="007D4256">
        <w:t xml:space="preserve"> for each model</w:t>
      </w:r>
      <w:r w:rsidR="001D7CC3">
        <w:t>.</w:t>
      </w:r>
    </w:p>
    <w:tbl>
      <w:tblPr>
        <w:tblW w:w="9340" w:type="dxa"/>
        <w:tblLook w:val="04A0" w:firstRow="1" w:lastRow="0" w:firstColumn="1" w:lastColumn="0" w:noHBand="0" w:noVBand="1"/>
      </w:tblPr>
      <w:tblGrid>
        <w:gridCol w:w="1961"/>
        <w:gridCol w:w="1104"/>
        <w:gridCol w:w="1206"/>
        <w:gridCol w:w="1061"/>
        <w:gridCol w:w="647"/>
        <w:gridCol w:w="1003"/>
        <w:gridCol w:w="989"/>
        <w:gridCol w:w="1369"/>
      </w:tblGrid>
      <w:tr w:rsidR="00756EAD" w14:paraId="10271B79" w14:textId="77777777" w:rsidTr="00B278F5">
        <w:trPr>
          <w:trHeight w:val="700"/>
        </w:trPr>
        <w:tc>
          <w:tcPr>
            <w:tcW w:w="196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DE05B20" w14:textId="77777777" w:rsidR="00756EAD" w:rsidRDefault="00756EAD">
            <w:pPr>
              <w:rPr>
                <w:b/>
                <w:bCs/>
                <w:color w:val="000000"/>
              </w:rPr>
            </w:pPr>
            <w:r>
              <w:rPr>
                <w:b/>
                <w:bCs/>
                <w:color w:val="000000"/>
              </w:rPr>
              <w:t> </w:t>
            </w:r>
          </w:p>
        </w:tc>
        <w:tc>
          <w:tcPr>
            <w:tcW w:w="3136" w:type="dxa"/>
            <w:gridSpan w:val="3"/>
            <w:tcBorders>
              <w:top w:val="single" w:sz="8" w:space="0" w:color="auto"/>
              <w:left w:val="nil"/>
              <w:bottom w:val="single" w:sz="8" w:space="0" w:color="auto"/>
              <w:right w:val="single" w:sz="8" w:space="0" w:color="000000"/>
            </w:tcBorders>
            <w:shd w:val="clear" w:color="auto" w:fill="auto"/>
            <w:vAlign w:val="center"/>
            <w:hideMark/>
          </w:tcPr>
          <w:p w14:paraId="7062619B" w14:textId="1940A76C" w:rsidR="00756EAD" w:rsidRDefault="00756EAD">
            <w:pPr>
              <w:jc w:val="center"/>
              <w:rPr>
                <w:b/>
                <w:bCs/>
                <w:color w:val="000000"/>
              </w:rPr>
            </w:pPr>
            <w:r>
              <w:rPr>
                <w:b/>
                <w:bCs/>
                <w:color w:val="000000"/>
              </w:rPr>
              <w:t>Exponential Smoothing</w:t>
            </w:r>
          </w:p>
        </w:tc>
        <w:tc>
          <w:tcPr>
            <w:tcW w:w="765" w:type="dxa"/>
            <w:tcBorders>
              <w:top w:val="single" w:sz="8" w:space="0" w:color="auto"/>
              <w:left w:val="nil"/>
              <w:bottom w:val="single" w:sz="8" w:space="0" w:color="auto"/>
              <w:right w:val="nil"/>
            </w:tcBorders>
          </w:tcPr>
          <w:p w14:paraId="4AF8A7C5" w14:textId="4BFAD24B" w:rsidR="00756EAD" w:rsidRDefault="00756EAD">
            <w:pPr>
              <w:jc w:val="center"/>
              <w:rPr>
                <w:b/>
                <w:bCs/>
                <w:color w:val="000000"/>
              </w:rPr>
            </w:pPr>
          </w:p>
        </w:tc>
        <w:tc>
          <w:tcPr>
            <w:tcW w:w="2104" w:type="dxa"/>
            <w:gridSpan w:val="2"/>
            <w:tcBorders>
              <w:top w:val="single" w:sz="8" w:space="0" w:color="auto"/>
              <w:left w:val="nil"/>
              <w:bottom w:val="single" w:sz="8" w:space="0" w:color="auto"/>
              <w:right w:val="single" w:sz="8" w:space="0" w:color="000000"/>
            </w:tcBorders>
            <w:shd w:val="clear" w:color="auto" w:fill="auto"/>
            <w:vAlign w:val="center"/>
            <w:hideMark/>
          </w:tcPr>
          <w:p w14:paraId="4CF1842D" w14:textId="593E6D6C" w:rsidR="00756EAD" w:rsidRDefault="00756EAD">
            <w:pPr>
              <w:jc w:val="center"/>
              <w:rPr>
                <w:b/>
                <w:bCs/>
                <w:color w:val="000000"/>
              </w:rPr>
            </w:pPr>
            <w:r>
              <w:rPr>
                <w:b/>
                <w:bCs/>
                <w:color w:val="000000"/>
              </w:rPr>
              <w:t>Sinusoidal</w:t>
            </w:r>
          </w:p>
        </w:tc>
        <w:tc>
          <w:tcPr>
            <w:tcW w:w="1374" w:type="dxa"/>
            <w:tcBorders>
              <w:top w:val="single" w:sz="8" w:space="0" w:color="auto"/>
              <w:left w:val="nil"/>
              <w:bottom w:val="single" w:sz="8" w:space="0" w:color="auto"/>
              <w:right w:val="single" w:sz="8" w:space="0" w:color="auto"/>
            </w:tcBorders>
            <w:shd w:val="clear" w:color="auto" w:fill="auto"/>
            <w:vAlign w:val="center"/>
            <w:hideMark/>
          </w:tcPr>
          <w:p w14:paraId="68689B9F" w14:textId="77777777" w:rsidR="00756EAD" w:rsidRDefault="00756EAD">
            <w:pPr>
              <w:jc w:val="center"/>
              <w:rPr>
                <w:b/>
                <w:bCs/>
                <w:color w:val="000000"/>
              </w:rPr>
            </w:pPr>
            <w:r>
              <w:rPr>
                <w:b/>
                <w:bCs/>
                <w:color w:val="000000"/>
              </w:rPr>
              <w:t>Farrington Algorithm</w:t>
            </w:r>
          </w:p>
        </w:tc>
      </w:tr>
      <w:tr w:rsidR="00756EAD" w14:paraId="79567818" w14:textId="77777777" w:rsidTr="00756EAD">
        <w:trPr>
          <w:trHeight w:val="580"/>
        </w:trPr>
        <w:tc>
          <w:tcPr>
            <w:tcW w:w="1961" w:type="dxa"/>
            <w:tcBorders>
              <w:top w:val="nil"/>
              <w:left w:val="single" w:sz="8" w:space="0" w:color="auto"/>
              <w:bottom w:val="single" w:sz="8" w:space="0" w:color="auto"/>
              <w:right w:val="single" w:sz="8" w:space="0" w:color="auto"/>
            </w:tcBorders>
            <w:shd w:val="clear" w:color="auto" w:fill="auto"/>
            <w:vAlign w:val="center"/>
            <w:hideMark/>
          </w:tcPr>
          <w:p w14:paraId="4755BC56" w14:textId="77777777" w:rsidR="00756EAD" w:rsidRDefault="00756EAD">
            <w:pPr>
              <w:rPr>
                <w:b/>
                <w:bCs/>
                <w:color w:val="000000"/>
                <w:sz w:val="20"/>
                <w:szCs w:val="20"/>
              </w:rPr>
            </w:pPr>
            <w:r>
              <w:rPr>
                <w:b/>
                <w:bCs/>
                <w:color w:val="000000"/>
                <w:sz w:val="20"/>
                <w:szCs w:val="20"/>
              </w:rPr>
              <w:t>State</w:t>
            </w:r>
          </w:p>
        </w:tc>
        <w:tc>
          <w:tcPr>
            <w:tcW w:w="1146" w:type="dxa"/>
            <w:tcBorders>
              <w:top w:val="nil"/>
              <w:left w:val="nil"/>
              <w:bottom w:val="single" w:sz="8" w:space="0" w:color="auto"/>
              <w:right w:val="single" w:sz="8" w:space="0" w:color="auto"/>
            </w:tcBorders>
            <w:shd w:val="clear" w:color="auto" w:fill="auto"/>
            <w:vAlign w:val="center"/>
            <w:hideMark/>
          </w:tcPr>
          <w:p w14:paraId="3F26FEBE" w14:textId="77777777" w:rsidR="00756EAD" w:rsidRDefault="00756EAD">
            <w:pPr>
              <w:jc w:val="center"/>
              <w:rPr>
                <w:b/>
                <w:bCs/>
                <w:color w:val="000000"/>
                <w:sz w:val="20"/>
                <w:szCs w:val="20"/>
              </w:rPr>
            </w:pPr>
            <w:r>
              <w:rPr>
                <w:b/>
                <w:bCs/>
                <w:color w:val="000000"/>
                <w:sz w:val="20"/>
                <w:szCs w:val="20"/>
              </w:rPr>
              <w:t>MAPE</w:t>
            </w:r>
          </w:p>
        </w:tc>
        <w:tc>
          <w:tcPr>
            <w:tcW w:w="1225" w:type="dxa"/>
            <w:tcBorders>
              <w:top w:val="nil"/>
              <w:left w:val="nil"/>
              <w:bottom w:val="single" w:sz="8" w:space="0" w:color="auto"/>
              <w:right w:val="single" w:sz="8" w:space="0" w:color="auto"/>
            </w:tcBorders>
            <w:shd w:val="clear" w:color="auto" w:fill="auto"/>
            <w:vAlign w:val="center"/>
            <w:hideMark/>
          </w:tcPr>
          <w:p w14:paraId="56078E26" w14:textId="78215496" w:rsidR="00756EAD" w:rsidRDefault="00756EAD">
            <w:pPr>
              <w:jc w:val="center"/>
              <w:rPr>
                <w:b/>
                <w:bCs/>
                <w:color w:val="000000"/>
                <w:sz w:val="20"/>
                <w:szCs w:val="20"/>
              </w:rPr>
            </w:pPr>
            <w:r>
              <w:rPr>
                <w:b/>
                <w:bCs/>
                <w:color w:val="000000"/>
                <w:sz w:val="20"/>
                <w:szCs w:val="20"/>
              </w:rPr>
              <w:t xml:space="preserve">Significant </w:t>
            </w:r>
            <w:r>
              <w:rPr>
                <w:b/>
                <w:bCs/>
                <w:color w:val="000000"/>
                <w:sz w:val="20"/>
                <w:szCs w:val="20"/>
              </w:rPr>
              <w:t>Excess crude rate</w:t>
            </w:r>
          </w:p>
        </w:tc>
        <w:tc>
          <w:tcPr>
            <w:tcW w:w="765" w:type="dxa"/>
            <w:tcBorders>
              <w:top w:val="nil"/>
              <w:left w:val="nil"/>
              <w:bottom w:val="single" w:sz="8" w:space="0" w:color="auto"/>
              <w:right w:val="nil"/>
            </w:tcBorders>
          </w:tcPr>
          <w:p w14:paraId="1616EA76" w14:textId="1AB6DEDB" w:rsidR="00756EAD" w:rsidRDefault="00756EAD">
            <w:pPr>
              <w:jc w:val="center"/>
              <w:rPr>
                <w:b/>
                <w:bCs/>
                <w:color w:val="000000"/>
                <w:sz w:val="20"/>
                <w:szCs w:val="20"/>
              </w:rPr>
            </w:pPr>
            <w:r>
              <w:rPr>
                <w:b/>
                <w:bCs/>
                <w:color w:val="000000"/>
                <w:sz w:val="20"/>
                <w:szCs w:val="20"/>
              </w:rPr>
              <w:t xml:space="preserve">Percent COVID </w:t>
            </w:r>
            <w:proofErr w:type="spellStart"/>
            <w:r>
              <w:rPr>
                <w:b/>
                <w:bCs/>
                <w:color w:val="000000"/>
                <w:sz w:val="20"/>
                <w:szCs w:val="20"/>
              </w:rPr>
              <w:t>REported</w:t>
            </w:r>
            <w:proofErr w:type="spellEnd"/>
          </w:p>
        </w:tc>
        <w:tc>
          <w:tcPr>
            <w:tcW w:w="765" w:type="dxa"/>
            <w:tcBorders>
              <w:top w:val="nil"/>
              <w:left w:val="nil"/>
              <w:bottom w:val="single" w:sz="8" w:space="0" w:color="auto"/>
              <w:right w:val="nil"/>
            </w:tcBorders>
          </w:tcPr>
          <w:p w14:paraId="4AC8447B" w14:textId="094779C3" w:rsidR="00756EAD" w:rsidRDefault="00756EAD">
            <w:pPr>
              <w:jc w:val="center"/>
              <w:rPr>
                <w:b/>
                <w:bCs/>
                <w:color w:val="000000"/>
                <w:sz w:val="20"/>
                <w:szCs w:val="20"/>
              </w:rPr>
            </w:pPr>
          </w:p>
        </w:tc>
        <w:tc>
          <w:tcPr>
            <w:tcW w:w="1058" w:type="dxa"/>
            <w:tcBorders>
              <w:top w:val="nil"/>
              <w:left w:val="nil"/>
              <w:bottom w:val="single" w:sz="8" w:space="0" w:color="auto"/>
              <w:right w:val="single" w:sz="8" w:space="0" w:color="auto"/>
            </w:tcBorders>
            <w:shd w:val="clear" w:color="auto" w:fill="auto"/>
            <w:vAlign w:val="center"/>
            <w:hideMark/>
          </w:tcPr>
          <w:p w14:paraId="7AE51A73" w14:textId="4048FABF" w:rsidR="00756EAD" w:rsidRDefault="00756EAD">
            <w:pPr>
              <w:jc w:val="center"/>
              <w:rPr>
                <w:b/>
                <w:bCs/>
                <w:color w:val="000000"/>
                <w:sz w:val="20"/>
                <w:szCs w:val="20"/>
              </w:rPr>
            </w:pPr>
            <w:r>
              <w:rPr>
                <w:b/>
                <w:bCs/>
                <w:color w:val="000000"/>
                <w:sz w:val="20"/>
                <w:szCs w:val="20"/>
              </w:rPr>
              <w:t>MAPE</w:t>
            </w:r>
          </w:p>
        </w:tc>
        <w:tc>
          <w:tcPr>
            <w:tcW w:w="1046" w:type="dxa"/>
            <w:tcBorders>
              <w:top w:val="nil"/>
              <w:left w:val="nil"/>
              <w:bottom w:val="single" w:sz="8" w:space="0" w:color="auto"/>
              <w:right w:val="single" w:sz="8" w:space="0" w:color="auto"/>
            </w:tcBorders>
            <w:shd w:val="clear" w:color="auto" w:fill="auto"/>
            <w:vAlign w:val="center"/>
            <w:hideMark/>
          </w:tcPr>
          <w:p w14:paraId="42349507" w14:textId="77777777" w:rsidR="00756EAD" w:rsidRDefault="00756EAD">
            <w:pPr>
              <w:jc w:val="center"/>
              <w:rPr>
                <w:b/>
                <w:bCs/>
                <w:color w:val="000000"/>
                <w:sz w:val="20"/>
                <w:szCs w:val="20"/>
              </w:rPr>
            </w:pPr>
            <w:r>
              <w:rPr>
                <w:b/>
                <w:bCs/>
                <w:color w:val="000000"/>
                <w:sz w:val="20"/>
                <w:szCs w:val="20"/>
              </w:rPr>
              <w:t>Excess crude rate</w:t>
            </w:r>
          </w:p>
        </w:tc>
        <w:tc>
          <w:tcPr>
            <w:tcW w:w="1374" w:type="dxa"/>
            <w:tcBorders>
              <w:top w:val="nil"/>
              <w:left w:val="nil"/>
              <w:bottom w:val="single" w:sz="8" w:space="0" w:color="auto"/>
              <w:right w:val="single" w:sz="8" w:space="0" w:color="auto"/>
            </w:tcBorders>
            <w:shd w:val="clear" w:color="auto" w:fill="auto"/>
            <w:vAlign w:val="center"/>
            <w:hideMark/>
          </w:tcPr>
          <w:p w14:paraId="76461311" w14:textId="77777777" w:rsidR="00756EAD" w:rsidRDefault="00756EAD">
            <w:pPr>
              <w:jc w:val="center"/>
              <w:rPr>
                <w:b/>
                <w:bCs/>
                <w:color w:val="000000"/>
                <w:sz w:val="20"/>
                <w:szCs w:val="20"/>
              </w:rPr>
            </w:pPr>
            <w:r>
              <w:rPr>
                <w:b/>
                <w:bCs/>
                <w:color w:val="000000"/>
                <w:sz w:val="20"/>
                <w:szCs w:val="20"/>
              </w:rPr>
              <w:t xml:space="preserve">Excess crude rate </w:t>
            </w:r>
          </w:p>
        </w:tc>
      </w:tr>
      <w:tr w:rsidR="00756EAD" w14:paraId="6C8DE4BB" w14:textId="77777777" w:rsidTr="00756EAD">
        <w:trPr>
          <w:trHeight w:val="320"/>
        </w:trPr>
        <w:tc>
          <w:tcPr>
            <w:tcW w:w="1961" w:type="dxa"/>
            <w:tcBorders>
              <w:top w:val="nil"/>
              <w:left w:val="single" w:sz="8" w:space="0" w:color="auto"/>
              <w:bottom w:val="single" w:sz="4" w:space="0" w:color="auto"/>
              <w:right w:val="single" w:sz="4" w:space="0" w:color="auto"/>
            </w:tcBorders>
            <w:shd w:val="clear" w:color="auto" w:fill="auto"/>
            <w:vAlign w:val="center"/>
            <w:hideMark/>
          </w:tcPr>
          <w:p w14:paraId="054A39EB" w14:textId="77777777" w:rsidR="00756EAD" w:rsidRDefault="00756EAD">
            <w:pPr>
              <w:rPr>
                <w:b/>
                <w:bCs/>
                <w:color w:val="000000"/>
                <w:sz w:val="20"/>
                <w:szCs w:val="20"/>
              </w:rPr>
            </w:pPr>
            <w:r>
              <w:rPr>
                <w:b/>
                <w:bCs/>
                <w:color w:val="000000"/>
                <w:sz w:val="20"/>
                <w:szCs w:val="20"/>
              </w:rPr>
              <w:t>Overall</w:t>
            </w:r>
          </w:p>
        </w:tc>
        <w:tc>
          <w:tcPr>
            <w:tcW w:w="1146" w:type="dxa"/>
            <w:tcBorders>
              <w:top w:val="nil"/>
              <w:left w:val="nil"/>
              <w:bottom w:val="single" w:sz="4" w:space="0" w:color="auto"/>
              <w:right w:val="single" w:sz="4" w:space="0" w:color="auto"/>
            </w:tcBorders>
            <w:shd w:val="clear" w:color="auto" w:fill="auto"/>
            <w:vAlign w:val="center"/>
            <w:hideMark/>
          </w:tcPr>
          <w:p w14:paraId="0B9C8FF7" w14:textId="77777777" w:rsidR="00756EAD" w:rsidRPr="007D4256" w:rsidRDefault="00756EAD">
            <w:pPr>
              <w:jc w:val="right"/>
              <w:rPr>
                <w:color w:val="000000"/>
                <w:sz w:val="20"/>
                <w:szCs w:val="20"/>
              </w:rPr>
            </w:pPr>
            <w:r w:rsidRPr="007D4256">
              <w:rPr>
                <w:color w:val="000000"/>
                <w:sz w:val="20"/>
                <w:szCs w:val="20"/>
              </w:rPr>
              <w:t>13.40%</w:t>
            </w:r>
          </w:p>
        </w:tc>
        <w:tc>
          <w:tcPr>
            <w:tcW w:w="1225" w:type="dxa"/>
            <w:tcBorders>
              <w:top w:val="nil"/>
              <w:left w:val="nil"/>
              <w:bottom w:val="single" w:sz="4" w:space="0" w:color="auto"/>
              <w:right w:val="single" w:sz="4" w:space="0" w:color="auto"/>
            </w:tcBorders>
            <w:shd w:val="clear" w:color="auto" w:fill="auto"/>
            <w:vAlign w:val="center"/>
            <w:hideMark/>
          </w:tcPr>
          <w:p w14:paraId="104BB4ED" w14:textId="77777777" w:rsidR="00756EAD" w:rsidRPr="007D4256" w:rsidRDefault="00756EAD">
            <w:pPr>
              <w:jc w:val="center"/>
              <w:rPr>
                <w:b/>
                <w:bCs/>
                <w:color w:val="000000"/>
                <w:sz w:val="20"/>
                <w:szCs w:val="20"/>
              </w:rPr>
            </w:pPr>
            <w:r w:rsidRPr="007D4256">
              <w:rPr>
                <w:b/>
                <w:bCs/>
                <w:color w:val="000000"/>
                <w:sz w:val="20"/>
                <w:szCs w:val="20"/>
              </w:rPr>
              <w:t xml:space="preserve">            311.76 </w:t>
            </w:r>
          </w:p>
        </w:tc>
        <w:tc>
          <w:tcPr>
            <w:tcW w:w="765" w:type="dxa"/>
            <w:tcBorders>
              <w:top w:val="nil"/>
              <w:left w:val="nil"/>
              <w:bottom w:val="single" w:sz="4" w:space="0" w:color="auto"/>
              <w:right w:val="nil"/>
            </w:tcBorders>
          </w:tcPr>
          <w:p w14:paraId="5021B922" w14:textId="77777777" w:rsidR="00756EAD" w:rsidRPr="007D4256" w:rsidRDefault="00756EAD">
            <w:pPr>
              <w:jc w:val="center"/>
              <w:rPr>
                <w:b/>
                <w:bCs/>
                <w:color w:val="000000"/>
                <w:sz w:val="20"/>
                <w:szCs w:val="20"/>
              </w:rPr>
            </w:pPr>
          </w:p>
        </w:tc>
        <w:tc>
          <w:tcPr>
            <w:tcW w:w="765" w:type="dxa"/>
            <w:tcBorders>
              <w:top w:val="nil"/>
              <w:left w:val="nil"/>
              <w:bottom w:val="single" w:sz="4" w:space="0" w:color="auto"/>
              <w:right w:val="nil"/>
            </w:tcBorders>
          </w:tcPr>
          <w:p w14:paraId="6A263540" w14:textId="082D6253" w:rsidR="00756EAD" w:rsidRPr="007D4256" w:rsidRDefault="00756EAD">
            <w:pPr>
              <w:jc w:val="center"/>
              <w:rPr>
                <w:b/>
                <w:bCs/>
                <w:color w:val="000000"/>
                <w:sz w:val="20"/>
                <w:szCs w:val="20"/>
              </w:rPr>
            </w:pPr>
          </w:p>
        </w:tc>
        <w:tc>
          <w:tcPr>
            <w:tcW w:w="1058" w:type="dxa"/>
            <w:tcBorders>
              <w:top w:val="nil"/>
              <w:left w:val="nil"/>
              <w:bottom w:val="single" w:sz="4" w:space="0" w:color="auto"/>
              <w:right w:val="single" w:sz="4" w:space="0" w:color="auto"/>
            </w:tcBorders>
            <w:shd w:val="clear" w:color="auto" w:fill="auto"/>
            <w:vAlign w:val="center"/>
            <w:hideMark/>
          </w:tcPr>
          <w:p w14:paraId="4368926F" w14:textId="7FF80D61" w:rsidR="00756EAD" w:rsidRPr="007D4256" w:rsidRDefault="00756EAD">
            <w:pPr>
              <w:jc w:val="center"/>
              <w:rPr>
                <w:b/>
                <w:bCs/>
                <w:color w:val="000000"/>
                <w:sz w:val="20"/>
                <w:szCs w:val="20"/>
              </w:rPr>
            </w:pPr>
            <w:r w:rsidRPr="007D4256">
              <w:rPr>
                <w:b/>
                <w:bCs/>
                <w:color w:val="000000"/>
                <w:sz w:val="20"/>
                <w:szCs w:val="20"/>
              </w:rPr>
              <w:t> </w:t>
            </w:r>
          </w:p>
        </w:tc>
        <w:tc>
          <w:tcPr>
            <w:tcW w:w="1046" w:type="dxa"/>
            <w:tcBorders>
              <w:top w:val="nil"/>
              <w:left w:val="nil"/>
              <w:bottom w:val="single" w:sz="4" w:space="0" w:color="auto"/>
              <w:right w:val="single" w:sz="4" w:space="0" w:color="auto"/>
            </w:tcBorders>
            <w:shd w:val="clear" w:color="auto" w:fill="auto"/>
            <w:vAlign w:val="center"/>
            <w:hideMark/>
          </w:tcPr>
          <w:p w14:paraId="1DC677DB" w14:textId="77777777" w:rsidR="00756EAD" w:rsidRPr="007D4256" w:rsidRDefault="00756EAD">
            <w:pPr>
              <w:jc w:val="center"/>
              <w:rPr>
                <w:b/>
                <w:bCs/>
                <w:color w:val="000000"/>
                <w:sz w:val="20"/>
                <w:szCs w:val="20"/>
              </w:rPr>
            </w:pPr>
            <w:r w:rsidRPr="007D4256">
              <w:rPr>
                <w:b/>
                <w:bCs/>
                <w:color w:val="000000"/>
                <w:sz w:val="20"/>
                <w:szCs w:val="20"/>
              </w:rPr>
              <w:t> </w:t>
            </w:r>
          </w:p>
        </w:tc>
        <w:tc>
          <w:tcPr>
            <w:tcW w:w="1374" w:type="dxa"/>
            <w:tcBorders>
              <w:top w:val="nil"/>
              <w:left w:val="nil"/>
              <w:bottom w:val="single" w:sz="4" w:space="0" w:color="auto"/>
              <w:right w:val="single" w:sz="8" w:space="0" w:color="auto"/>
            </w:tcBorders>
            <w:shd w:val="clear" w:color="auto" w:fill="auto"/>
            <w:vAlign w:val="center"/>
            <w:hideMark/>
          </w:tcPr>
          <w:p w14:paraId="61F0C3A1" w14:textId="77777777" w:rsidR="00756EAD" w:rsidRPr="007D4256" w:rsidRDefault="00756EAD">
            <w:pPr>
              <w:jc w:val="center"/>
              <w:rPr>
                <w:b/>
                <w:bCs/>
                <w:color w:val="000000"/>
                <w:sz w:val="20"/>
                <w:szCs w:val="20"/>
              </w:rPr>
            </w:pPr>
            <w:r w:rsidRPr="007D4256">
              <w:rPr>
                <w:b/>
                <w:bCs/>
                <w:color w:val="000000"/>
                <w:sz w:val="20"/>
                <w:szCs w:val="20"/>
              </w:rPr>
              <w:t xml:space="preserve">             72.34 </w:t>
            </w:r>
          </w:p>
        </w:tc>
      </w:tr>
      <w:tr w:rsidR="00756EAD" w14:paraId="5C6D7B49" w14:textId="77777777" w:rsidTr="00756EAD">
        <w:trPr>
          <w:trHeight w:val="420"/>
        </w:trPr>
        <w:tc>
          <w:tcPr>
            <w:tcW w:w="1961" w:type="dxa"/>
            <w:tcBorders>
              <w:top w:val="nil"/>
              <w:left w:val="single" w:sz="8" w:space="0" w:color="auto"/>
              <w:bottom w:val="nil"/>
              <w:right w:val="nil"/>
            </w:tcBorders>
            <w:shd w:val="clear" w:color="auto" w:fill="auto"/>
            <w:noWrap/>
            <w:vAlign w:val="bottom"/>
            <w:hideMark/>
          </w:tcPr>
          <w:p w14:paraId="1A8CD3B2" w14:textId="77777777" w:rsidR="00756EAD" w:rsidRDefault="00756EAD">
            <w:pPr>
              <w:rPr>
                <w:rFonts w:ascii="Calibri" w:hAnsi="Calibri" w:cs="Calibri"/>
                <w:color w:val="000000"/>
              </w:rPr>
            </w:pPr>
            <w:r>
              <w:rPr>
                <w:rFonts w:ascii="Calibri" w:hAnsi="Calibri" w:cs="Calibri"/>
                <w:color w:val="000000"/>
              </w:rPr>
              <w:t>Oregon</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27A20D96" w14:textId="77777777" w:rsidR="00756EAD" w:rsidRDefault="00756EAD">
            <w:pPr>
              <w:jc w:val="right"/>
              <w:rPr>
                <w:color w:val="000000"/>
              </w:rPr>
            </w:pPr>
            <w:r>
              <w:rPr>
                <w:color w:val="000000"/>
              </w:rPr>
              <w:t>11.95%</w:t>
            </w:r>
          </w:p>
        </w:tc>
        <w:tc>
          <w:tcPr>
            <w:tcW w:w="1225" w:type="dxa"/>
            <w:tcBorders>
              <w:top w:val="nil"/>
              <w:left w:val="nil"/>
              <w:bottom w:val="single" w:sz="4" w:space="0" w:color="auto"/>
              <w:right w:val="single" w:sz="4" w:space="0" w:color="auto"/>
            </w:tcBorders>
            <w:shd w:val="clear" w:color="auto" w:fill="auto"/>
            <w:vAlign w:val="center"/>
            <w:hideMark/>
          </w:tcPr>
          <w:p w14:paraId="0EEFF6A2" w14:textId="77777777" w:rsidR="00756EAD" w:rsidRDefault="00756EAD">
            <w:pPr>
              <w:rPr>
                <w:color w:val="000000"/>
              </w:rPr>
            </w:pPr>
            <w:r>
              <w:rPr>
                <w:color w:val="000000"/>
              </w:rPr>
              <w:t xml:space="preserve">               571 </w:t>
            </w:r>
          </w:p>
        </w:tc>
        <w:tc>
          <w:tcPr>
            <w:tcW w:w="765" w:type="dxa"/>
            <w:tcBorders>
              <w:top w:val="nil"/>
              <w:left w:val="nil"/>
              <w:bottom w:val="single" w:sz="4" w:space="0" w:color="auto"/>
              <w:right w:val="nil"/>
            </w:tcBorders>
          </w:tcPr>
          <w:p w14:paraId="70F07BD7" w14:textId="77777777" w:rsidR="00756EAD" w:rsidRDefault="00756EAD">
            <w:pPr>
              <w:rPr>
                <w:color w:val="000000"/>
              </w:rPr>
            </w:pPr>
          </w:p>
        </w:tc>
        <w:tc>
          <w:tcPr>
            <w:tcW w:w="765" w:type="dxa"/>
            <w:tcBorders>
              <w:top w:val="nil"/>
              <w:left w:val="nil"/>
              <w:bottom w:val="single" w:sz="4" w:space="0" w:color="auto"/>
              <w:right w:val="nil"/>
            </w:tcBorders>
          </w:tcPr>
          <w:p w14:paraId="63D537B5" w14:textId="38C822EC"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26D54EBD" w14:textId="56D5D18F"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603A70BD"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3D03F8D3" w14:textId="77777777" w:rsidR="00756EAD" w:rsidRDefault="00756EAD">
            <w:pPr>
              <w:rPr>
                <w:color w:val="000000"/>
              </w:rPr>
            </w:pPr>
            <w:r>
              <w:rPr>
                <w:color w:val="000000"/>
              </w:rPr>
              <w:t xml:space="preserve">               157 </w:t>
            </w:r>
          </w:p>
        </w:tc>
      </w:tr>
      <w:tr w:rsidR="00756EAD" w14:paraId="3E744F30" w14:textId="77777777" w:rsidTr="00756EAD">
        <w:trPr>
          <w:trHeight w:val="420"/>
        </w:trPr>
        <w:tc>
          <w:tcPr>
            <w:tcW w:w="1961" w:type="dxa"/>
            <w:tcBorders>
              <w:top w:val="nil"/>
              <w:left w:val="single" w:sz="8" w:space="0" w:color="auto"/>
              <w:bottom w:val="nil"/>
              <w:right w:val="nil"/>
            </w:tcBorders>
            <w:shd w:val="clear" w:color="auto" w:fill="auto"/>
            <w:noWrap/>
            <w:vAlign w:val="bottom"/>
            <w:hideMark/>
          </w:tcPr>
          <w:p w14:paraId="6F1F880B" w14:textId="77777777" w:rsidR="00756EAD" w:rsidRDefault="00756EAD">
            <w:pPr>
              <w:rPr>
                <w:rFonts w:ascii="Calibri" w:hAnsi="Calibri" w:cs="Calibri"/>
                <w:color w:val="000000"/>
              </w:rPr>
            </w:pPr>
            <w:r>
              <w:rPr>
                <w:rFonts w:ascii="Calibri" w:hAnsi="Calibri" w:cs="Calibri"/>
                <w:color w:val="000000"/>
              </w:rPr>
              <w:t>West Virginia</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27B2F6BF" w14:textId="77777777" w:rsidR="00756EAD" w:rsidRDefault="00756EAD">
            <w:pPr>
              <w:jc w:val="right"/>
              <w:rPr>
                <w:color w:val="000000"/>
              </w:rPr>
            </w:pPr>
            <w:r>
              <w:rPr>
                <w:color w:val="000000"/>
              </w:rPr>
              <w:t>12.85%</w:t>
            </w:r>
          </w:p>
        </w:tc>
        <w:tc>
          <w:tcPr>
            <w:tcW w:w="1225" w:type="dxa"/>
            <w:tcBorders>
              <w:top w:val="nil"/>
              <w:left w:val="nil"/>
              <w:bottom w:val="single" w:sz="4" w:space="0" w:color="auto"/>
              <w:right w:val="single" w:sz="4" w:space="0" w:color="auto"/>
            </w:tcBorders>
            <w:shd w:val="clear" w:color="auto" w:fill="auto"/>
            <w:vAlign w:val="center"/>
            <w:hideMark/>
          </w:tcPr>
          <w:p w14:paraId="17B0D4D5" w14:textId="77777777" w:rsidR="00756EAD" w:rsidRDefault="00756EAD">
            <w:pPr>
              <w:rPr>
                <w:color w:val="000000"/>
              </w:rPr>
            </w:pPr>
            <w:r>
              <w:rPr>
                <w:color w:val="000000"/>
              </w:rPr>
              <w:t xml:space="preserve">               571 </w:t>
            </w:r>
          </w:p>
        </w:tc>
        <w:tc>
          <w:tcPr>
            <w:tcW w:w="765" w:type="dxa"/>
            <w:tcBorders>
              <w:top w:val="nil"/>
              <w:left w:val="nil"/>
              <w:bottom w:val="single" w:sz="4" w:space="0" w:color="auto"/>
              <w:right w:val="nil"/>
            </w:tcBorders>
          </w:tcPr>
          <w:p w14:paraId="2E196C00" w14:textId="77777777" w:rsidR="00756EAD" w:rsidRDefault="00756EAD">
            <w:pPr>
              <w:rPr>
                <w:color w:val="000000"/>
              </w:rPr>
            </w:pPr>
          </w:p>
        </w:tc>
        <w:tc>
          <w:tcPr>
            <w:tcW w:w="765" w:type="dxa"/>
            <w:tcBorders>
              <w:top w:val="nil"/>
              <w:left w:val="nil"/>
              <w:bottom w:val="single" w:sz="4" w:space="0" w:color="auto"/>
              <w:right w:val="nil"/>
            </w:tcBorders>
          </w:tcPr>
          <w:p w14:paraId="41A44336" w14:textId="54CBEB94"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75E1A1E1" w14:textId="05C71604"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6C0C1EE9"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280AB952" w14:textId="77777777" w:rsidR="00756EAD" w:rsidRDefault="00756EAD">
            <w:pPr>
              <w:rPr>
                <w:color w:val="000000"/>
              </w:rPr>
            </w:pPr>
            <w:r>
              <w:rPr>
                <w:color w:val="000000"/>
              </w:rPr>
              <w:t xml:space="preserve">               215 </w:t>
            </w:r>
          </w:p>
        </w:tc>
      </w:tr>
      <w:tr w:rsidR="00756EAD" w14:paraId="76E46F31" w14:textId="77777777" w:rsidTr="00756EAD">
        <w:trPr>
          <w:trHeight w:val="420"/>
        </w:trPr>
        <w:tc>
          <w:tcPr>
            <w:tcW w:w="1961" w:type="dxa"/>
            <w:tcBorders>
              <w:top w:val="nil"/>
              <w:left w:val="single" w:sz="8" w:space="0" w:color="auto"/>
              <w:bottom w:val="nil"/>
              <w:right w:val="nil"/>
            </w:tcBorders>
            <w:shd w:val="clear" w:color="auto" w:fill="auto"/>
            <w:noWrap/>
            <w:vAlign w:val="bottom"/>
            <w:hideMark/>
          </w:tcPr>
          <w:p w14:paraId="0F0EBA75" w14:textId="77777777" w:rsidR="00756EAD" w:rsidRDefault="00756EAD">
            <w:pPr>
              <w:rPr>
                <w:rFonts w:ascii="Calibri" w:hAnsi="Calibri" w:cs="Calibri"/>
                <w:color w:val="000000"/>
              </w:rPr>
            </w:pPr>
            <w:r>
              <w:rPr>
                <w:rFonts w:ascii="Calibri" w:hAnsi="Calibri" w:cs="Calibri"/>
                <w:color w:val="000000"/>
              </w:rPr>
              <w:t>Arizona</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4313E210" w14:textId="77777777" w:rsidR="00756EAD" w:rsidRDefault="00756EAD">
            <w:pPr>
              <w:jc w:val="right"/>
              <w:rPr>
                <w:color w:val="000000"/>
              </w:rPr>
            </w:pPr>
            <w:r>
              <w:rPr>
                <w:color w:val="000000"/>
              </w:rPr>
              <w:t>12.01%</w:t>
            </w:r>
          </w:p>
        </w:tc>
        <w:tc>
          <w:tcPr>
            <w:tcW w:w="1225" w:type="dxa"/>
            <w:tcBorders>
              <w:top w:val="nil"/>
              <w:left w:val="nil"/>
              <w:bottom w:val="single" w:sz="4" w:space="0" w:color="auto"/>
              <w:right w:val="single" w:sz="4" w:space="0" w:color="auto"/>
            </w:tcBorders>
            <w:shd w:val="clear" w:color="auto" w:fill="auto"/>
            <w:vAlign w:val="center"/>
            <w:hideMark/>
          </w:tcPr>
          <w:p w14:paraId="6CD44532" w14:textId="77777777" w:rsidR="00756EAD" w:rsidRDefault="00756EAD">
            <w:pPr>
              <w:rPr>
                <w:color w:val="000000"/>
              </w:rPr>
            </w:pPr>
            <w:r>
              <w:rPr>
                <w:color w:val="000000"/>
              </w:rPr>
              <w:t xml:space="preserve">               567 </w:t>
            </w:r>
          </w:p>
        </w:tc>
        <w:tc>
          <w:tcPr>
            <w:tcW w:w="765" w:type="dxa"/>
            <w:tcBorders>
              <w:top w:val="nil"/>
              <w:left w:val="nil"/>
              <w:bottom w:val="single" w:sz="4" w:space="0" w:color="auto"/>
              <w:right w:val="nil"/>
            </w:tcBorders>
          </w:tcPr>
          <w:p w14:paraId="60F953B3" w14:textId="77777777" w:rsidR="00756EAD" w:rsidRDefault="00756EAD">
            <w:pPr>
              <w:rPr>
                <w:color w:val="000000"/>
              </w:rPr>
            </w:pPr>
          </w:p>
        </w:tc>
        <w:tc>
          <w:tcPr>
            <w:tcW w:w="765" w:type="dxa"/>
            <w:tcBorders>
              <w:top w:val="nil"/>
              <w:left w:val="nil"/>
              <w:bottom w:val="single" w:sz="4" w:space="0" w:color="auto"/>
              <w:right w:val="nil"/>
            </w:tcBorders>
          </w:tcPr>
          <w:p w14:paraId="5A627D00" w14:textId="205110AC"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266F70A6" w14:textId="55B34B74"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1C414FEC"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10A3CC61" w14:textId="77777777" w:rsidR="00756EAD" w:rsidRDefault="00756EAD">
            <w:pPr>
              <w:rPr>
                <w:color w:val="000000"/>
              </w:rPr>
            </w:pPr>
            <w:r>
              <w:rPr>
                <w:color w:val="000000"/>
              </w:rPr>
              <w:t xml:space="preserve">               174 </w:t>
            </w:r>
          </w:p>
        </w:tc>
      </w:tr>
      <w:tr w:rsidR="00756EAD" w14:paraId="43B71829" w14:textId="77777777" w:rsidTr="00756EAD">
        <w:trPr>
          <w:trHeight w:val="420"/>
        </w:trPr>
        <w:tc>
          <w:tcPr>
            <w:tcW w:w="1961" w:type="dxa"/>
            <w:tcBorders>
              <w:top w:val="nil"/>
              <w:left w:val="single" w:sz="8" w:space="0" w:color="auto"/>
              <w:bottom w:val="nil"/>
              <w:right w:val="nil"/>
            </w:tcBorders>
            <w:shd w:val="clear" w:color="auto" w:fill="auto"/>
            <w:noWrap/>
            <w:vAlign w:val="bottom"/>
            <w:hideMark/>
          </w:tcPr>
          <w:p w14:paraId="348A8F5B" w14:textId="77777777" w:rsidR="00756EAD" w:rsidRDefault="00756EAD">
            <w:pPr>
              <w:rPr>
                <w:rFonts w:ascii="Calibri" w:hAnsi="Calibri" w:cs="Calibri"/>
                <w:color w:val="000000"/>
              </w:rPr>
            </w:pPr>
            <w:r>
              <w:rPr>
                <w:rFonts w:ascii="Calibri" w:hAnsi="Calibri" w:cs="Calibri"/>
                <w:color w:val="000000"/>
              </w:rPr>
              <w:t>Arkansas</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42AA66E8" w14:textId="77777777" w:rsidR="00756EAD" w:rsidRDefault="00756EAD">
            <w:pPr>
              <w:jc w:val="right"/>
              <w:rPr>
                <w:color w:val="000000"/>
              </w:rPr>
            </w:pPr>
            <w:r>
              <w:rPr>
                <w:color w:val="000000"/>
              </w:rPr>
              <w:t>12.87%</w:t>
            </w:r>
          </w:p>
        </w:tc>
        <w:tc>
          <w:tcPr>
            <w:tcW w:w="1225" w:type="dxa"/>
            <w:tcBorders>
              <w:top w:val="nil"/>
              <w:left w:val="nil"/>
              <w:bottom w:val="single" w:sz="4" w:space="0" w:color="auto"/>
              <w:right w:val="single" w:sz="4" w:space="0" w:color="auto"/>
            </w:tcBorders>
            <w:shd w:val="clear" w:color="auto" w:fill="auto"/>
            <w:vAlign w:val="center"/>
            <w:hideMark/>
          </w:tcPr>
          <w:p w14:paraId="1E3AABBF" w14:textId="77777777" w:rsidR="00756EAD" w:rsidRDefault="00756EAD">
            <w:pPr>
              <w:rPr>
                <w:color w:val="000000"/>
              </w:rPr>
            </w:pPr>
            <w:r>
              <w:rPr>
                <w:color w:val="000000"/>
              </w:rPr>
              <w:t xml:space="preserve">               567 </w:t>
            </w:r>
          </w:p>
        </w:tc>
        <w:tc>
          <w:tcPr>
            <w:tcW w:w="765" w:type="dxa"/>
            <w:tcBorders>
              <w:top w:val="nil"/>
              <w:left w:val="nil"/>
              <w:bottom w:val="single" w:sz="4" w:space="0" w:color="auto"/>
              <w:right w:val="nil"/>
            </w:tcBorders>
          </w:tcPr>
          <w:p w14:paraId="017602D0" w14:textId="77777777" w:rsidR="00756EAD" w:rsidRDefault="00756EAD">
            <w:pPr>
              <w:rPr>
                <w:color w:val="000000"/>
              </w:rPr>
            </w:pPr>
          </w:p>
        </w:tc>
        <w:tc>
          <w:tcPr>
            <w:tcW w:w="765" w:type="dxa"/>
            <w:tcBorders>
              <w:top w:val="nil"/>
              <w:left w:val="nil"/>
              <w:bottom w:val="single" w:sz="4" w:space="0" w:color="auto"/>
              <w:right w:val="nil"/>
            </w:tcBorders>
          </w:tcPr>
          <w:p w14:paraId="4BA495FF" w14:textId="580CE33A"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4BDB9394" w14:textId="0F625D5E"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41B982C3"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04DA3F32" w14:textId="77777777" w:rsidR="00756EAD" w:rsidRDefault="00756EAD">
            <w:pPr>
              <w:rPr>
                <w:color w:val="000000"/>
              </w:rPr>
            </w:pPr>
            <w:r>
              <w:rPr>
                <w:color w:val="000000"/>
              </w:rPr>
              <w:t xml:space="preserve">               122 </w:t>
            </w:r>
          </w:p>
        </w:tc>
      </w:tr>
      <w:tr w:rsidR="00756EAD" w14:paraId="21C10E2E" w14:textId="77777777" w:rsidTr="00756EAD">
        <w:trPr>
          <w:trHeight w:val="420"/>
        </w:trPr>
        <w:tc>
          <w:tcPr>
            <w:tcW w:w="1961" w:type="dxa"/>
            <w:tcBorders>
              <w:top w:val="nil"/>
              <w:left w:val="single" w:sz="8" w:space="0" w:color="auto"/>
              <w:bottom w:val="nil"/>
              <w:right w:val="nil"/>
            </w:tcBorders>
            <w:shd w:val="clear" w:color="auto" w:fill="auto"/>
            <w:noWrap/>
            <w:vAlign w:val="bottom"/>
            <w:hideMark/>
          </w:tcPr>
          <w:p w14:paraId="6226C32B" w14:textId="77777777" w:rsidR="00756EAD" w:rsidRDefault="00756EAD">
            <w:pPr>
              <w:rPr>
                <w:rFonts w:ascii="Calibri" w:hAnsi="Calibri" w:cs="Calibri"/>
                <w:color w:val="000000"/>
              </w:rPr>
            </w:pPr>
            <w:r>
              <w:rPr>
                <w:rFonts w:ascii="Calibri" w:hAnsi="Calibri" w:cs="Calibri"/>
                <w:color w:val="000000"/>
              </w:rPr>
              <w:lastRenderedPageBreak/>
              <w:t>District of Columbia</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041A4681" w14:textId="77777777" w:rsidR="00756EAD" w:rsidRDefault="00756EAD">
            <w:pPr>
              <w:jc w:val="right"/>
              <w:rPr>
                <w:color w:val="000000"/>
              </w:rPr>
            </w:pPr>
            <w:r>
              <w:rPr>
                <w:color w:val="000000"/>
              </w:rPr>
              <w:t>12.65%</w:t>
            </w:r>
          </w:p>
        </w:tc>
        <w:tc>
          <w:tcPr>
            <w:tcW w:w="1225" w:type="dxa"/>
            <w:tcBorders>
              <w:top w:val="nil"/>
              <w:left w:val="nil"/>
              <w:bottom w:val="single" w:sz="4" w:space="0" w:color="auto"/>
              <w:right w:val="single" w:sz="4" w:space="0" w:color="auto"/>
            </w:tcBorders>
            <w:shd w:val="clear" w:color="auto" w:fill="auto"/>
            <w:vAlign w:val="center"/>
            <w:hideMark/>
          </w:tcPr>
          <w:p w14:paraId="7F0F7C54" w14:textId="77777777" w:rsidR="00756EAD" w:rsidRDefault="00756EAD">
            <w:pPr>
              <w:rPr>
                <w:color w:val="000000"/>
              </w:rPr>
            </w:pPr>
            <w:r>
              <w:rPr>
                <w:color w:val="000000"/>
              </w:rPr>
              <w:t xml:space="preserve">               521 </w:t>
            </w:r>
          </w:p>
        </w:tc>
        <w:tc>
          <w:tcPr>
            <w:tcW w:w="765" w:type="dxa"/>
            <w:tcBorders>
              <w:top w:val="nil"/>
              <w:left w:val="nil"/>
              <w:bottom w:val="single" w:sz="4" w:space="0" w:color="auto"/>
              <w:right w:val="nil"/>
            </w:tcBorders>
          </w:tcPr>
          <w:p w14:paraId="40090881" w14:textId="77777777" w:rsidR="00756EAD" w:rsidRDefault="00756EAD">
            <w:pPr>
              <w:rPr>
                <w:color w:val="000000"/>
              </w:rPr>
            </w:pPr>
          </w:p>
        </w:tc>
        <w:tc>
          <w:tcPr>
            <w:tcW w:w="765" w:type="dxa"/>
            <w:tcBorders>
              <w:top w:val="nil"/>
              <w:left w:val="nil"/>
              <w:bottom w:val="single" w:sz="4" w:space="0" w:color="auto"/>
              <w:right w:val="nil"/>
            </w:tcBorders>
          </w:tcPr>
          <w:p w14:paraId="220C6995" w14:textId="275697C4"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1021AEEF" w14:textId="041B2FFB"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7740C995"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0B825344" w14:textId="77777777" w:rsidR="00756EAD" w:rsidRDefault="00756EAD">
            <w:pPr>
              <w:rPr>
                <w:color w:val="000000"/>
              </w:rPr>
            </w:pPr>
            <w:r>
              <w:rPr>
                <w:color w:val="000000"/>
              </w:rPr>
              <w:t xml:space="preserve">             (101)</w:t>
            </w:r>
          </w:p>
        </w:tc>
      </w:tr>
      <w:tr w:rsidR="00756EAD" w14:paraId="60AC4F2D" w14:textId="77777777" w:rsidTr="00756EAD">
        <w:trPr>
          <w:trHeight w:val="420"/>
        </w:trPr>
        <w:tc>
          <w:tcPr>
            <w:tcW w:w="1961" w:type="dxa"/>
            <w:tcBorders>
              <w:top w:val="nil"/>
              <w:left w:val="single" w:sz="8" w:space="0" w:color="auto"/>
              <w:bottom w:val="nil"/>
              <w:right w:val="nil"/>
            </w:tcBorders>
            <w:shd w:val="clear" w:color="auto" w:fill="auto"/>
            <w:noWrap/>
            <w:vAlign w:val="bottom"/>
            <w:hideMark/>
          </w:tcPr>
          <w:p w14:paraId="0649B037" w14:textId="77777777" w:rsidR="00756EAD" w:rsidRDefault="00756EAD">
            <w:pPr>
              <w:rPr>
                <w:rFonts w:ascii="Calibri" w:hAnsi="Calibri" w:cs="Calibri"/>
                <w:color w:val="000000"/>
              </w:rPr>
            </w:pPr>
            <w:r>
              <w:rPr>
                <w:rFonts w:ascii="Calibri" w:hAnsi="Calibri" w:cs="Calibri"/>
                <w:color w:val="000000"/>
              </w:rPr>
              <w:t>Alaska</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53F9D59E" w14:textId="77777777" w:rsidR="00756EAD" w:rsidRDefault="00756EAD">
            <w:pPr>
              <w:jc w:val="right"/>
              <w:rPr>
                <w:color w:val="000000"/>
              </w:rPr>
            </w:pPr>
            <w:r>
              <w:rPr>
                <w:color w:val="000000"/>
              </w:rPr>
              <w:t>13.83%</w:t>
            </w:r>
          </w:p>
        </w:tc>
        <w:tc>
          <w:tcPr>
            <w:tcW w:w="1225" w:type="dxa"/>
            <w:tcBorders>
              <w:top w:val="nil"/>
              <w:left w:val="nil"/>
              <w:bottom w:val="single" w:sz="4" w:space="0" w:color="auto"/>
              <w:right w:val="single" w:sz="4" w:space="0" w:color="auto"/>
            </w:tcBorders>
            <w:shd w:val="clear" w:color="auto" w:fill="auto"/>
            <w:vAlign w:val="center"/>
            <w:hideMark/>
          </w:tcPr>
          <w:p w14:paraId="3284EB9C" w14:textId="77777777" w:rsidR="00756EAD" w:rsidRDefault="00756EAD">
            <w:pPr>
              <w:rPr>
                <w:color w:val="000000"/>
              </w:rPr>
            </w:pPr>
            <w:r>
              <w:rPr>
                <w:color w:val="000000"/>
              </w:rPr>
              <w:t xml:space="preserve">               507 </w:t>
            </w:r>
          </w:p>
        </w:tc>
        <w:tc>
          <w:tcPr>
            <w:tcW w:w="765" w:type="dxa"/>
            <w:tcBorders>
              <w:top w:val="nil"/>
              <w:left w:val="nil"/>
              <w:bottom w:val="single" w:sz="4" w:space="0" w:color="auto"/>
              <w:right w:val="nil"/>
            </w:tcBorders>
          </w:tcPr>
          <w:p w14:paraId="2753F176" w14:textId="77777777" w:rsidR="00756EAD" w:rsidRDefault="00756EAD">
            <w:pPr>
              <w:rPr>
                <w:color w:val="000000"/>
              </w:rPr>
            </w:pPr>
          </w:p>
        </w:tc>
        <w:tc>
          <w:tcPr>
            <w:tcW w:w="765" w:type="dxa"/>
            <w:tcBorders>
              <w:top w:val="nil"/>
              <w:left w:val="nil"/>
              <w:bottom w:val="single" w:sz="4" w:space="0" w:color="auto"/>
              <w:right w:val="nil"/>
            </w:tcBorders>
          </w:tcPr>
          <w:p w14:paraId="66F43EED" w14:textId="35981B16"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304F9803" w14:textId="513B31D9"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78878AD8"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02E685EC" w14:textId="77777777" w:rsidR="00756EAD" w:rsidRDefault="00756EAD">
            <w:pPr>
              <w:rPr>
                <w:color w:val="000000"/>
              </w:rPr>
            </w:pPr>
            <w:r>
              <w:rPr>
                <w:color w:val="000000"/>
              </w:rPr>
              <w:t xml:space="preserve">               131 </w:t>
            </w:r>
          </w:p>
        </w:tc>
      </w:tr>
      <w:tr w:rsidR="00756EAD" w14:paraId="17C3DFDA" w14:textId="77777777" w:rsidTr="00756EAD">
        <w:trPr>
          <w:trHeight w:val="420"/>
        </w:trPr>
        <w:tc>
          <w:tcPr>
            <w:tcW w:w="1961" w:type="dxa"/>
            <w:tcBorders>
              <w:top w:val="nil"/>
              <w:left w:val="single" w:sz="8" w:space="0" w:color="auto"/>
              <w:bottom w:val="nil"/>
              <w:right w:val="nil"/>
            </w:tcBorders>
            <w:shd w:val="clear" w:color="auto" w:fill="auto"/>
            <w:noWrap/>
            <w:vAlign w:val="bottom"/>
            <w:hideMark/>
          </w:tcPr>
          <w:p w14:paraId="4D666424" w14:textId="77777777" w:rsidR="00756EAD" w:rsidRDefault="00756EAD">
            <w:pPr>
              <w:rPr>
                <w:rFonts w:ascii="Calibri" w:hAnsi="Calibri" w:cs="Calibri"/>
                <w:color w:val="000000"/>
              </w:rPr>
            </w:pPr>
            <w:r>
              <w:rPr>
                <w:rFonts w:ascii="Calibri" w:hAnsi="Calibri" w:cs="Calibri"/>
                <w:color w:val="000000"/>
              </w:rPr>
              <w:t>South Carolina</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6C1C8E0B" w14:textId="77777777" w:rsidR="00756EAD" w:rsidRDefault="00756EAD">
            <w:pPr>
              <w:jc w:val="right"/>
              <w:rPr>
                <w:color w:val="000000"/>
              </w:rPr>
            </w:pPr>
            <w:r>
              <w:rPr>
                <w:color w:val="000000"/>
              </w:rPr>
              <w:t>13.50%</w:t>
            </w:r>
          </w:p>
        </w:tc>
        <w:tc>
          <w:tcPr>
            <w:tcW w:w="1225" w:type="dxa"/>
            <w:tcBorders>
              <w:top w:val="nil"/>
              <w:left w:val="nil"/>
              <w:bottom w:val="single" w:sz="4" w:space="0" w:color="auto"/>
              <w:right w:val="single" w:sz="4" w:space="0" w:color="auto"/>
            </w:tcBorders>
            <w:shd w:val="clear" w:color="auto" w:fill="auto"/>
            <w:vAlign w:val="center"/>
            <w:hideMark/>
          </w:tcPr>
          <w:p w14:paraId="1E823B74" w14:textId="77777777" w:rsidR="00756EAD" w:rsidRDefault="00756EAD">
            <w:pPr>
              <w:rPr>
                <w:color w:val="000000"/>
              </w:rPr>
            </w:pPr>
            <w:r>
              <w:rPr>
                <w:color w:val="000000"/>
              </w:rPr>
              <w:t xml:space="preserve">               506 </w:t>
            </w:r>
          </w:p>
        </w:tc>
        <w:tc>
          <w:tcPr>
            <w:tcW w:w="765" w:type="dxa"/>
            <w:tcBorders>
              <w:top w:val="nil"/>
              <w:left w:val="nil"/>
              <w:bottom w:val="single" w:sz="4" w:space="0" w:color="auto"/>
              <w:right w:val="nil"/>
            </w:tcBorders>
          </w:tcPr>
          <w:p w14:paraId="240B6C09" w14:textId="77777777" w:rsidR="00756EAD" w:rsidRDefault="00756EAD">
            <w:pPr>
              <w:rPr>
                <w:color w:val="000000"/>
              </w:rPr>
            </w:pPr>
          </w:p>
        </w:tc>
        <w:tc>
          <w:tcPr>
            <w:tcW w:w="765" w:type="dxa"/>
            <w:tcBorders>
              <w:top w:val="nil"/>
              <w:left w:val="nil"/>
              <w:bottom w:val="single" w:sz="4" w:space="0" w:color="auto"/>
              <w:right w:val="nil"/>
            </w:tcBorders>
          </w:tcPr>
          <w:p w14:paraId="15CD20D3" w14:textId="5A6306DE"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052F8392" w14:textId="431EF5EB"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0AD734E2"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7D148875" w14:textId="77777777" w:rsidR="00756EAD" w:rsidRDefault="00756EAD">
            <w:pPr>
              <w:rPr>
                <w:color w:val="000000"/>
              </w:rPr>
            </w:pPr>
            <w:r>
              <w:rPr>
                <w:color w:val="000000"/>
              </w:rPr>
              <w:t xml:space="preserve">               124 </w:t>
            </w:r>
          </w:p>
        </w:tc>
      </w:tr>
      <w:tr w:rsidR="00756EAD" w14:paraId="19302BBD" w14:textId="77777777" w:rsidTr="00756EAD">
        <w:trPr>
          <w:trHeight w:val="420"/>
        </w:trPr>
        <w:tc>
          <w:tcPr>
            <w:tcW w:w="1961" w:type="dxa"/>
            <w:tcBorders>
              <w:top w:val="nil"/>
              <w:left w:val="single" w:sz="8" w:space="0" w:color="auto"/>
              <w:bottom w:val="nil"/>
              <w:right w:val="nil"/>
            </w:tcBorders>
            <w:shd w:val="clear" w:color="auto" w:fill="auto"/>
            <w:noWrap/>
            <w:vAlign w:val="bottom"/>
            <w:hideMark/>
          </w:tcPr>
          <w:p w14:paraId="506F5EAC" w14:textId="77777777" w:rsidR="00756EAD" w:rsidRDefault="00756EAD">
            <w:pPr>
              <w:rPr>
                <w:rFonts w:ascii="Calibri" w:hAnsi="Calibri" w:cs="Calibri"/>
                <w:color w:val="000000"/>
              </w:rPr>
            </w:pPr>
            <w:r>
              <w:rPr>
                <w:rFonts w:ascii="Calibri" w:hAnsi="Calibri" w:cs="Calibri"/>
                <w:color w:val="000000"/>
              </w:rPr>
              <w:t>Montana</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5B8FDA54" w14:textId="77777777" w:rsidR="00756EAD" w:rsidRDefault="00756EAD">
            <w:pPr>
              <w:jc w:val="right"/>
              <w:rPr>
                <w:color w:val="000000"/>
              </w:rPr>
            </w:pPr>
            <w:r>
              <w:rPr>
                <w:color w:val="000000"/>
              </w:rPr>
              <w:t>15.21%</w:t>
            </w:r>
          </w:p>
        </w:tc>
        <w:tc>
          <w:tcPr>
            <w:tcW w:w="1225" w:type="dxa"/>
            <w:tcBorders>
              <w:top w:val="nil"/>
              <w:left w:val="nil"/>
              <w:bottom w:val="single" w:sz="4" w:space="0" w:color="auto"/>
              <w:right w:val="single" w:sz="4" w:space="0" w:color="auto"/>
            </w:tcBorders>
            <w:shd w:val="clear" w:color="auto" w:fill="auto"/>
            <w:vAlign w:val="center"/>
            <w:hideMark/>
          </w:tcPr>
          <w:p w14:paraId="38B7AD4C" w14:textId="77777777" w:rsidR="00756EAD" w:rsidRDefault="00756EAD">
            <w:pPr>
              <w:rPr>
                <w:color w:val="000000"/>
              </w:rPr>
            </w:pPr>
            <w:r>
              <w:rPr>
                <w:color w:val="000000"/>
              </w:rPr>
              <w:t xml:space="preserve">               491 </w:t>
            </w:r>
          </w:p>
        </w:tc>
        <w:tc>
          <w:tcPr>
            <w:tcW w:w="765" w:type="dxa"/>
            <w:tcBorders>
              <w:top w:val="nil"/>
              <w:left w:val="nil"/>
              <w:bottom w:val="single" w:sz="4" w:space="0" w:color="auto"/>
              <w:right w:val="nil"/>
            </w:tcBorders>
          </w:tcPr>
          <w:p w14:paraId="563B07FD" w14:textId="77777777" w:rsidR="00756EAD" w:rsidRDefault="00756EAD">
            <w:pPr>
              <w:rPr>
                <w:color w:val="000000"/>
              </w:rPr>
            </w:pPr>
          </w:p>
        </w:tc>
        <w:tc>
          <w:tcPr>
            <w:tcW w:w="765" w:type="dxa"/>
            <w:tcBorders>
              <w:top w:val="nil"/>
              <w:left w:val="nil"/>
              <w:bottom w:val="single" w:sz="4" w:space="0" w:color="auto"/>
              <w:right w:val="nil"/>
            </w:tcBorders>
          </w:tcPr>
          <w:p w14:paraId="7E365FF3" w14:textId="653C52A2"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797FFBD8" w14:textId="7970FA11"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3DED995C"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5F213D0E" w14:textId="77777777" w:rsidR="00756EAD" w:rsidRDefault="00756EAD">
            <w:pPr>
              <w:rPr>
                <w:color w:val="000000"/>
              </w:rPr>
            </w:pPr>
            <w:r>
              <w:rPr>
                <w:color w:val="000000"/>
              </w:rPr>
              <w:t xml:space="preserve">                 78 </w:t>
            </w:r>
          </w:p>
        </w:tc>
      </w:tr>
      <w:tr w:rsidR="00756EAD" w14:paraId="103871D4" w14:textId="77777777" w:rsidTr="00756EAD">
        <w:trPr>
          <w:trHeight w:val="420"/>
        </w:trPr>
        <w:tc>
          <w:tcPr>
            <w:tcW w:w="1961" w:type="dxa"/>
            <w:tcBorders>
              <w:top w:val="nil"/>
              <w:left w:val="single" w:sz="8" w:space="0" w:color="auto"/>
              <w:bottom w:val="nil"/>
              <w:right w:val="nil"/>
            </w:tcBorders>
            <w:shd w:val="clear" w:color="auto" w:fill="auto"/>
            <w:noWrap/>
            <w:vAlign w:val="bottom"/>
            <w:hideMark/>
          </w:tcPr>
          <w:p w14:paraId="680AA97B" w14:textId="77777777" w:rsidR="00756EAD" w:rsidRDefault="00756EAD">
            <w:pPr>
              <w:rPr>
                <w:rFonts w:ascii="Calibri" w:hAnsi="Calibri" w:cs="Calibri"/>
                <w:color w:val="000000"/>
              </w:rPr>
            </w:pPr>
            <w:r>
              <w:rPr>
                <w:rFonts w:ascii="Calibri" w:hAnsi="Calibri" w:cs="Calibri"/>
                <w:color w:val="000000"/>
              </w:rPr>
              <w:t>Nevada</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7C14B9E2" w14:textId="77777777" w:rsidR="00756EAD" w:rsidRDefault="00756EAD">
            <w:pPr>
              <w:jc w:val="right"/>
              <w:rPr>
                <w:color w:val="000000"/>
              </w:rPr>
            </w:pPr>
            <w:r>
              <w:rPr>
                <w:color w:val="000000"/>
              </w:rPr>
              <w:t>12.41%</w:t>
            </w:r>
          </w:p>
        </w:tc>
        <w:tc>
          <w:tcPr>
            <w:tcW w:w="1225" w:type="dxa"/>
            <w:tcBorders>
              <w:top w:val="nil"/>
              <w:left w:val="nil"/>
              <w:bottom w:val="single" w:sz="4" w:space="0" w:color="auto"/>
              <w:right w:val="single" w:sz="4" w:space="0" w:color="auto"/>
            </w:tcBorders>
            <w:shd w:val="clear" w:color="auto" w:fill="auto"/>
            <w:vAlign w:val="center"/>
            <w:hideMark/>
          </w:tcPr>
          <w:p w14:paraId="422C0A03" w14:textId="77777777" w:rsidR="00756EAD" w:rsidRDefault="00756EAD">
            <w:pPr>
              <w:rPr>
                <w:color w:val="000000"/>
              </w:rPr>
            </w:pPr>
            <w:r>
              <w:rPr>
                <w:color w:val="000000"/>
              </w:rPr>
              <w:t xml:space="preserve">               450 </w:t>
            </w:r>
          </w:p>
        </w:tc>
        <w:tc>
          <w:tcPr>
            <w:tcW w:w="765" w:type="dxa"/>
            <w:tcBorders>
              <w:top w:val="nil"/>
              <w:left w:val="nil"/>
              <w:bottom w:val="single" w:sz="4" w:space="0" w:color="auto"/>
              <w:right w:val="nil"/>
            </w:tcBorders>
          </w:tcPr>
          <w:p w14:paraId="05F63A1A" w14:textId="77777777" w:rsidR="00756EAD" w:rsidRDefault="00756EAD">
            <w:pPr>
              <w:rPr>
                <w:color w:val="000000"/>
              </w:rPr>
            </w:pPr>
          </w:p>
        </w:tc>
        <w:tc>
          <w:tcPr>
            <w:tcW w:w="765" w:type="dxa"/>
            <w:tcBorders>
              <w:top w:val="nil"/>
              <w:left w:val="nil"/>
              <w:bottom w:val="single" w:sz="4" w:space="0" w:color="auto"/>
              <w:right w:val="nil"/>
            </w:tcBorders>
          </w:tcPr>
          <w:p w14:paraId="6D57F3CF" w14:textId="31AE4768"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2E88F91F" w14:textId="070BDE33"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57C9E08B"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76B81CDE" w14:textId="77777777" w:rsidR="00756EAD" w:rsidRDefault="00756EAD">
            <w:pPr>
              <w:rPr>
                <w:color w:val="000000"/>
              </w:rPr>
            </w:pPr>
            <w:r>
              <w:rPr>
                <w:color w:val="000000"/>
              </w:rPr>
              <w:t xml:space="preserve">                   6 </w:t>
            </w:r>
          </w:p>
        </w:tc>
      </w:tr>
      <w:tr w:rsidR="00756EAD" w14:paraId="40307D4A" w14:textId="77777777" w:rsidTr="00756EAD">
        <w:trPr>
          <w:trHeight w:val="420"/>
        </w:trPr>
        <w:tc>
          <w:tcPr>
            <w:tcW w:w="1961" w:type="dxa"/>
            <w:tcBorders>
              <w:top w:val="nil"/>
              <w:left w:val="single" w:sz="8" w:space="0" w:color="auto"/>
              <w:bottom w:val="nil"/>
              <w:right w:val="nil"/>
            </w:tcBorders>
            <w:shd w:val="clear" w:color="auto" w:fill="auto"/>
            <w:noWrap/>
            <w:vAlign w:val="bottom"/>
            <w:hideMark/>
          </w:tcPr>
          <w:p w14:paraId="60738B2F" w14:textId="77777777" w:rsidR="00756EAD" w:rsidRDefault="00756EAD">
            <w:pPr>
              <w:rPr>
                <w:rFonts w:ascii="Calibri" w:hAnsi="Calibri" w:cs="Calibri"/>
                <w:color w:val="000000"/>
              </w:rPr>
            </w:pPr>
            <w:r>
              <w:rPr>
                <w:rFonts w:ascii="Calibri" w:hAnsi="Calibri" w:cs="Calibri"/>
                <w:color w:val="000000"/>
              </w:rPr>
              <w:t>New Mexico</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4BAF7A9E" w14:textId="77777777" w:rsidR="00756EAD" w:rsidRDefault="00756EAD">
            <w:pPr>
              <w:jc w:val="right"/>
              <w:rPr>
                <w:color w:val="000000"/>
              </w:rPr>
            </w:pPr>
            <w:r>
              <w:rPr>
                <w:color w:val="000000"/>
              </w:rPr>
              <w:t>14.27%</w:t>
            </w:r>
          </w:p>
        </w:tc>
        <w:tc>
          <w:tcPr>
            <w:tcW w:w="1225" w:type="dxa"/>
            <w:tcBorders>
              <w:top w:val="nil"/>
              <w:left w:val="nil"/>
              <w:bottom w:val="single" w:sz="4" w:space="0" w:color="auto"/>
              <w:right w:val="single" w:sz="4" w:space="0" w:color="auto"/>
            </w:tcBorders>
            <w:shd w:val="clear" w:color="auto" w:fill="auto"/>
            <w:vAlign w:val="center"/>
            <w:hideMark/>
          </w:tcPr>
          <w:p w14:paraId="25FFD27F" w14:textId="77777777" w:rsidR="00756EAD" w:rsidRDefault="00756EAD">
            <w:pPr>
              <w:rPr>
                <w:color w:val="000000"/>
              </w:rPr>
            </w:pPr>
            <w:r>
              <w:rPr>
                <w:color w:val="000000"/>
              </w:rPr>
              <w:t xml:space="preserve">               450 </w:t>
            </w:r>
          </w:p>
        </w:tc>
        <w:tc>
          <w:tcPr>
            <w:tcW w:w="765" w:type="dxa"/>
            <w:tcBorders>
              <w:top w:val="nil"/>
              <w:left w:val="nil"/>
              <w:bottom w:val="single" w:sz="4" w:space="0" w:color="auto"/>
              <w:right w:val="nil"/>
            </w:tcBorders>
          </w:tcPr>
          <w:p w14:paraId="2124117B" w14:textId="77777777" w:rsidR="00756EAD" w:rsidRDefault="00756EAD">
            <w:pPr>
              <w:rPr>
                <w:color w:val="000000"/>
              </w:rPr>
            </w:pPr>
          </w:p>
        </w:tc>
        <w:tc>
          <w:tcPr>
            <w:tcW w:w="765" w:type="dxa"/>
            <w:tcBorders>
              <w:top w:val="nil"/>
              <w:left w:val="nil"/>
              <w:bottom w:val="single" w:sz="4" w:space="0" w:color="auto"/>
              <w:right w:val="nil"/>
            </w:tcBorders>
          </w:tcPr>
          <w:p w14:paraId="18C877AE" w14:textId="521F9857"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623B1678" w14:textId="62314F9F"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0FD9EC9D"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3656EF8B" w14:textId="77777777" w:rsidR="00756EAD" w:rsidRDefault="00756EAD">
            <w:pPr>
              <w:rPr>
                <w:color w:val="000000"/>
              </w:rPr>
            </w:pPr>
            <w:r>
              <w:rPr>
                <w:color w:val="000000"/>
              </w:rPr>
              <w:t xml:space="preserve">               146 </w:t>
            </w:r>
          </w:p>
        </w:tc>
      </w:tr>
      <w:tr w:rsidR="00756EAD" w14:paraId="2664E3E9" w14:textId="77777777" w:rsidTr="00756EAD">
        <w:trPr>
          <w:trHeight w:val="420"/>
        </w:trPr>
        <w:tc>
          <w:tcPr>
            <w:tcW w:w="1961" w:type="dxa"/>
            <w:tcBorders>
              <w:top w:val="nil"/>
              <w:left w:val="single" w:sz="8" w:space="0" w:color="auto"/>
              <w:bottom w:val="nil"/>
              <w:right w:val="nil"/>
            </w:tcBorders>
            <w:shd w:val="clear" w:color="auto" w:fill="auto"/>
            <w:noWrap/>
            <w:vAlign w:val="bottom"/>
            <w:hideMark/>
          </w:tcPr>
          <w:p w14:paraId="1F4358E6" w14:textId="77777777" w:rsidR="00756EAD" w:rsidRDefault="00756EAD">
            <w:pPr>
              <w:rPr>
                <w:rFonts w:ascii="Calibri" w:hAnsi="Calibri" w:cs="Calibri"/>
                <w:color w:val="000000"/>
              </w:rPr>
            </w:pPr>
            <w:r>
              <w:rPr>
                <w:rFonts w:ascii="Calibri" w:hAnsi="Calibri" w:cs="Calibri"/>
                <w:color w:val="000000"/>
              </w:rPr>
              <w:t>North Carolina</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75B6414C" w14:textId="77777777" w:rsidR="00756EAD" w:rsidRDefault="00756EAD">
            <w:pPr>
              <w:jc w:val="right"/>
              <w:rPr>
                <w:color w:val="000000"/>
              </w:rPr>
            </w:pPr>
            <w:r>
              <w:rPr>
                <w:color w:val="000000"/>
              </w:rPr>
              <w:t>12.74%</w:t>
            </w:r>
          </w:p>
        </w:tc>
        <w:tc>
          <w:tcPr>
            <w:tcW w:w="1225" w:type="dxa"/>
            <w:tcBorders>
              <w:top w:val="nil"/>
              <w:left w:val="nil"/>
              <w:bottom w:val="single" w:sz="4" w:space="0" w:color="auto"/>
              <w:right w:val="single" w:sz="4" w:space="0" w:color="auto"/>
            </w:tcBorders>
            <w:shd w:val="clear" w:color="auto" w:fill="auto"/>
            <w:vAlign w:val="center"/>
            <w:hideMark/>
          </w:tcPr>
          <w:p w14:paraId="6BF40754" w14:textId="77777777" w:rsidR="00756EAD" w:rsidRDefault="00756EAD">
            <w:pPr>
              <w:rPr>
                <w:color w:val="000000"/>
              </w:rPr>
            </w:pPr>
            <w:r>
              <w:rPr>
                <w:color w:val="000000"/>
              </w:rPr>
              <w:t xml:space="preserve">               407 </w:t>
            </w:r>
          </w:p>
        </w:tc>
        <w:tc>
          <w:tcPr>
            <w:tcW w:w="765" w:type="dxa"/>
            <w:tcBorders>
              <w:top w:val="nil"/>
              <w:left w:val="nil"/>
              <w:bottom w:val="single" w:sz="4" w:space="0" w:color="auto"/>
              <w:right w:val="nil"/>
            </w:tcBorders>
          </w:tcPr>
          <w:p w14:paraId="6CEA3FEC" w14:textId="77777777" w:rsidR="00756EAD" w:rsidRDefault="00756EAD">
            <w:pPr>
              <w:rPr>
                <w:color w:val="000000"/>
              </w:rPr>
            </w:pPr>
          </w:p>
        </w:tc>
        <w:tc>
          <w:tcPr>
            <w:tcW w:w="765" w:type="dxa"/>
            <w:tcBorders>
              <w:top w:val="nil"/>
              <w:left w:val="nil"/>
              <w:bottom w:val="single" w:sz="4" w:space="0" w:color="auto"/>
              <w:right w:val="nil"/>
            </w:tcBorders>
          </w:tcPr>
          <w:p w14:paraId="7C177E1C" w14:textId="7FBF6748"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0BCA1223" w14:textId="5DA41DC9"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62267C7D"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7982B4F4" w14:textId="77777777" w:rsidR="00756EAD" w:rsidRDefault="00756EAD">
            <w:pPr>
              <w:rPr>
                <w:color w:val="000000"/>
              </w:rPr>
            </w:pPr>
            <w:r>
              <w:rPr>
                <w:color w:val="000000"/>
              </w:rPr>
              <w:t xml:space="preserve">                 47 </w:t>
            </w:r>
          </w:p>
        </w:tc>
      </w:tr>
      <w:tr w:rsidR="00756EAD" w14:paraId="630502A8" w14:textId="77777777" w:rsidTr="00756EAD">
        <w:trPr>
          <w:trHeight w:val="420"/>
        </w:trPr>
        <w:tc>
          <w:tcPr>
            <w:tcW w:w="1961" w:type="dxa"/>
            <w:tcBorders>
              <w:top w:val="nil"/>
              <w:left w:val="single" w:sz="8" w:space="0" w:color="auto"/>
              <w:bottom w:val="nil"/>
              <w:right w:val="nil"/>
            </w:tcBorders>
            <w:shd w:val="clear" w:color="auto" w:fill="auto"/>
            <w:noWrap/>
            <w:vAlign w:val="bottom"/>
            <w:hideMark/>
          </w:tcPr>
          <w:p w14:paraId="07883172" w14:textId="77777777" w:rsidR="00756EAD" w:rsidRDefault="00756EAD">
            <w:pPr>
              <w:rPr>
                <w:rFonts w:ascii="Calibri" w:hAnsi="Calibri" w:cs="Calibri"/>
                <w:color w:val="000000"/>
              </w:rPr>
            </w:pPr>
            <w:r>
              <w:rPr>
                <w:rFonts w:ascii="Calibri" w:hAnsi="Calibri" w:cs="Calibri"/>
                <w:color w:val="000000"/>
              </w:rPr>
              <w:t>Tennessee</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0EDDA70D" w14:textId="77777777" w:rsidR="00756EAD" w:rsidRDefault="00756EAD">
            <w:pPr>
              <w:jc w:val="right"/>
              <w:rPr>
                <w:color w:val="000000"/>
              </w:rPr>
            </w:pPr>
            <w:r>
              <w:rPr>
                <w:color w:val="000000"/>
              </w:rPr>
              <w:t>13.27%</w:t>
            </w:r>
          </w:p>
        </w:tc>
        <w:tc>
          <w:tcPr>
            <w:tcW w:w="1225" w:type="dxa"/>
            <w:tcBorders>
              <w:top w:val="nil"/>
              <w:left w:val="nil"/>
              <w:bottom w:val="single" w:sz="4" w:space="0" w:color="auto"/>
              <w:right w:val="single" w:sz="4" w:space="0" w:color="auto"/>
            </w:tcBorders>
            <w:shd w:val="clear" w:color="auto" w:fill="auto"/>
            <w:vAlign w:val="center"/>
            <w:hideMark/>
          </w:tcPr>
          <w:p w14:paraId="685E5FE2" w14:textId="77777777" w:rsidR="00756EAD" w:rsidRDefault="00756EAD">
            <w:pPr>
              <w:rPr>
                <w:color w:val="000000"/>
              </w:rPr>
            </w:pPr>
            <w:r>
              <w:rPr>
                <w:color w:val="000000"/>
              </w:rPr>
              <w:t xml:space="preserve">               407 </w:t>
            </w:r>
          </w:p>
        </w:tc>
        <w:tc>
          <w:tcPr>
            <w:tcW w:w="765" w:type="dxa"/>
            <w:tcBorders>
              <w:top w:val="nil"/>
              <w:left w:val="nil"/>
              <w:bottom w:val="single" w:sz="4" w:space="0" w:color="auto"/>
              <w:right w:val="nil"/>
            </w:tcBorders>
          </w:tcPr>
          <w:p w14:paraId="1B89B0C5" w14:textId="77777777" w:rsidR="00756EAD" w:rsidRDefault="00756EAD">
            <w:pPr>
              <w:rPr>
                <w:color w:val="000000"/>
              </w:rPr>
            </w:pPr>
          </w:p>
        </w:tc>
        <w:tc>
          <w:tcPr>
            <w:tcW w:w="765" w:type="dxa"/>
            <w:tcBorders>
              <w:top w:val="nil"/>
              <w:left w:val="nil"/>
              <w:bottom w:val="single" w:sz="4" w:space="0" w:color="auto"/>
              <w:right w:val="nil"/>
            </w:tcBorders>
          </w:tcPr>
          <w:p w14:paraId="448C4013" w14:textId="71A329DB"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079149DB" w14:textId="2C4DED10"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6BCB077C"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66EB1156" w14:textId="77777777" w:rsidR="00756EAD" w:rsidRDefault="00756EAD">
            <w:pPr>
              <w:rPr>
                <w:color w:val="000000"/>
              </w:rPr>
            </w:pPr>
            <w:r>
              <w:rPr>
                <w:color w:val="000000"/>
              </w:rPr>
              <w:t xml:space="preserve">                 75 </w:t>
            </w:r>
          </w:p>
        </w:tc>
      </w:tr>
      <w:tr w:rsidR="00756EAD" w14:paraId="11296AE9" w14:textId="77777777" w:rsidTr="00756EAD">
        <w:trPr>
          <w:trHeight w:val="420"/>
        </w:trPr>
        <w:tc>
          <w:tcPr>
            <w:tcW w:w="1961" w:type="dxa"/>
            <w:tcBorders>
              <w:top w:val="nil"/>
              <w:left w:val="single" w:sz="8" w:space="0" w:color="auto"/>
              <w:bottom w:val="nil"/>
              <w:right w:val="nil"/>
            </w:tcBorders>
            <w:shd w:val="clear" w:color="auto" w:fill="auto"/>
            <w:noWrap/>
            <w:vAlign w:val="bottom"/>
            <w:hideMark/>
          </w:tcPr>
          <w:p w14:paraId="5243CEE2" w14:textId="77777777" w:rsidR="00756EAD" w:rsidRDefault="00756EAD">
            <w:pPr>
              <w:rPr>
                <w:rFonts w:ascii="Calibri" w:hAnsi="Calibri" w:cs="Calibri"/>
                <w:color w:val="000000"/>
              </w:rPr>
            </w:pPr>
            <w:r>
              <w:rPr>
                <w:rFonts w:ascii="Calibri" w:hAnsi="Calibri" w:cs="Calibri"/>
                <w:color w:val="000000"/>
              </w:rPr>
              <w:t>Kentucky</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0E648481" w14:textId="77777777" w:rsidR="00756EAD" w:rsidRDefault="00756EAD">
            <w:pPr>
              <w:jc w:val="right"/>
              <w:rPr>
                <w:color w:val="000000"/>
              </w:rPr>
            </w:pPr>
            <w:r>
              <w:rPr>
                <w:color w:val="000000"/>
              </w:rPr>
              <w:t>14.31%</w:t>
            </w:r>
          </w:p>
        </w:tc>
        <w:tc>
          <w:tcPr>
            <w:tcW w:w="1225" w:type="dxa"/>
            <w:tcBorders>
              <w:top w:val="nil"/>
              <w:left w:val="nil"/>
              <w:bottom w:val="single" w:sz="4" w:space="0" w:color="auto"/>
              <w:right w:val="single" w:sz="4" w:space="0" w:color="auto"/>
            </w:tcBorders>
            <w:shd w:val="clear" w:color="auto" w:fill="auto"/>
            <w:vAlign w:val="center"/>
            <w:hideMark/>
          </w:tcPr>
          <w:p w14:paraId="413BF885" w14:textId="77777777" w:rsidR="00756EAD" w:rsidRDefault="00756EAD">
            <w:pPr>
              <w:rPr>
                <w:color w:val="000000"/>
              </w:rPr>
            </w:pPr>
            <w:r>
              <w:rPr>
                <w:color w:val="000000"/>
              </w:rPr>
              <w:t xml:space="preserve">               407 </w:t>
            </w:r>
          </w:p>
        </w:tc>
        <w:tc>
          <w:tcPr>
            <w:tcW w:w="765" w:type="dxa"/>
            <w:tcBorders>
              <w:top w:val="nil"/>
              <w:left w:val="nil"/>
              <w:bottom w:val="single" w:sz="4" w:space="0" w:color="auto"/>
              <w:right w:val="nil"/>
            </w:tcBorders>
          </w:tcPr>
          <w:p w14:paraId="5561CB99" w14:textId="77777777" w:rsidR="00756EAD" w:rsidRDefault="00756EAD">
            <w:pPr>
              <w:rPr>
                <w:color w:val="000000"/>
              </w:rPr>
            </w:pPr>
          </w:p>
        </w:tc>
        <w:tc>
          <w:tcPr>
            <w:tcW w:w="765" w:type="dxa"/>
            <w:tcBorders>
              <w:top w:val="nil"/>
              <w:left w:val="nil"/>
              <w:bottom w:val="single" w:sz="4" w:space="0" w:color="auto"/>
              <w:right w:val="nil"/>
            </w:tcBorders>
          </w:tcPr>
          <w:p w14:paraId="62DAC6DB" w14:textId="0C4F32F0"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34B9CDE0" w14:textId="5382FAC2"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571BCFC2"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60FE26F5" w14:textId="77777777" w:rsidR="00756EAD" w:rsidRDefault="00756EAD">
            <w:pPr>
              <w:rPr>
                <w:color w:val="000000"/>
              </w:rPr>
            </w:pPr>
            <w:r>
              <w:rPr>
                <w:color w:val="000000"/>
              </w:rPr>
              <w:t xml:space="preserve">                 (9)</w:t>
            </w:r>
          </w:p>
        </w:tc>
      </w:tr>
      <w:tr w:rsidR="00756EAD" w14:paraId="4CB9EC5A"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7CF72151" w14:textId="77777777" w:rsidR="00756EAD" w:rsidRDefault="00756EAD">
            <w:pPr>
              <w:rPr>
                <w:rFonts w:ascii="Calibri" w:hAnsi="Calibri" w:cs="Calibri"/>
                <w:color w:val="000000"/>
              </w:rPr>
            </w:pPr>
            <w:r>
              <w:rPr>
                <w:rFonts w:ascii="Calibri" w:hAnsi="Calibri" w:cs="Calibri"/>
                <w:color w:val="000000"/>
              </w:rPr>
              <w:t>Georgia</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2FC614DE" w14:textId="77777777" w:rsidR="00756EAD" w:rsidRDefault="00756EAD">
            <w:pPr>
              <w:jc w:val="right"/>
              <w:rPr>
                <w:color w:val="000000"/>
              </w:rPr>
            </w:pPr>
            <w:r>
              <w:rPr>
                <w:color w:val="000000"/>
              </w:rPr>
              <w:t>12.29%</w:t>
            </w:r>
          </w:p>
        </w:tc>
        <w:tc>
          <w:tcPr>
            <w:tcW w:w="1225" w:type="dxa"/>
            <w:tcBorders>
              <w:top w:val="nil"/>
              <w:left w:val="nil"/>
              <w:bottom w:val="single" w:sz="4" w:space="0" w:color="auto"/>
              <w:right w:val="single" w:sz="4" w:space="0" w:color="auto"/>
            </w:tcBorders>
            <w:shd w:val="clear" w:color="auto" w:fill="auto"/>
            <w:vAlign w:val="center"/>
            <w:hideMark/>
          </w:tcPr>
          <w:p w14:paraId="5D1B469D" w14:textId="77777777" w:rsidR="00756EAD" w:rsidRDefault="00756EAD">
            <w:pPr>
              <w:rPr>
                <w:color w:val="000000"/>
              </w:rPr>
            </w:pPr>
            <w:r>
              <w:rPr>
                <w:color w:val="000000"/>
              </w:rPr>
              <w:t xml:space="preserve">               399 </w:t>
            </w:r>
          </w:p>
        </w:tc>
        <w:tc>
          <w:tcPr>
            <w:tcW w:w="765" w:type="dxa"/>
            <w:tcBorders>
              <w:top w:val="nil"/>
              <w:left w:val="nil"/>
              <w:bottom w:val="single" w:sz="4" w:space="0" w:color="auto"/>
              <w:right w:val="nil"/>
            </w:tcBorders>
          </w:tcPr>
          <w:p w14:paraId="7733FB94" w14:textId="77777777" w:rsidR="00756EAD" w:rsidRDefault="00756EAD">
            <w:pPr>
              <w:rPr>
                <w:color w:val="000000"/>
              </w:rPr>
            </w:pPr>
          </w:p>
        </w:tc>
        <w:tc>
          <w:tcPr>
            <w:tcW w:w="765" w:type="dxa"/>
            <w:tcBorders>
              <w:top w:val="nil"/>
              <w:left w:val="nil"/>
              <w:bottom w:val="single" w:sz="4" w:space="0" w:color="auto"/>
              <w:right w:val="nil"/>
            </w:tcBorders>
          </w:tcPr>
          <w:p w14:paraId="20DFEF02" w14:textId="23CC7F15"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7A70D730" w14:textId="7E0BAC5A"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55FC4AB1"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4ACA44B0" w14:textId="77777777" w:rsidR="00756EAD" w:rsidRDefault="00756EAD">
            <w:pPr>
              <w:rPr>
                <w:color w:val="000000"/>
              </w:rPr>
            </w:pPr>
            <w:r>
              <w:rPr>
                <w:color w:val="000000"/>
              </w:rPr>
              <w:t xml:space="preserve">               151 </w:t>
            </w:r>
          </w:p>
        </w:tc>
      </w:tr>
      <w:tr w:rsidR="00756EAD" w14:paraId="39339265"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13AD1F6D" w14:textId="77777777" w:rsidR="00756EAD" w:rsidRDefault="00756EAD">
            <w:pPr>
              <w:rPr>
                <w:rFonts w:ascii="Calibri" w:hAnsi="Calibri" w:cs="Calibri"/>
                <w:color w:val="000000"/>
              </w:rPr>
            </w:pPr>
            <w:r>
              <w:rPr>
                <w:rFonts w:ascii="Calibri" w:hAnsi="Calibri" w:cs="Calibri"/>
                <w:color w:val="000000"/>
              </w:rPr>
              <w:t>Louisiana</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739B4D32" w14:textId="77777777" w:rsidR="00756EAD" w:rsidRDefault="00756EAD">
            <w:pPr>
              <w:jc w:val="right"/>
              <w:rPr>
                <w:color w:val="000000"/>
              </w:rPr>
            </w:pPr>
            <w:r>
              <w:rPr>
                <w:color w:val="000000"/>
              </w:rPr>
              <w:t>13.16%</w:t>
            </w:r>
          </w:p>
        </w:tc>
        <w:tc>
          <w:tcPr>
            <w:tcW w:w="1225" w:type="dxa"/>
            <w:tcBorders>
              <w:top w:val="nil"/>
              <w:left w:val="nil"/>
              <w:bottom w:val="single" w:sz="4" w:space="0" w:color="auto"/>
              <w:right w:val="single" w:sz="4" w:space="0" w:color="auto"/>
            </w:tcBorders>
            <w:shd w:val="clear" w:color="auto" w:fill="auto"/>
            <w:vAlign w:val="center"/>
            <w:hideMark/>
          </w:tcPr>
          <w:p w14:paraId="27ED64A3" w14:textId="77777777" w:rsidR="00756EAD" w:rsidRDefault="00756EAD">
            <w:pPr>
              <w:rPr>
                <w:color w:val="000000"/>
              </w:rPr>
            </w:pPr>
            <w:r>
              <w:rPr>
                <w:color w:val="000000"/>
              </w:rPr>
              <w:t xml:space="preserve">               399 </w:t>
            </w:r>
          </w:p>
        </w:tc>
        <w:tc>
          <w:tcPr>
            <w:tcW w:w="765" w:type="dxa"/>
            <w:tcBorders>
              <w:top w:val="nil"/>
              <w:left w:val="nil"/>
              <w:bottom w:val="single" w:sz="4" w:space="0" w:color="auto"/>
              <w:right w:val="nil"/>
            </w:tcBorders>
          </w:tcPr>
          <w:p w14:paraId="69FD87E9" w14:textId="77777777" w:rsidR="00756EAD" w:rsidRDefault="00756EAD">
            <w:pPr>
              <w:rPr>
                <w:color w:val="000000"/>
              </w:rPr>
            </w:pPr>
          </w:p>
        </w:tc>
        <w:tc>
          <w:tcPr>
            <w:tcW w:w="765" w:type="dxa"/>
            <w:tcBorders>
              <w:top w:val="nil"/>
              <w:left w:val="nil"/>
              <w:bottom w:val="single" w:sz="4" w:space="0" w:color="auto"/>
              <w:right w:val="nil"/>
            </w:tcBorders>
          </w:tcPr>
          <w:p w14:paraId="55BF0DC3" w14:textId="20474A63"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593A833A" w14:textId="49E0F25F"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34C922E2"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234C17A3" w14:textId="77777777" w:rsidR="00756EAD" w:rsidRDefault="00756EAD">
            <w:pPr>
              <w:rPr>
                <w:color w:val="000000"/>
              </w:rPr>
            </w:pPr>
            <w:r>
              <w:rPr>
                <w:color w:val="000000"/>
              </w:rPr>
              <w:t xml:space="preserve">               172 </w:t>
            </w:r>
          </w:p>
        </w:tc>
      </w:tr>
      <w:tr w:rsidR="00756EAD" w14:paraId="77629D9F"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0A83FFCA" w14:textId="77777777" w:rsidR="00756EAD" w:rsidRDefault="00756EAD">
            <w:pPr>
              <w:rPr>
                <w:rFonts w:ascii="Calibri" w:hAnsi="Calibri" w:cs="Calibri"/>
                <w:color w:val="000000"/>
              </w:rPr>
            </w:pPr>
            <w:r>
              <w:rPr>
                <w:rFonts w:ascii="Calibri" w:hAnsi="Calibri" w:cs="Calibri"/>
                <w:color w:val="000000"/>
              </w:rPr>
              <w:t>Texas</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04F8ACB9" w14:textId="77777777" w:rsidR="00756EAD" w:rsidRDefault="00756EAD">
            <w:pPr>
              <w:jc w:val="right"/>
              <w:rPr>
                <w:color w:val="000000"/>
              </w:rPr>
            </w:pPr>
            <w:r>
              <w:rPr>
                <w:color w:val="000000"/>
              </w:rPr>
              <w:t>13.05%</w:t>
            </w:r>
          </w:p>
        </w:tc>
        <w:tc>
          <w:tcPr>
            <w:tcW w:w="1225" w:type="dxa"/>
            <w:tcBorders>
              <w:top w:val="nil"/>
              <w:left w:val="nil"/>
              <w:bottom w:val="single" w:sz="4" w:space="0" w:color="auto"/>
              <w:right w:val="single" w:sz="4" w:space="0" w:color="auto"/>
            </w:tcBorders>
            <w:shd w:val="clear" w:color="auto" w:fill="auto"/>
            <w:vAlign w:val="center"/>
            <w:hideMark/>
          </w:tcPr>
          <w:p w14:paraId="5306DB7F" w14:textId="77777777" w:rsidR="00756EAD" w:rsidRDefault="00756EAD">
            <w:pPr>
              <w:rPr>
                <w:color w:val="000000"/>
              </w:rPr>
            </w:pPr>
            <w:r>
              <w:rPr>
                <w:color w:val="000000"/>
              </w:rPr>
              <w:t xml:space="preserve">               392 </w:t>
            </w:r>
          </w:p>
        </w:tc>
        <w:tc>
          <w:tcPr>
            <w:tcW w:w="765" w:type="dxa"/>
            <w:tcBorders>
              <w:top w:val="nil"/>
              <w:left w:val="nil"/>
              <w:bottom w:val="single" w:sz="4" w:space="0" w:color="auto"/>
              <w:right w:val="nil"/>
            </w:tcBorders>
          </w:tcPr>
          <w:p w14:paraId="34F4840D" w14:textId="77777777" w:rsidR="00756EAD" w:rsidRDefault="00756EAD">
            <w:pPr>
              <w:rPr>
                <w:color w:val="000000"/>
              </w:rPr>
            </w:pPr>
          </w:p>
        </w:tc>
        <w:tc>
          <w:tcPr>
            <w:tcW w:w="765" w:type="dxa"/>
            <w:tcBorders>
              <w:top w:val="nil"/>
              <w:left w:val="nil"/>
              <w:bottom w:val="single" w:sz="4" w:space="0" w:color="auto"/>
              <w:right w:val="nil"/>
            </w:tcBorders>
          </w:tcPr>
          <w:p w14:paraId="4C704FF7" w14:textId="3E53EE94"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491F6A02" w14:textId="1D7FD738"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5532A485"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12DE5B56" w14:textId="77777777" w:rsidR="00756EAD" w:rsidRDefault="00756EAD">
            <w:pPr>
              <w:rPr>
                <w:color w:val="000000"/>
              </w:rPr>
            </w:pPr>
            <w:r>
              <w:rPr>
                <w:color w:val="000000"/>
              </w:rPr>
              <w:t xml:space="preserve">               107 </w:t>
            </w:r>
          </w:p>
        </w:tc>
      </w:tr>
      <w:tr w:rsidR="00756EAD" w14:paraId="505B1F9E"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1D45E37C" w14:textId="77777777" w:rsidR="00756EAD" w:rsidRDefault="00756EAD">
            <w:pPr>
              <w:rPr>
                <w:rFonts w:ascii="Calibri" w:hAnsi="Calibri" w:cs="Calibri"/>
                <w:color w:val="000000"/>
              </w:rPr>
            </w:pPr>
            <w:r>
              <w:rPr>
                <w:rFonts w:ascii="Calibri" w:hAnsi="Calibri" w:cs="Calibri"/>
                <w:color w:val="000000"/>
              </w:rPr>
              <w:t>Oklahoma</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1D34D64E" w14:textId="77777777" w:rsidR="00756EAD" w:rsidRDefault="00756EAD">
            <w:pPr>
              <w:jc w:val="right"/>
              <w:rPr>
                <w:color w:val="000000"/>
              </w:rPr>
            </w:pPr>
            <w:r>
              <w:rPr>
                <w:color w:val="000000"/>
              </w:rPr>
              <w:t>14.70%</w:t>
            </w:r>
          </w:p>
        </w:tc>
        <w:tc>
          <w:tcPr>
            <w:tcW w:w="1225" w:type="dxa"/>
            <w:tcBorders>
              <w:top w:val="nil"/>
              <w:left w:val="nil"/>
              <w:bottom w:val="single" w:sz="4" w:space="0" w:color="auto"/>
              <w:right w:val="single" w:sz="4" w:space="0" w:color="auto"/>
            </w:tcBorders>
            <w:shd w:val="clear" w:color="auto" w:fill="auto"/>
            <w:vAlign w:val="center"/>
            <w:hideMark/>
          </w:tcPr>
          <w:p w14:paraId="0F0E220A" w14:textId="77777777" w:rsidR="00756EAD" w:rsidRDefault="00756EAD">
            <w:pPr>
              <w:rPr>
                <w:color w:val="000000"/>
              </w:rPr>
            </w:pPr>
            <w:r>
              <w:rPr>
                <w:color w:val="000000"/>
              </w:rPr>
              <w:t xml:space="preserve">               391 </w:t>
            </w:r>
          </w:p>
        </w:tc>
        <w:tc>
          <w:tcPr>
            <w:tcW w:w="765" w:type="dxa"/>
            <w:tcBorders>
              <w:top w:val="nil"/>
              <w:left w:val="nil"/>
              <w:bottom w:val="single" w:sz="4" w:space="0" w:color="auto"/>
              <w:right w:val="nil"/>
            </w:tcBorders>
          </w:tcPr>
          <w:p w14:paraId="33D32D2C" w14:textId="77777777" w:rsidR="00756EAD" w:rsidRDefault="00756EAD">
            <w:pPr>
              <w:rPr>
                <w:color w:val="000000"/>
              </w:rPr>
            </w:pPr>
          </w:p>
        </w:tc>
        <w:tc>
          <w:tcPr>
            <w:tcW w:w="765" w:type="dxa"/>
            <w:tcBorders>
              <w:top w:val="nil"/>
              <w:left w:val="nil"/>
              <w:bottom w:val="single" w:sz="4" w:space="0" w:color="auto"/>
              <w:right w:val="nil"/>
            </w:tcBorders>
          </w:tcPr>
          <w:p w14:paraId="451E653A" w14:textId="237AA9DC"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2C3C99D9" w14:textId="0BB8A1A8"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2BE6E6DC"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54335545" w14:textId="77777777" w:rsidR="00756EAD" w:rsidRDefault="00756EAD">
            <w:pPr>
              <w:rPr>
                <w:color w:val="000000"/>
              </w:rPr>
            </w:pPr>
            <w:r>
              <w:rPr>
                <w:color w:val="000000"/>
              </w:rPr>
              <w:t xml:space="preserve">                 75 </w:t>
            </w:r>
          </w:p>
        </w:tc>
      </w:tr>
      <w:tr w:rsidR="00756EAD" w14:paraId="5023DA5D"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52D8CB49" w14:textId="77777777" w:rsidR="00756EAD" w:rsidRDefault="00756EAD">
            <w:pPr>
              <w:rPr>
                <w:rFonts w:ascii="Calibri" w:hAnsi="Calibri" w:cs="Calibri"/>
                <w:color w:val="000000"/>
              </w:rPr>
            </w:pPr>
            <w:r>
              <w:rPr>
                <w:rFonts w:ascii="Calibri" w:hAnsi="Calibri" w:cs="Calibri"/>
                <w:color w:val="000000"/>
              </w:rPr>
              <w:t>Florida</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61FB9605" w14:textId="77777777" w:rsidR="00756EAD" w:rsidRDefault="00756EAD">
            <w:pPr>
              <w:jc w:val="right"/>
              <w:rPr>
                <w:color w:val="000000"/>
              </w:rPr>
            </w:pPr>
            <w:r>
              <w:rPr>
                <w:color w:val="000000"/>
              </w:rPr>
              <w:t>12.38%</w:t>
            </w:r>
          </w:p>
        </w:tc>
        <w:tc>
          <w:tcPr>
            <w:tcW w:w="1225" w:type="dxa"/>
            <w:tcBorders>
              <w:top w:val="nil"/>
              <w:left w:val="nil"/>
              <w:bottom w:val="single" w:sz="4" w:space="0" w:color="auto"/>
              <w:right w:val="single" w:sz="4" w:space="0" w:color="auto"/>
            </w:tcBorders>
            <w:shd w:val="clear" w:color="auto" w:fill="auto"/>
            <w:vAlign w:val="center"/>
            <w:hideMark/>
          </w:tcPr>
          <w:p w14:paraId="0BB72A3E" w14:textId="77777777" w:rsidR="00756EAD" w:rsidRDefault="00756EAD">
            <w:pPr>
              <w:rPr>
                <w:color w:val="000000"/>
              </w:rPr>
            </w:pPr>
            <w:r>
              <w:rPr>
                <w:color w:val="000000"/>
              </w:rPr>
              <w:t xml:space="preserve">               384 </w:t>
            </w:r>
          </w:p>
        </w:tc>
        <w:tc>
          <w:tcPr>
            <w:tcW w:w="765" w:type="dxa"/>
            <w:tcBorders>
              <w:top w:val="nil"/>
              <w:left w:val="nil"/>
              <w:bottom w:val="single" w:sz="4" w:space="0" w:color="auto"/>
              <w:right w:val="nil"/>
            </w:tcBorders>
          </w:tcPr>
          <w:p w14:paraId="7D6090F9" w14:textId="77777777" w:rsidR="00756EAD" w:rsidRDefault="00756EAD">
            <w:pPr>
              <w:rPr>
                <w:color w:val="000000"/>
              </w:rPr>
            </w:pPr>
          </w:p>
        </w:tc>
        <w:tc>
          <w:tcPr>
            <w:tcW w:w="765" w:type="dxa"/>
            <w:tcBorders>
              <w:top w:val="nil"/>
              <w:left w:val="nil"/>
              <w:bottom w:val="single" w:sz="4" w:space="0" w:color="auto"/>
              <w:right w:val="nil"/>
            </w:tcBorders>
          </w:tcPr>
          <w:p w14:paraId="32078CAF" w14:textId="4778B911"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0CDC39A2" w14:textId="3A1E2894"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779BBCA9"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2CA1A42B" w14:textId="77777777" w:rsidR="00756EAD" w:rsidRDefault="00756EAD">
            <w:pPr>
              <w:rPr>
                <w:color w:val="000000"/>
              </w:rPr>
            </w:pPr>
            <w:r>
              <w:rPr>
                <w:color w:val="000000"/>
              </w:rPr>
              <w:t xml:space="preserve">                 44 </w:t>
            </w:r>
          </w:p>
        </w:tc>
      </w:tr>
      <w:tr w:rsidR="00756EAD" w14:paraId="2FB2BD0F"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0A7D0C56" w14:textId="77777777" w:rsidR="00756EAD" w:rsidRDefault="00756EAD">
            <w:pPr>
              <w:rPr>
                <w:rFonts w:ascii="Calibri" w:hAnsi="Calibri" w:cs="Calibri"/>
                <w:color w:val="000000"/>
              </w:rPr>
            </w:pPr>
            <w:r>
              <w:rPr>
                <w:rFonts w:ascii="Calibri" w:hAnsi="Calibri" w:cs="Calibri"/>
                <w:color w:val="000000"/>
              </w:rPr>
              <w:t>South Dakota</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7A4EFDF4" w14:textId="77777777" w:rsidR="00756EAD" w:rsidRDefault="00756EAD">
            <w:pPr>
              <w:jc w:val="right"/>
              <w:rPr>
                <w:color w:val="000000"/>
              </w:rPr>
            </w:pPr>
            <w:r>
              <w:rPr>
                <w:color w:val="000000"/>
              </w:rPr>
              <w:t>12.84%</w:t>
            </w:r>
          </w:p>
        </w:tc>
        <w:tc>
          <w:tcPr>
            <w:tcW w:w="1225" w:type="dxa"/>
            <w:tcBorders>
              <w:top w:val="nil"/>
              <w:left w:val="nil"/>
              <w:bottom w:val="single" w:sz="4" w:space="0" w:color="auto"/>
              <w:right w:val="single" w:sz="4" w:space="0" w:color="auto"/>
            </w:tcBorders>
            <w:shd w:val="clear" w:color="auto" w:fill="auto"/>
            <w:vAlign w:val="center"/>
            <w:hideMark/>
          </w:tcPr>
          <w:p w14:paraId="43717B1E" w14:textId="77777777" w:rsidR="00756EAD" w:rsidRDefault="00756EAD">
            <w:pPr>
              <w:rPr>
                <w:color w:val="000000"/>
              </w:rPr>
            </w:pPr>
            <w:r>
              <w:rPr>
                <w:color w:val="000000"/>
              </w:rPr>
              <w:t xml:space="preserve">               377 </w:t>
            </w:r>
          </w:p>
        </w:tc>
        <w:tc>
          <w:tcPr>
            <w:tcW w:w="765" w:type="dxa"/>
            <w:tcBorders>
              <w:top w:val="nil"/>
              <w:left w:val="nil"/>
              <w:bottom w:val="single" w:sz="4" w:space="0" w:color="auto"/>
              <w:right w:val="nil"/>
            </w:tcBorders>
          </w:tcPr>
          <w:p w14:paraId="1C40C9AB" w14:textId="77777777" w:rsidR="00756EAD" w:rsidRDefault="00756EAD">
            <w:pPr>
              <w:rPr>
                <w:color w:val="000000"/>
              </w:rPr>
            </w:pPr>
          </w:p>
        </w:tc>
        <w:tc>
          <w:tcPr>
            <w:tcW w:w="765" w:type="dxa"/>
            <w:tcBorders>
              <w:top w:val="nil"/>
              <w:left w:val="nil"/>
              <w:bottom w:val="single" w:sz="4" w:space="0" w:color="auto"/>
              <w:right w:val="nil"/>
            </w:tcBorders>
          </w:tcPr>
          <w:p w14:paraId="11B49AD7" w14:textId="7CA68B74"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738D02F0" w14:textId="66ACE406"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03B6B79D"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13AEB06B" w14:textId="77777777" w:rsidR="00756EAD" w:rsidRDefault="00756EAD">
            <w:pPr>
              <w:rPr>
                <w:color w:val="000000"/>
              </w:rPr>
            </w:pPr>
            <w:r>
              <w:rPr>
                <w:color w:val="000000"/>
              </w:rPr>
              <w:t xml:space="preserve">             (129)</w:t>
            </w:r>
          </w:p>
        </w:tc>
      </w:tr>
      <w:tr w:rsidR="00756EAD" w14:paraId="137C3D58"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770BA729" w14:textId="77777777" w:rsidR="00756EAD" w:rsidRDefault="00756EAD">
            <w:pPr>
              <w:rPr>
                <w:rFonts w:ascii="Calibri" w:hAnsi="Calibri" w:cs="Calibri"/>
                <w:color w:val="000000"/>
              </w:rPr>
            </w:pPr>
            <w:r>
              <w:rPr>
                <w:rFonts w:ascii="Calibri" w:hAnsi="Calibri" w:cs="Calibri"/>
                <w:color w:val="000000"/>
              </w:rPr>
              <w:t>Colorado</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1518D160" w14:textId="77777777" w:rsidR="00756EAD" w:rsidRDefault="00756EAD">
            <w:pPr>
              <w:jc w:val="right"/>
              <w:rPr>
                <w:color w:val="000000"/>
              </w:rPr>
            </w:pPr>
            <w:r>
              <w:rPr>
                <w:color w:val="000000"/>
              </w:rPr>
              <w:t>12.38%</w:t>
            </w:r>
          </w:p>
        </w:tc>
        <w:tc>
          <w:tcPr>
            <w:tcW w:w="1225" w:type="dxa"/>
            <w:tcBorders>
              <w:top w:val="nil"/>
              <w:left w:val="nil"/>
              <w:bottom w:val="single" w:sz="4" w:space="0" w:color="auto"/>
              <w:right w:val="single" w:sz="4" w:space="0" w:color="auto"/>
            </w:tcBorders>
            <w:shd w:val="clear" w:color="auto" w:fill="auto"/>
            <w:vAlign w:val="center"/>
            <w:hideMark/>
          </w:tcPr>
          <w:p w14:paraId="7424FE8D" w14:textId="77777777" w:rsidR="00756EAD" w:rsidRDefault="00756EAD">
            <w:pPr>
              <w:rPr>
                <w:color w:val="000000"/>
              </w:rPr>
            </w:pPr>
            <w:r>
              <w:rPr>
                <w:color w:val="000000"/>
              </w:rPr>
              <w:t xml:space="preserve">               362 </w:t>
            </w:r>
          </w:p>
        </w:tc>
        <w:tc>
          <w:tcPr>
            <w:tcW w:w="765" w:type="dxa"/>
            <w:tcBorders>
              <w:top w:val="nil"/>
              <w:left w:val="nil"/>
              <w:bottom w:val="single" w:sz="4" w:space="0" w:color="auto"/>
              <w:right w:val="nil"/>
            </w:tcBorders>
          </w:tcPr>
          <w:p w14:paraId="24E39D64" w14:textId="77777777" w:rsidR="00756EAD" w:rsidRDefault="00756EAD">
            <w:pPr>
              <w:rPr>
                <w:color w:val="000000"/>
              </w:rPr>
            </w:pPr>
          </w:p>
        </w:tc>
        <w:tc>
          <w:tcPr>
            <w:tcW w:w="765" w:type="dxa"/>
            <w:tcBorders>
              <w:top w:val="nil"/>
              <w:left w:val="nil"/>
              <w:bottom w:val="single" w:sz="4" w:space="0" w:color="auto"/>
              <w:right w:val="nil"/>
            </w:tcBorders>
          </w:tcPr>
          <w:p w14:paraId="49A719DA" w14:textId="7C856794"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4A466DA5" w14:textId="58A4E9B8"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0AE927B0"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2DA44F20" w14:textId="77777777" w:rsidR="00756EAD" w:rsidRDefault="00756EAD">
            <w:pPr>
              <w:rPr>
                <w:color w:val="000000"/>
              </w:rPr>
            </w:pPr>
            <w:r>
              <w:rPr>
                <w:color w:val="000000"/>
              </w:rPr>
              <w:t xml:space="preserve">                 48 </w:t>
            </w:r>
          </w:p>
        </w:tc>
      </w:tr>
      <w:tr w:rsidR="00756EAD" w14:paraId="78C5A200"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204A0DB8" w14:textId="77777777" w:rsidR="00756EAD" w:rsidRDefault="00756EAD">
            <w:pPr>
              <w:rPr>
                <w:rFonts w:ascii="Calibri" w:hAnsi="Calibri" w:cs="Calibri"/>
                <w:color w:val="000000"/>
              </w:rPr>
            </w:pPr>
            <w:r>
              <w:rPr>
                <w:rFonts w:ascii="Calibri" w:hAnsi="Calibri" w:cs="Calibri"/>
                <w:color w:val="000000"/>
              </w:rPr>
              <w:t>Kansas</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53FD20E3" w14:textId="77777777" w:rsidR="00756EAD" w:rsidRDefault="00756EAD">
            <w:pPr>
              <w:jc w:val="right"/>
              <w:rPr>
                <w:color w:val="000000"/>
              </w:rPr>
            </w:pPr>
            <w:r>
              <w:rPr>
                <w:color w:val="000000"/>
              </w:rPr>
              <w:t>12.98%</w:t>
            </w:r>
          </w:p>
        </w:tc>
        <w:tc>
          <w:tcPr>
            <w:tcW w:w="1225" w:type="dxa"/>
            <w:tcBorders>
              <w:top w:val="nil"/>
              <w:left w:val="nil"/>
              <w:bottom w:val="single" w:sz="4" w:space="0" w:color="auto"/>
              <w:right w:val="single" w:sz="4" w:space="0" w:color="auto"/>
            </w:tcBorders>
            <w:shd w:val="clear" w:color="auto" w:fill="auto"/>
            <w:vAlign w:val="center"/>
            <w:hideMark/>
          </w:tcPr>
          <w:p w14:paraId="30E38486" w14:textId="77777777" w:rsidR="00756EAD" w:rsidRDefault="00756EAD">
            <w:pPr>
              <w:rPr>
                <w:color w:val="000000"/>
              </w:rPr>
            </w:pPr>
            <w:r>
              <w:rPr>
                <w:color w:val="000000"/>
              </w:rPr>
              <w:t xml:space="preserve">               359 </w:t>
            </w:r>
          </w:p>
        </w:tc>
        <w:tc>
          <w:tcPr>
            <w:tcW w:w="765" w:type="dxa"/>
            <w:tcBorders>
              <w:top w:val="nil"/>
              <w:left w:val="nil"/>
              <w:bottom w:val="single" w:sz="4" w:space="0" w:color="auto"/>
              <w:right w:val="nil"/>
            </w:tcBorders>
          </w:tcPr>
          <w:p w14:paraId="37BEE6E2" w14:textId="77777777" w:rsidR="00756EAD" w:rsidRDefault="00756EAD">
            <w:pPr>
              <w:rPr>
                <w:color w:val="000000"/>
              </w:rPr>
            </w:pPr>
          </w:p>
        </w:tc>
        <w:tc>
          <w:tcPr>
            <w:tcW w:w="765" w:type="dxa"/>
            <w:tcBorders>
              <w:top w:val="nil"/>
              <w:left w:val="nil"/>
              <w:bottom w:val="single" w:sz="4" w:space="0" w:color="auto"/>
              <w:right w:val="nil"/>
            </w:tcBorders>
          </w:tcPr>
          <w:p w14:paraId="129BB85D" w14:textId="4B19CC49"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235FDD47" w14:textId="2A978A27"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2FB8A30B"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5953A3F4" w14:textId="77777777" w:rsidR="00756EAD" w:rsidRDefault="00756EAD">
            <w:pPr>
              <w:rPr>
                <w:color w:val="000000"/>
              </w:rPr>
            </w:pPr>
            <w:r>
              <w:rPr>
                <w:color w:val="000000"/>
              </w:rPr>
              <w:t xml:space="preserve">                 30 </w:t>
            </w:r>
          </w:p>
        </w:tc>
      </w:tr>
      <w:tr w:rsidR="00756EAD" w14:paraId="054F5EDE"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50E4DC73" w14:textId="77777777" w:rsidR="00756EAD" w:rsidRDefault="00756EAD">
            <w:pPr>
              <w:rPr>
                <w:rFonts w:ascii="Calibri" w:hAnsi="Calibri" w:cs="Calibri"/>
                <w:color w:val="000000"/>
              </w:rPr>
            </w:pPr>
            <w:r>
              <w:rPr>
                <w:rFonts w:ascii="Calibri" w:hAnsi="Calibri" w:cs="Calibri"/>
                <w:color w:val="000000"/>
              </w:rPr>
              <w:t>California</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76EA0AC1" w14:textId="77777777" w:rsidR="00756EAD" w:rsidRDefault="00756EAD">
            <w:pPr>
              <w:jc w:val="right"/>
              <w:rPr>
                <w:color w:val="000000"/>
              </w:rPr>
            </w:pPr>
            <w:r>
              <w:rPr>
                <w:color w:val="000000"/>
              </w:rPr>
              <w:t>13.23%</w:t>
            </w:r>
          </w:p>
        </w:tc>
        <w:tc>
          <w:tcPr>
            <w:tcW w:w="1225" w:type="dxa"/>
            <w:tcBorders>
              <w:top w:val="nil"/>
              <w:left w:val="nil"/>
              <w:bottom w:val="single" w:sz="4" w:space="0" w:color="auto"/>
              <w:right w:val="single" w:sz="4" w:space="0" w:color="auto"/>
            </w:tcBorders>
            <w:shd w:val="clear" w:color="auto" w:fill="auto"/>
            <w:vAlign w:val="center"/>
            <w:hideMark/>
          </w:tcPr>
          <w:p w14:paraId="0BAB8C4C" w14:textId="77777777" w:rsidR="00756EAD" w:rsidRDefault="00756EAD">
            <w:pPr>
              <w:rPr>
                <w:color w:val="000000"/>
              </w:rPr>
            </w:pPr>
            <w:r>
              <w:rPr>
                <w:color w:val="000000"/>
              </w:rPr>
              <w:t xml:space="preserve">               356 </w:t>
            </w:r>
          </w:p>
        </w:tc>
        <w:tc>
          <w:tcPr>
            <w:tcW w:w="765" w:type="dxa"/>
            <w:tcBorders>
              <w:top w:val="nil"/>
              <w:left w:val="nil"/>
              <w:bottom w:val="single" w:sz="4" w:space="0" w:color="auto"/>
              <w:right w:val="nil"/>
            </w:tcBorders>
          </w:tcPr>
          <w:p w14:paraId="395A3C58" w14:textId="77777777" w:rsidR="00756EAD" w:rsidRDefault="00756EAD">
            <w:pPr>
              <w:rPr>
                <w:color w:val="000000"/>
              </w:rPr>
            </w:pPr>
          </w:p>
        </w:tc>
        <w:tc>
          <w:tcPr>
            <w:tcW w:w="765" w:type="dxa"/>
            <w:tcBorders>
              <w:top w:val="nil"/>
              <w:left w:val="nil"/>
              <w:bottom w:val="single" w:sz="4" w:space="0" w:color="auto"/>
              <w:right w:val="nil"/>
            </w:tcBorders>
          </w:tcPr>
          <w:p w14:paraId="41B2DACA" w14:textId="31AC4831"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4F31EE97" w14:textId="7AFC721E"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499AEC6C"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576CD5B5" w14:textId="77777777" w:rsidR="00756EAD" w:rsidRDefault="00756EAD">
            <w:pPr>
              <w:rPr>
                <w:color w:val="000000"/>
              </w:rPr>
            </w:pPr>
            <w:r>
              <w:rPr>
                <w:color w:val="000000"/>
              </w:rPr>
              <w:t xml:space="preserve">                 85 </w:t>
            </w:r>
          </w:p>
        </w:tc>
      </w:tr>
      <w:tr w:rsidR="00756EAD" w14:paraId="20E5047E"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50F72385" w14:textId="77777777" w:rsidR="00756EAD" w:rsidRDefault="00756EAD">
            <w:pPr>
              <w:rPr>
                <w:rFonts w:ascii="Calibri" w:hAnsi="Calibri" w:cs="Calibri"/>
                <w:color w:val="000000"/>
              </w:rPr>
            </w:pPr>
            <w:r>
              <w:rPr>
                <w:rFonts w:ascii="Calibri" w:hAnsi="Calibri" w:cs="Calibri"/>
                <w:color w:val="000000"/>
              </w:rPr>
              <w:t>North Dakota</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341A79FD" w14:textId="77777777" w:rsidR="00756EAD" w:rsidRDefault="00756EAD">
            <w:pPr>
              <w:jc w:val="right"/>
              <w:rPr>
                <w:color w:val="000000"/>
              </w:rPr>
            </w:pPr>
            <w:r>
              <w:rPr>
                <w:color w:val="000000"/>
              </w:rPr>
              <w:t>13.09%</w:t>
            </w:r>
          </w:p>
        </w:tc>
        <w:tc>
          <w:tcPr>
            <w:tcW w:w="1225" w:type="dxa"/>
            <w:tcBorders>
              <w:top w:val="nil"/>
              <w:left w:val="nil"/>
              <w:bottom w:val="single" w:sz="4" w:space="0" w:color="auto"/>
              <w:right w:val="single" w:sz="4" w:space="0" w:color="auto"/>
            </w:tcBorders>
            <w:shd w:val="clear" w:color="auto" w:fill="auto"/>
            <w:vAlign w:val="center"/>
            <w:hideMark/>
          </w:tcPr>
          <w:p w14:paraId="76C69C20" w14:textId="77777777" w:rsidR="00756EAD" w:rsidRDefault="00756EAD">
            <w:pPr>
              <w:rPr>
                <w:color w:val="000000"/>
              </w:rPr>
            </w:pPr>
            <w:r>
              <w:rPr>
                <w:color w:val="000000"/>
              </w:rPr>
              <w:t xml:space="preserve">               352 </w:t>
            </w:r>
          </w:p>
        </w:tc>
        <w:tc>
          <w:tcPr>
            <w:tcW w:w="765" w:type="dxa"/>
            <w:tcBorders>
              <w:top w:val="nil"/>
              <w:left w:val="nil"/>
              <w:bottom w:val="single" w:sz="4" w:space="0" w:color="auto"/>
              <w:right w:val="nil"/>
            </w:tcBorders>
          </w:tcPr>
          <w:p w14:paraId="39C34764" w14:textId="77777777" w:rsidR="00756EAD" w:rsidRDefault="00756EAD">
            <w:pPr>
              <w:rPr>
                <w:color w:val="000000"/>
              </w:rPr>
            </w:pPr>
          </w:p>
        </w:tc>
        <w:tc>
          <w:tcPr>
            <w:tcW w:w="765" w:type="dxa"/>
            <w:tcBorders>
              <w:top w:val="nil"/>
              <w:left w:val="nil"/>
              <w:bottom w:val="single" w:sz="4" w:space="0" w:color="auto"/>
              <w:right w:val="nil"/>
            </w:tcBorders>
          </w:tcPr>
          <w:p w14:paraId="2742C32C" w14:textId="55C9CCD1"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3C6060D3" w14:textId="058054D3"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586F5964"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42C529E5" w14:textId="77777777" w:rsidR="00756EAD" w:rsidRDefault="00756EAD">
            <w:pPr>
              <w:rPr>
                <w:color w:val="000000"/>
              </w:rPr>
            </w:pPr>
            <w:r>
              <w:rPr>
                <w:color w:val="000000"/>
              </w:rPr>
              <w:t xml:space="preserve">               (62)</w:t>
            </w:r>
          </w:p>
        </w:tc>
      </w:tr>
      <w:tr w:rsidR="00756EAD" w14:paraId="613EEFE7"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0CEA287F" w14:textId="77777777" w:rsidR="00756EAD" w:rsidRDefault="00756EAD">
            <w:pPr>
              <w:rPr>
                <w:rFonts w:ascii="Calibri" w:hAnsi="Calibri" w:cs="Calibri"/>
                <w:color w:val="000000"/>
              </w:rPr>
            </w:pPr>
            <w:r>
              <w:rPr>
                <w:rFonts w:ascii="Calibri" w:hAnsi="Calibri" w:cs="Calibri"/>
                <w:color w:val="000000"/>
              </w:rPr>
              <w:t>Alabama</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0E2057FF" w14:textId="77777777" w:rsidR="00756EAD" w:rsidRDefault="00756EAD">
            <w:pPr>
              <w:jc w:val="right"/>
              <w:rPr>
                <w:color w:val="000000"/>
              </w:rPr>
            </w:pPr>
            <w:r>
              <w:rPr>
                <w:color w:val="000000"/>
              </w:rPr>
              <w:t>13.91%</w:t>
            </w:r>
          </w:p>
        </w:tc>
        <w:tc>
          <w:tcPr>
            <w:tcW w:w="1225" w:type="dxa"/>
            <w:tcBorders>
              <w:top w:val="nil"/>
              <w:left w:val="nil"/>
              <w:bottom w:val="single" w:sz="4" w:space="0" w:color="auto"/>
              <w:right w:val="single" w:sz="4" w:space="0" w:color="auto"/>
            </w:tcBorders>
            <w:shd w:val="clear" w:color="auto" w:fill="auto"/>
            <w:vAlign w:val="center"/>
            <w:hideMark/>
          </w:tcPr>
          <w:p w14:paraId="09DC8C89" w14:textId="77777777" w:rsidR="00756EAD" w:rsidRDefault="00756EAD">
            <w:pPr>
              <w:rPr>
                <w:color w:val="000000"/>
              </w:rPr>
            </w:pPr>
            <w:r>
              <w:rPr>
                <w:color w:val="000000"/>
              </w:rPr>
              <w:t xml:space="preserve">               342 </w:t>
            </w:r>
          </w:p>
        </w:tc>
        <w:tc>
          <w:tcPr>
            <w:tcW w:w="765" w:type="dxa"/>
            <w:tcBorders>
              <w:top w:val="nil"/>
              <w:left w:val="nil"/>
              <w:bottom w:val="single" w:sz="4" w:space="0" w:color="auto"/>
              <w:right w:val="nil"/>
            </w:tcBorders>
          </w:tcPr>
          <w:p w14:paraId="13FF8850" w14:textId="77777777" w:rsidR="00756EAD" w:rsidRDefault="00756EAD">
            <w:pPr>
              <w:rPr>
                <w:color w:val="000000"/>
              </w:rPr>
            </w:pPr>
          </w:p>
        </w:tc>
        <w:tc>
          <w:tcPr>
            <w:tcW w:w="765" w:type="dxa"/>
            <w:tcBorders>
              <w:top w:val="nil"/>
              <w:left w:val="nil"/>
              <w:bottom w:val="single" w:sz="4" w:space="0" w:color="auto"/>
              <w:right w:val="nil"/>
            </w:tcBorders>
          </w:tcPr>
          <w:p w14:paraId="6D6D6372" w14:textId="13969C86"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6D080E67" w14:textId="47464261"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691D6CD1"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28E4813E" w14:textId="77777777" w:rsidR="00756EAD" w:rsidRDefault="00756EAD">
            <w:pPr>
              <w:rPr>
                <w:color w:val="000000"/>
              </w:rPr>
            </w:pPr>
            <w:r>
              <w:rPr>
                <w:color w:val="000000"/>
              </w:rPr>
              <w:t xml:space="preserve">               166 </w:t>
            </w:r>
          </w:p>
        </w:tc>
      </w:tr>
      <w:tr w:rsidR="00756EAD" w14:paraId="644F6DBB"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46865C97" w14:textId="77777777" w:rsidR="00756EAD" w:rsidRDefault="00756EAD">
            <w:pPr>
              <w:rPr>
                <w:rFonts w:ascii="Calibri" w:hAnsi="Calibri" w:cs="Calibri"/>
                <w:color w:val="000000"/>
              </w:rPr>
            </w:pPr>
            <w:r>
              <w:rPr>
                <w:rFonts w:ascii="Calibri" w:hAnsi="Calibri" w:cs="Calibri"/>
                <w:color w:val="000000"/>
              </w:rPr>
              <w:t>Michigan</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2B9AE75F" w14:textId="77777777" w:rsidR="00756EAD" w:rsidRDefault="00756EAD">
            <w:pPr>
              <w:jc w:val="right"/>
              <w:rPr>
                <w:color w:val="000000"/>
              </w:rPr>
            </w:pPr>
            <w:r>
              <w:rPr>
                <w:color w:val="000000"/>
              </w:rPr>
              <w:t>12.54%</w:t>
            </w:r>
          </w:p>
        </w:tc>
        <w:tc>
          <w:tcPr>
            <w:tcW w:w="1225" w:type="dxa"/>
            <w:tcBorders>
              <w:top w:val="nil"/>
              <w:left w:val="nil"/>
              <w:bottom w:val="single" w:sz="4" w:space="0" w:color="auto"/>
              <w:right w:val="single" w:sz="4" w:space="0" w:color="auto"/>
            </w:tcBorders>
            <w:shd w:val="clear" w:color="auto" w:fill="auto"/>
            <w:vAlign w:val="center"/>
            <w:hideMark/>
          </w:tcPr>
          <w:p w14:paraId="70AAEB2B" w14:textId="77777777" w:rsidR="00756EAD" w:rsidRDefault="00756EAD">
            <w:pPr>
              <w:rPr>
                <w:color w:val="000000"/>
              </w:rPr>
            </w:pPr>
            <w:r>
              <w:rPr>
                <w:color w:val="000000"/>
              </w:rPr>
              <w:t xml:space="preserve">               332 </w:t>
            </w:r>
          </w:p>
        </w:tc>
        <w:tc>
          <w:tcPr>
            <w:tcW w:w="765" w:type="dxa"/>
            <w:tcBorders>
              <w:top w:val="nil"/>
              <w:left w:val="nil"/>
              <w:bottom w:val="single" w:sz="4" w:space="0" w:color="auto"/>
              <w:right w:val="nil"/>
            </w:tcBorders>
          </w:tcPr>
          <w:p w14:paraId="73FD8CDE" w14:textId="77777777" w:rsidR="00756EAD" w:rsidRDefault="00756EAD">
            <w:pPr>
              <w:rPr>
                <w:color w:val="000000"/>
              </w:rPr>
            </w:pPr>
          </w:p>
        </w:tc>
        <w:tc>
          <w:tcPr>
            <w:tcW w:w="765" w:type="dxa"/>
            <w:tcBorders>
              <w:top w:val="nil"/>
              <w:left w:val="nil"/>
              <w:bottom w:val="single" w:sz="4" w:space="0" w:color="auto"/>
              <w:right w:val="nil"/>
            </w:tcBorders>
          </w:tcPr>
          <w:p w14:paraId="71B78E5B" w14:textId="4D1D316A"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680CD1A5" w14:textId="188CEEF3"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4ED39F0D"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27899615" w14:textId="77777777" w:rsidR="00756EAD" w:rsidRDefault="00756EAD">
            <w:pPr>
              <w:rPr>
                <w:color w:val="000000"/>
              </w:rPr>
            </w:pPr>
            <w:r>
              <w:rPr>
                <w:color w:val="000000"/>
              </w:rPr>
              <w:t xml:space="preserve">                 41 </w:t>
            </w:r>
          </w:p>
        </w:tc>
      </w:tr>
      <w:tr w:rsidR="00756EAD" w14:paraId="7D51A678"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5631916C" w14:textId="77777777" w:rsidR="00756EAD" w:rsidRDefault="00756EAD">
            <w:pPr>
              <w:rPr>
                <w:rFonts w:ascii="Calibri" w:hAnsi="Calibri" w:cs="Calibri"/>
                <w:color w:val="000000"/>
              </w:rPr>
            </w:pPr>
            <w:r>
              <w:rPr>
                <w:rFonts w:ascii="Calibri" w:hAnsi="Calibri" w:cs="Calibri"/>
                <w:color w:val="000000"/>
              </w:rPr>
              <w:t>Virginia</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46A4CB0E" w14:textId="77777777" w:rsidR="00756EAD" w:rsidRDefault="00756EAD">
            <w:pPr>
              <w:jc w:val="right"/>
              <w:rPr>
                <w:color w:val="000000"/>
              </w:rPr>
            </w:pPr>
            <w:r>
              <w:rPr>
                <w:color w:val="000000"/>
              </w:rPr>
              <w:t>12.77%</w:t>
            </w:r>
          </w:p>
        </w:tc>
        <w:tc>
          <w:tcPr>
            <w:tcW w:w="1225" w:type="dxa"/>
            <w:tcBorders>
              <w:top w:val="nil"/>
              <w:left w:val="nil"/>
              <w:bottom w:val="single" w:sz="4" w:space="0" w:color="auto"/>
              <w:right w:val="single" w:sz="4" w:space="0" w:color="auto"/>
            </w:tcBorders>
            <w:shd w:val="clear" w:color="auto" w:fill="auto"/>
            <w:vAlign w:val="center"/>
            <w:hideMark/>
          </w:tcPr>
          <w:p w14:paraId="3B0EA45D" w14:textId="77777777" w:rsidR="00756EAD" w:rsidRDefault="00756EAD">
            <w:pPr>
              <w:rPr>
                <w:color w:val="000000"/>
              </w:rPr>
            </w:pPr>
            <w:r>
              <w:rPr>
                <w:color w:val="000000"/>
              </w:rPr>
              <w:t xml:space="preserve">               326 </w:t>
            </w:r>
          </w:p>
        </w:tc>
        <w:tc>
          <w:tcPr>
            <w:tcW w:w="765" w:type="dxa"/>
            <w:tcBorders>
              <w:top w:val="nil"/>
              <w:left w:val="nil"/>
              <w:bottom w:val="single" w:sz="4" w:space="0" w:color="auto"/>
              <w:right w:val="nil"/>
            </w:tcBorders>
          </w:tcPr>
          <w:p w14:paraId="0BA089B1" w14:textId="77777777" w:rsidR="00756EAD" w:rsidRDefault="00756EAD">
            <w:pPr>
              <w:rPr>
                <w:color w:val="000000"/>
              </w:rPr>
            </w:pPr>
          </w:p>
        </w:tc>
        <w:tc>
          <w:tcPr>
            <w:tcW w:w="765" w:type="dxa"/>
            <w:tcBorders>
              <w:top w:val="nil"/>
              <w:left w:val="nil"/>
              <w:bottom w:val="single" w:sz="4" w:space="0" w:color="auto"/>
              <w:right w:val="nil"/>
            </w:tcBorders>
          </w:tcPr>
          <w:p w14:paraId="253E446F" w14:textId="611206ED"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3BC45A2E" w14:textId="29DD2E19"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76C45ABE"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65DA2887" w14:textId="77777777" w:rsidR="00756EAD" w:rsidRDefault="00756EAD">
            <w:pPr>
              <w:rPr>
                <w:color w:val="000000"/>
              </w:rPr>
            </w:pPr>
            <w:r>
              <w:rPr>
                <w:color w:val="000000"/>
              </w:rPr>
              <w:t xml:space="preserve">                 88 </w:t>
            </w:r>
          </w:p>
        </w:tc>
      </w:tr>
      <w:tr w:rsidR="00756EAD" w14:paraId="0CAEC5EB"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406C4B38" w14:textId="77777777" w:rsidR="00756EAD" w:rsidRDefault="00756EAD">
            <w:pPr>
              <w:rPr>
                <w:rFonts w:ascii="Calibri" w:hAnsi="Calibri" w:cs="Calibri"/>
                <w:color w:val="000000"/>
              </w:rPr>
            </w:pPr>
            <w:r>
              <w:rPr>
                <w:rFonts w:ascii="Calibri" w:hAnsi="Calibri" w:cs="Calibri"/>
                <w:color w:val="000000"/>
              </w:rPr>
              <w:t>Maine</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158E867A" w14:textId="77777777" w:rsidR="00756EAD" w:rsidRDefault="00756EAD">
            <w:pPr>
              <w:jc w:val="right"/>
              <w:rPr>
                <w:color w:val="000000"/>
              </w:rPr>
            </w:pPr>
            <w:r>
              <w:rPr>
                <w:color w:val="000000"/>
              </w:rPr>
              <w:t>11.52%</w:t>
            </w:r>
          </w:p>
        </w:tc>
        <w:tc>
          <w:tcPr>
            <w:tcW w:w="1225" w:type="dxa"/>
            <w:tcBorders>
              <w:top w:val="nil"/>
              <w:left w:val="nil"/>
              <w:bottom w:val="single" w:sz="4" w:space="0" w:color="auto"/>
              <w:right w:val="single" w:sz="4" w:space="0" w:color="auto"/>
            </w:tcBorders>
            <w:shd w:val="clear" w:color="auto" w:fill="auto"/>
            <w:vAlign w:val="center"/>
            <w:hideMark/>
          </w:tcPr>
          <w:p w14:paraId="17C9B5B6" w14:textId="77777777" w:rsidR="00756EAD" w:rsidRDefault="00756EAD">
            <w:pPr>
              <w:rPr>
                <w:color w:val="000000"/>
              </w:rPr>
            </w:pPr>
            <w:r>
              <w:rPr>
                <w:color w:val="000000"/>
              </w:rPr>
              <w:t xml:space="preserve">               325 </w:t>
            </w:r>
          </w:p>
        </w:tc>
        <w:tc>
          <w:tcPr>
            <w:tcW w:w="765" w:type="dxa"/>
            <w:tcBorders>
              <w:top w:val="nil"/>
              <w:left w:val="nil"/>
              <w:bottom w:val="single" w:sz="4" w:space="0" w:color="auto"/>
              <w:right w:val="nil"/>
            </w:tcBorders>
          </w:tcPr>
          <w:p w14:paraId="2A023398" w14:textId="77777777" w:rsidR="00756EAD" w:rsidRDefault="00756EAD">
            <w:pPr>
              <w:rPr>
                <w:color w:val="000000"/>
              </w:rPr>
            </w:pPr>
          </w:p>
        </w:tc>
        <w:tc>
          <w:tcPr>
            <w:tcW w:w="765" w:type="dxa"/>
            <w:tcBorders>
              <w:top w:val="nil"/>
              <w:left w:val="nil"/>
              <w:bottom w:val="single" w:sz="4" w:space="0" w:color="auto"/>
              <w:right w:val="nil"/>
            </w:tcBorders>
          </w:tcPr>
          <w:p w14:paraId="4396D77A" w14:textId="28CF0BBE"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304CD438" w14:textId="60D41783"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0E763EAA"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694EBCD2" w14:textId="77777777" w:rsidR="00756EAD" w:rsidRDefault="00756EAD">
            <w:pPr>
              <w:rPr>
                <w:color w:val="000000"/>
              </w:rPr>
            </w:pPr>
            <w:r>
              <w:rPr>
                <w:color w:val="000000"/>
              </w:rPr>
              <w:t xml:space="preserve">                 10 </w:t>
            </w:r>
          </w:p>
        </w:tc>
      </w:tr>
      <w:tr w:rsidR="00756EAD" w14:paraId="52130348"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27EB84FD" w14:textId="77777777" w:rsidR="00756EAD" w:rsidRDefault="00756EAD">
            <w:pPr>
              <w:rPr>
                <w:rFonts w:ascii="Calibri" w:hAnsi="Calibri" w:cs="Calibri"/>
                <w:color w:val="000000"/>
              </w:rPr>
            </w:pPr>
            <w:r>
              <w:rPr>
                <w:rFonts w:ascii="Calibri" w:hAnsi="Calibri" w:cs="Calibri"/>
                <w:color w:val="000000"/>
              </w:rPr>
              <w:lastRenderedPageBreak/>
              <w:t>Washington</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1159B5BB" w14:textId="77777777" w:rsidR="00756EAD" w:rsidRDefault="00756EAD">
            <w:pPr>
              <w:jc w:val="right"/>
              <w:rPr>
                <w:color w:val="000000"/>
              </w:rPr>
            </w:pPr>
            <w:r>
              <w:rPr>
                <w:color w:val="000000"/>
              </w:rPr>
              <w:t>12.35%</w:t>
            </w:r>
          </w:p>
        </w:tc>
        <w:tc>
          <w:tcPr>
            <w:tcW w:w="1225" w:type="dxa"/>
            <w:tcBorders>
              <w:top w:val="nil"/>
              <w:left w:val="nil"/>
              <w:bottom w:val="single" w:sz="4" w:space="0" w:color="auto"/>
              <w:right w:val="single" w:sz="4" w:space="0" w:color="auto"/>
            </w:tcBorders>
            <w:shd w:val="clear" w:color="auto" w:fill="auto"/>
            <w:vAlign w:val="center"/>
            <w:hideMark/>
          </w:tcPr>
          <w:p w14:paraId="399D75EA" w14:textId="77777777" w:rsidR="00756EAD" w:rsidRDefault="00756EAD">
            <w:pPr>
              <w:rPr>
                <w:color w:val="000000"/>
              </w:rPr>
            </w:pPr>
            <w:r>
              <w:rPr>
                <w:color w:val="000000"/>
              </w:rPr>
              <w:t xml:space="preserve">               325 </w:t>
            </w:r>
          </w:p>
        </w:tc>
        <w:tc>
          <w:tcPr>
            <w:tcW w:w="765" w:type="dxa"/>
            <w:tcBorders>
              <w:top w:val="nil"/>
              <w:left w:val="nil"/>
              <w:bottom w:val="single" w:sz="4" w:space="0" w:color="auto"/>
              <w:right w:val="nil"/>
            </w:tcBorders>
          </w:tcPr>
          <w:p w14:paraId="65DAE090" w14:textId="77777777" w:rsidR="00756EAD" w:rsidRDefault="00756EAD">
            <w:pPr>
              <w:rPr>
                <w:color w:val="000000"/>
              </w:rPr>
            </w:pPr>
          </w:p>
        </w:tc>
        <w:tc>
          <w:tcPr>
            <w:tcW w:w="765" w:type="dxa"/>
            <w:tcBorders>
              <w:top w:val="nil"/>
              <w:left w:val="nil"/>
              <w:bottom w:val="single" w:sz="4" w:space="0" w:color="auto"/>
              <w:right w:val="nil"/>
            </w:tcBorders>
          </w:tcPr>
          <w:p w14:paraId="6D7DE9B5" w14:textId="31821135"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68C16793" w14:textId="0CD549D3"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5EAF5CE0"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088ADB7D" w14:textId="77777777" w:rsidR="00756EAD" w:rsidRDefault="00756EAD">
            <w:pPr>
              <w:rPr>
                <w:color w:val="000000"/>
              </w:rPr>
            </w:pPr>
            <w:r>
              <w:rPr>
                <w:color w:val="000000"/>
              </w:rPr>
              <w:t xml:space="preserve">                 74 </w:t>
            </w:r>
          </w:p>
        </w:tc>
      </w:tr>
      <w:tr w:rsidR="00756EAD" w14:paraId="5AC0B07D"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3E71B5D3" w14:textId="77777777" w:rsidR="00756EAD" w:rsidRDefault="00756EAD">
            <w:pPr>
              <w:rPr>
                <w:rFonts w:ascii="Calibri" w:hAnsi="Calibri" w:cs="Calibri"/>
                <w:color w:val="000000"/>
              </w:rPr>
            </w:pPr>
            <w:r>
              <w:rPr>
                <w:rFonts w:ascii="Calibri" w:hAnsi="Calibri" w:cs="Calibri"/>
                <w:color w:val="000000"/>
              </w:rPr>
              <w:t>Wyoming</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2B59433C" w14:textId="77777777" w:rsidR="00756EAD" w:rsidRDefault="00756EAD">
            <w:pPr>
              <w:jc w:val="right"/>
              <w:rPr>
                <w:color w:val="000000"/>
              </w:rPr>
            </w:pPr>
            <w:r>
              <w:rPr>
                <w:color w:val="000000"/>
              </w:rPr>
              <w:t>15.17%</w:t>
            </w:r>
          </w:p>
        </w:tc>
        <w:tc>
          <w:tcPr>
            <w:tcW w:w="1225" w:type="dxa"/>
            <w:tcBorders>
              <w:top w:val="nil"/>
              <w:left w:val="nil"/>
              <w:bottom w:val="single" w:sz="4" w:space="0" w:color="auto"/>
              <w:right w:val="single" w:sz="4" w:space="0" w:color="auto"/>
            </w:tcBorders>
            <w:shd w:val="clear" w:color="auto" w:fill="auto"/>
            <w:vAlign w:val="center"/>
            <w:hideMark/>
          </w:tcPr>
          <w:p w14:paraId="1A7517A3" w14:textId="77777777" w:rsidR="00756EAD" w:rsidRDefault="00756EAD">
            <w:pPr>
              <w:rPr>
                <w:color w:val="000000"/>
              </w:rPr>
            </w:pPr>
            <w:r>
              <w:rPr>
                <w:color w:val="000000"/>
              </w:rPr>
              <w:t xml:space="preserve">               318 </w:t>
            </w:r>
          </w:p>
        </w:tc>
        <w:tc>
          <w:tcPr>
            <w:tcW w:w="765" w:type="dxa"/>
            <w:tcBorders>
              <w:top w:val="nil"/>
              <w:left w:val="nil"/>
              <w:bottom w:val="single" w:sz="4" w:space="0" w:color="auto"/>
              <w:right w:val="nil"/>
            </w:tcBorders>
          </w:tcPr>
          <w:p w14:paraId="47752E0D" w14:textId="77777777" w:rsidR="00756EAD" w:rsidRDefault="00756EAD">
            <w:pPr>
              <w:rPr>
                <w:color w:val="000000"/>
              </w:rPr>
            </w:pPr>
          </w:p>
        </w:tc>
        <w:tc>
          <w:tcPr>
            <w:tcW w:w="765" w:type="dxa"/>
            <w:tcBorders>
              <w:top w:val="nil"/>
              <w:left w:val="nil"/>
              <w:bottom w:val="single" w:sz="4" w:space="0" w:color="auto"/>
              <w:right w:val="nil"/>
            </w:tcBorders>
          </w:tcPr>
          <w:p w14:paraId="304B67D2" w14:textId="18E5EB00"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19187C98" w14:textId="127BBE97"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5B70856B"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06BB4E8A" w14:textId="77777777" w:rsidR="00756EAD" w:rsidRDefault="00756EAD">
            <w:pPr>
              <w:rPr>
                <w:color w:val="000000"/>
              </w:rPr>
            </w:pPr>
            <w:r>
              <w:rPr>
                <w:color w:val="000000"/>
              </w:rPr>
              <w:t xml:space="preserve">               170 </w:t>
            </w:r>
          </w:p>
        </w:tc>
      </w:tr>
      <w:tr w:rsidR="00756EAD" w14:paraId="36E385C9"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2D3F99A2" w14:textId="77777777" w:rsidR="00756EAD" w:rsidRDefault="00756EAD">
            <w:pPr>
              <w:rPr>
                <w:rFonts w:ascii="Calibri" w:hAnsi="Calibri" w:cs="Calibri"/>
                <w:color w:val="000000"/>
              </w:rPr>
            </w:pPr>
            <w:r>
              <w:rPr>
                <w:rFonts w:ascii="Calibri" w:hAnsi="Calibri" w:cs="Calibri"/>
                <w:color w:val="000000"/>
              </w:rPr>
              <w:t>Indiana</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7BF596BE" w14:textId="77777777" w:rsidR="00756EAD" w:rsidRDefault="00756EAD">
            <w:pPr>
              <w:jc w:val="right"/>
              <w:rPr>
                <w:color w:val="000000"/>
              </w:rPr>
            </w:pPr>
            <w:r>
              <w:rPr>
                <w:color w:val="000000"/>
              </w:rPr>
              <w:t>12.82%</w:t>
            </w:r>
          </w:p>
        </w:tc>
        <w:tc>
          <w:tcPr>
            <w:tcW w:w="1225" w:type="dxa"/>
            <w:tcBorders>
              <w:top w:val="nil"/>
              <w:left w:val="nil"/>
              <w:bottom w:val="single" w:sz="4" w:space="0" w:color="auto"/>
              <w:right w:val="single" w:sz="4" w:space="0" w:color="auto"/>
            </w:tcBorders>
            <w:shd w:val="clear" w:color="auto" w:fill="auto"/>
            <w:vAlign w:val="center"/>
            <w:hideMark/>
          </w:tcPr>
          <w:p w14:paraId="17A4EE63" w14:textId="77777777" w:rsidR="00756EAD" w:rsidRDefault="00756EAD">
            <w:pPr>
              <w:rPr>
                <w:color w:val="000000"/>
              </w:rPr>
            </w:pPr>
            <w:r>
              <w:rPr>
                <w:color w:val="000000"/>
              </w:rPr>
              <w:t xml:space="preserve">               301 </w:t>
            </w:r>
          </w:p>
        </w:tc>
        <w:tc>
          <w:tcPr>
            <w:tcW w:w="765" w:type="dxa"/>
            <w:tcBorders>
              <w:top w:val="nil"/>
              <w:left w:val="nil"/>
              <w:bottom w:val="single" w:sz="4" w:space="0" w:color="auto"/>
              <w:right w:val="nil"/>
            </w:tcBorders>
          </w:tcPr>
          <w:p w14:paraId="0FA2586E" w14:textId="77777777" w:rsidR="00756EAD" w:rsidRDefault="00756EAD">
            <w:pPr>
              <w:rPr>
                <w:color w:val="000000"/>
              </w:rPr>
            </w:pPr>
          </w:p>
        </w:tc>
        <w:tc>
          <w:tcPr>
            <w:tcW w:w="765" w:type="dxa"/>
            <w:tcBorders>
              <w:top w:val="nil"/>
              <w:left w:val="nil"/>
              <w:bottom w:val="single" w:sz="4" w:space="0" w:color="auto"/>
              <w:right w:val="nil"/>
            </w:tcBorders>
          </w:tcPr>
          <w:p w14:paraId="7A9CAEEE" w14:textId="75747466"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2D5A0D14" w14:textId="57DAA945"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72B48C2F"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1372D1B3" w14:textId="77777777" w:rsidR="00756EAD" w:rsidRDefault="00756EAD">
            <w:pPr>
              <w:rPr>
                <w:color w:val="000000"/>
              </w:rPr>
            </w:pPr>
            <w:r>
              <w:rPr>
                <w:color w:val="000000"/>
              </w:rPr>
              <w:t xml:space="preserve">                 (9)</w:t>
            </w:r>
          </w:p>
        </w:tc>
      </w:tr>
      <w:tr w:rsidR="00756EAD" w14:paraId="6DF4B143"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51904DFB" w14:textId="77777777" w:rsidR="00756EAD" w:rsidRDefault="00756EAD">
            <w:pPr>
              <w:rPr>
                <w:rFonts w:ascii="Calibri" w:hAnsi="Calibri" w:cs="Calibri"/>
                <w:color w:val="000000"/>
              </w:rPr>
            </w:pPr>
            <w:r>
              <w:rPr>
                <w:rFonts w:ascii="Calibri" w:hAnsi="Calibri" w:cs="Calibri"/>
                <w:color w:val="000000"/>
              </w:rPr>
              <w:t>New York</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280C677C" w14:textId="77777777" w:rsidR="00756EAD" w:rsidRDefault="00756EAD">
            <w:pPr>
              <w:jc w:val="right"/>
              <w:rPr>
                <w:color w:val="000000"/>
              </w:rPr>
            </w:pPr>
            <w:r>
              <w:rPr>
                <w:color w:val="000000"/>
              </w:rPr>
              <w:t>13.92%</w:t>
            </w:r>
          </w:p>
        </w:tc>
        <w:tc>
          <w:tcPr>
            <w:tcW w:w="1225" w:type="dxa"/>
            <w:tcBorders>
              <w:top w:val="nil"/>
              <w:left w:val="nil"/>
              <w:bottom w:val="single" w:sz="4" w:space="0" w:color="auto"/>
              <w:right w:val="single" w:sz="4" w:space="0" w:color="auto"/>
            </w:tcBorders>
            <w:shd w:val="clear" w:color="auto" w:fill="auto"/>
            <w:vAlign w:val="center"/>
            <w:hideMark/>
          </w:tcPr>
          <w:p w14:paraId="7EEAB697" w14:textId="77777777" w:rsidR="00756EAD" w:rsidRDefault="00756EAD">
            <w:pPr>
              <w:rPr>
                <w:color w:val="000000"/>
              </w:rPr>
            </w:pPr>
            <w:r>
              <w:rPr>
                <w:color w:val="000000"/>
              </w:rPr>
              <w:t xml:space="preserve">               292 </w:t>
            </w:r>
          </w:p>
        </w:tc>
        <w:tc>
          <w:tcPr>
            <w:tcW w:w="765" w:type="dxa"/>
            <w:tcBorders>
              <w:top w:val="nil"/>
              <w:left w:val="nil"/>
              <w:bottom w:val="single" w:sz="4" w:space="0" w:color="auto"/>
              <w:right w:val="nil"/>
            </w:tcBorders>
          </w:tcPr>
          <w:p w14:paraId="14CFF1F7" w14:textId="77777777" w:rsidR="00756EAD" w:rsidRDefault="00756EAD">
            <w:pPr>
              <w:rPr>
                <w:color w:val="000000"/>
              </w:rPr>
            </w:pPr>
          </w:p>
        </w:tc>
        <w:tc>
          <w:tcPr>
            <w:tcW w:w="765" w:type="dxa"/>
            <w:tcBorders>
              <w:top w:val="nil"/>
              <w:left w:val="nil"/>
              <w:bottom w:val="single" w:sz="4" w:space="0" w:color="auto"/>
              <w:right w:val="nil"/>
            </w:tcBorders>
          </w:tcPr>
          <w:p w14:paraId="7568AF82" w14:textId="622732AD"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0D6BC80D" w14:textId="67EFCBC2"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7AE664AC"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73B12566" w14:textId="77777777" w:rsidR="00756EAD" w:rsidRDefault="00756EAD">
            <w:pPr>
              <w:rPr>
                <w:color w:val="000000"/>
              </w:rPr>
            </w:pPr>
            <w:r>
              <w:rPr>
                <w:color w:val="000000"/>
              </w:rPr>
              <w:t xml:space="preserve">                   5 </w:t>
            </w:r>
          </w:p>
        </w:tc>
      </w:tr>
      <w:tr w:rsidR="00756EAD" w14:paraId="2B9FC71C"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5F41573E" w14:textId="77777777" w:rsidR="00756EAD" w:rsidRDefault="00756EAD">
            <w:pPr>
              <w:rPr>
                <w:rFonts w:ascii="Calibri" w:hAnsi="Calibri" w:cs="Calibri"/>
                <w:color w:val="000000"/>
              </w:rPr>
            </w:pPr>
            <w:r>
              <w:rPr>
                <w:rFonts w:ascii="Calibri" w:hAnsi="Calibri" w:cs="Calibri"/>
                <w:color w:val="000000"/>
              </w:rPr>
              <w:t>Vermont</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68BCC1C2" w14:textId="77777777" w:rsidR="00756EAD" w:rsidRDefault="00756EAD">
            <w:pPr>
              <w:jc w:val="right"/>
              <w:rPr>
                <w:color w:val="000000"/>
              </w:rPr>
            </w:pPr>
            <w:r>
              <w:rPr>
                <w:color w:val="000000"/>
              </w:rPr>
              <w:t>14.77%</w:t>
            </w:r>
          </w:p>
        </w:tc>
        <w:tc>
          <w:tcPr>
            <w:tcW w:w="1225" w:type="dxa"/>
            <w:tcBorders>
              <w:top w:val="nil"/>
              <w:left w:val="nil"/>
              <w:bottom w:val="single" w:sz="4" w:space="0" w:color="auto"/>
              <w:right w:val="single" w:sz="4" w:space="0" w:color="auto"/>
            </w:tcBorders>
            <w:shd w:val="clear" w:color="auto" w:fill="auto"/>
            <w:vAlign w:val="center"/>
            <w:hideMark/>
          </w:tcPr>
          <w:p w14:paraId="2C622052" w14:textId="77777777" w:rsidR="00756EAD" w:rsidRDefault="00756EAD">
            <w:pPr>
              <w:rPr>
                <w:color w:val="000000"/>
              </w:rPr>
            </w:pPr>
            <w:r>
              <w:rPr>
                <w:color w:val="000000"/>
              </w:rPr>
              <w:t xml:space="preserve">               271 </w:t>
            </w:r>
          </w:p>
        </w:tc>
        <w:tc>
          <w:tcPr>
            <w:tcW w:w="765" w:type="dxa"/>
            <w:tcBorders>
              <w:top w:val="nil"/>
              <w:left w:val="nil"/>
              <w:bottom w:val="single" w:sz="4" w:space="0" w:color="auto"/>
              <w:right w:val="nil"/>
            </w:tcBorders>
          </w:tcPr>
          <w:p w14:paraId="07C77F35" w14:textId="77777777" w:rsidR="00756EAD" w:rsidRDefault="00756EAD">
            <w:pPr>
              <w:rPr>
                <w:color w:val="000000"/>
              </w:rPr>
            </w:pPr>
          </w:p>
        </w:tc>
        <w:tc>
          <w:tcPr>
            <w:tcW w:w="765" w:type="dxa"/>
            <w:tcBorders>
              <w:top w:val="nil"/>
              <w:left w:val="nil"/>
              <w:bottom w:val="single" w:sz="4" w:space="0" w:color="auto"/>
              <w:right w:val="nil"/>
            </w:tcBorders>
          </w:tcPr>
          <w:p w14:paraId="5154067F" w14:textId="08823F6A"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4B7EB265" w14:textId="4C220CDB"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568EA6E7"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39A5E06F" w14:textId="77777777" w:rsidR="00756EAD" w:rsidRDefault="00756EAD">
            <w:pPr>
              <w:rPr>
                <w:color w:val="000000"/>
              </w:rPr>
            </w:pPr>
            <w:r>
              <w:rPr>
                <w:color w:val="000000"/>
              </w:rPr>
              <w:t xml:space="preserve">               191 </w:t>
            </w:r>
          </w:p>
        </w:tc>
      </w:tr>
      <w:tr w:rsidR="00756EAD" w14:paraId="2DC96376"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2BA64D46" w14:textId="77777777" w:rsidR="00756EAD" w:rsidRDefault="00756EAD">
            <w:pPr>
              <w:rPr>
                <w:rFonts w:ascii="Calibri" w:hAnsi="Calibri" w:cs="Calibri"/>
                <w:color w:val="000000"/>
              </w:rPr>
            </w:pPr>
            <w:r>
              <w:rPr>
                <w:rFonts w:ascii="Calibri" w:hAnsi="Calibri" w:cs="Calibri"/>
                <w:color w:val="000000"/>
              </w:rPr>
              <w:t>Missouri</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25EF3093" w14:textId="77777777" w:rsidR="00756EAD" w:rsidRDefault="00756EAD">
            <w:pPr>
              <w:jc w:val="right"/>
              <w:rPr>
                <w:color w:val="000000"/>
              </w:rPr>
            </w:pPr>
            <w:r>
              <w:rPr>
                <w:color w:val="000000"/>
              </w:rPr>
              <w:t>13.09%</w:t>
            </w:r>
          </w:p>
        </w:tc>
        <w:tc>
          <w:tcPr>
            <w:tcW w:w="1225" w:type="dxa"/>
            <w:tcBorders>
              <w:top w:val="nil"/>
              <w:left w:val="nil"/>
              <w:bottom w:val="single" w:sz="4" w:space="0" w:color="auto"/>
              <w:right w:val="single" w:sz="4" w:space="0" w:color="auto"/>
            </w:tcBorders>
            <w:shd w:val="clear" w:color="auto" w:fill="auto"/>
            <w:vAlign w:val="center"/>
            <w:hideMark/>
          </w:tcPr>
          <w:p w14:paraId="64274F71" w14:textId="77777777" w:rsidR="00756EAD" w:rsidRDefault="00756EAD">
            <w:pPr>
              <w:rPr>
                <w:color w:val="000000"/>
              </w:rPr>
            </w:pPr>
            <w:r>
              <w:rPr>
                <w:color w:val="000000"/>
              </w:rPr>
              <w:t xml:space="preserve">               260 </w:t>
            </w:r>
          </w:p>
        </w:tc>
        <w:tc>
          <w:tcPr>
            <w:tcW w:w="765" w:type="dxa"/>
            <w:tcBorders>
              <w:top w:val="nil"/>
              <w:left w:val="nil"/>
              <w:bottom w:val="single" w:sz="4" w:space="0" w:color="auto"/>
              <w:right w:val="nil"/>
            </w:tcBorders>
          </w:tcPr>
          <w:p w14:paraId="269CEBA9" w14:textId="77777777" w:rsidR="00756EAD" w:rsidRDefault="00756EAD">
            <w:pPr>
              <w:rPr>
                <w:color w:val="000000"/>
              </w:rPr>
            </w:pPr>
          </w:p>
        </w:tc>
        <w:tc>
          <w:tcPr>
            <w:tcW w:w="765" w:type="dxa"/>
            <w:tcBorders>
              <w:top w:val="nil"/>
              <w:left w:val="nil"/>
              <w:bottom w:val="single" w:sz="4" w:space="0" w:color="auto"/>
              <w:right w:val="nil"/>
            </w:tcBorders>
          </w:tcPr>
          <w:p w14:paraId="1211B346" w14:textId="0B67C27D"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531F8C4C" w14:textId="1F8A2748"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7C562F2D"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115CBCF3" w14:textId="77777777" w:rsidR="00756EAD" w:rsidRDefault="00756EAD">
            <w:pPr>
              <w:rPr>
                <w:color w:val="000000"/>
              </w:rPr>
            </w:pPr>
            <w:r>
              <w:rPr>
                <w:color w:val="000000"/>
              </w:rPr>
              <w:t xml:space="preserve">                 28 </w:t>
            </w:r>
          </w:p>
        </w:tc>
      </w:tr>
      <w:tr w:rsidR="00756EAD" w14:paraId="6B73ABB2"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21F96DA7" w14:textId="77777777" w:rsidR="00756EAD" w:rsidRDefault="00756EAD">
            <w:pPr>
              <w:rPr>
                <w:rFonts w:ascii="Calibri" w:hAnsi="Calibri" w:cs="Calibri"/>
                <w:color w:val="000000"/>
              </w:rPr>
            </w:pPr>
            <w:r>
              <w:rPr>
                <w:rFonts w:ascii="Calibri" w:hAnsi="Calibri" w:cs="Calibri"/>
                <w:color w:val="000000"/>
              </w:rPr>
              <w:t>Nebraska</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78F05397" w14:textId="77777777" w:rsidR="00756EAD" w:rsidRDefault="00756EAD">
            <w:pPr>
              <w:jc w:val="right"/>
              <w:rPr>
                <w:color w:val="000000"/>
              </w:rPr>
            </w:pPr>
            <w:r>
              <w:rPr>
                <w:color w:val="000000"/>
              </w:rPr>
              <w:t>12.57%</w:t>
            </w:r>
          </w:p>
        </w:tc>
        <w:tc>
          <w:tcPr>
            <w:tcW w:w="1225" w:type="dxa"/>
            <w:tcBorders>
              <w:top w:val="nil"/>
              <w:left w:val="nil"/>
              <w:bottom w:val="single" w:sz="4" w:space="0" w:color="auto"/>
              <w:right w:val="single" w:sz="4" w:space="0" w:color="auto"/>
            </w:tcBorders>
            <w:shd w:val="clear" w:color="auto" w:fill="auto"/>
            <w:vAlign w:val="center"/>
            <w:hideMark/>
          </w:tcPr>
          <w:p w14:paraId="36C3C357" w14:textId="77777777" w:rsidR="00756EAD" w:rsidRDefault="00756EAD">
            <w:pPr>
              <w:rPr>
                <w:color w:val="000000"/>
              </w:rPr>
            </w:pPr>
            <w:r>
              <w:rPr>
                <w:color w:val="000000"/>
              </w:rPr>
              <w:t xml:space="preserve">               256 </w:t>
            </w:r>
          </w:p>
        </w:tc>
        <w:tc>
          <w:tcPr>
            <w:tcW w:w="765" w:type="dxa"/>
            <w:tcBorders>
              <w:top w:val="nil"/>
              <w:left w:val="nil"/>
              <w:bottom w:val="single" w:sz="4" w:space="0" w:color="auto"/>
              <w:right w:val="nil"/>
            </w:tcBorders>
          </w:tcPr>
          <w:p w14:paraId="1F814C10" w14:textId="77777777" w:rsidR="00756EAD" w:rsidRDefault="00756EAD">
            <w:pPr>
              <w:rPr>
                <w:color w:val="000000"/>
              </w:rPr>
            </w:pPr>
          </w:p>
        </w:tc>
        <w:tc>
          <w:tcPr>
            <w:tcW w:w="765" w:type="dxa"/>
            <w:tcBorders>
              <w:top w:val="nil"/>
              <w:left w:val="nil"/>
              <w:bottom w:val="single" w:sz="4" w:space="0" w:color="auto"/>
              <w:right w:val="nil"/>
            </w:tcBorders>
          </w:tcPr>
          <w:p w14:paraId="351E4A8B" w14:textId="6D097959"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0F29A146" w14:textId="4C174E29"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4B1CA48A"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24E11F1F" w14:textId="77777777" w:rsidR="00756EAD" w:rsidRDefault="00756EAD">
            <w:pPr>
              <w:rPr>
                <w:color w:val="000000"/>
              </w:rPr>
            </w:pPr>
            <w:r>
              <w:rPr>
                <w:color w:val="000000"/>
              </w:rPr>
              <w:t xml:space="preserve">               (14)</w:t>
            </w:r>
          </w:p>
        </w:tc>
      </w:tr>
      <w:tr w:rsidR="00756EAD" w14:paraId="376C6A70"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4F8EB7C9" w14:textId="77777777" w:rsidR="00756EAD" w:rsidRDefault="00756EAD">
            <w:pPr>
              <w:rPr>
                <w:rFonts w:ascii="Calibri" w:hAnsi="Calibri" w:cs="Calibri"/>
                <w:color w:val="000000"/>
              </w:rPr>
            </w:pPr>
            <w:r>
              <w:rPr>
                <w:rFonts w:ascii="Calibri" w:hAnsi="Calibri" w:cs="Calibri"/>
                <w:color w:val="000000"/>
              </w:rPr>
              <w:t>Illinois</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312D780E" w14:textId="77777777" w:rsidR="00756EAD" w:rsidRDefault="00756EAD">
            <w:pPr>
              <w:jc w:val="right"/>
              <w:rPr>
                <w:color w:val="000000"/>
              </w:rPr>
            </w:pPr>
            <w:r>
              <w:rPr>
                <w:color w:val="000000"/>
              </w:rPr>
              <w:t>12.99%</w:t>
            </w:r>
          </w:p>
        </w:tc>
        <w:tc>
          <w:tcPr>
            <w:tcW w:w="1225" w:type="dxa"/>
            <w:tcBorders>
              <w:top w:val="nil"/>
              <w:left w:val="nil"/>
              <w:bottom w:val="single" w:sz="4" w:space="0" w:color="auto"/>
              <w:right w:val="single" w:sz="4" w:space="0" w:color="auto"/>
            </w:tcBorders>
            <w:shd w:val="clear" w:color="auto" w:fill="auto"/>
            <w:vAlign w:val="center"/>
            <w:hideMark/>
          </w:tcPr>
          <w:p w14:paraId="3863895A" w14:textId="77777777" w:rsidR="00756EAD" w:rsidRDefault="00756EAD">
            <w:pPr>
              <w:rPr>
                <w:color w:val="000000"/>
              </w:rPr>
            </w:pPr>
            <w:r>
              <w:rPr>
                <w:color w:val="000000"/>
              </w:rPr>
              <w:t xml:space="preserve">               237 </w:t>
            </w:r>
          </w:p>
        </w:tc>
        <w:tc>
          <w:tcPr>
            <w:tcW w:w="765" w:type="dxa"/>
            <w:tcBorders>
              <w:top w:val="nil"/>
              <w:left w:val="nil"/>
              <w:bottom w:val="single" w:sz="4" w:space="0" w:color="auto"/>
              <w:right w:val="nil"/>
            </w:tcBorders>
          </w:tcPr>
          <w:p w14:paraId="1346A56B" w14:textId="77777777" w:rsidR="00756EAD" w:rsidRDefault="00756EAD">
            <w:pPr>
              <w:rPr>
                <w:color w:val="000000"/>
              </w:rPr>
            </w:pPr>
          </w:p>
        </w:tc>
        <w:tc>
          <w:tcPr>
            <w:tcW w:w="765" w:type="dxa"/>
            <w:tcBorders>
              <w:top w:val="nil"/>
              <w:left w:val="nil"/>
              <w:bottom w:val="single" w:sz="4" w:space="0" w:color="auto"/>
              <w:right w:val="nil"/>
            </w:tcBorders>
          </w:tcPr>
          <w:p w14:paraId="3E0F9F5A" w14:textId="3E4FB7B0"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5D991A7C" w14:textId="661E938E"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5599EA40"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0CBC85F9" w14:textId="77777777" w:rsidR="00756EAD" w:rsidRDefault="00756EAD">
            <w:pPr>
              <w:rPr>
                <w:color w:val="000000"/>
              </w:rPr>
            </w:pPr>
            <w:r>
              <w:rPr>
                <w:color w:val="000000"/>
              </w:rPr>
              <w:t xml:space="preserve">                 60 </w:t>
            </w:r>
          </w:p>
        </w:tc>
      </w:tr>
      <w:tr w:rsidR="00756EAD" w14:paraId="2AAE7D09"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553C2161" w14:textId="77777777" w:rsidR="00756EAD" w:rsidRDefault="00756EAD">
            <w:pPr>
              <w:rPr>
                <w:rFonts w:ascii="Calibri" w:hAnsi="Calibri" w:cs="Calibri"/>
                <w:color w:val="000000"/>
              </w:rPr>
            </w:pPr>
            <w:r>
              <w:rPr>
                <w:rFonts w:ascii="Calibri" w:hAnsi="Calibri" w:cs="Calibri"/>
                <w:color w:val="000000"/>
              </w:rPr>
              <w:t>Iowa</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7ED96625" w14:textId="77777777" w:rsidR="00756EAD" w:rsidRDefault="00756EAD">
            <w:pPr>
              <w:jc w:val="right"/>
              <w:rPr>
                <w:color w:val="000000"/>
              </w:rPr>
            </w:pPr>
            <w:r>
              <w:rPr>
                <w:color w:val="000000"/>
              </w:rPr>
              <w:t>12.52%</w:t>
            </w:r>
          </w:p>
        </w:tc>
        <w:tc>
          <w:tcPr>
            <w:tcW w:w="1225" w:type="dxa"/>
            <w:tcBorders>
              <w:top w:val="nil"/>
              <w:left w:val="nil"/>
              <w:bottom w:val="single" w:sz="4" w:space="0" w:color="auto"/>
              <w:right w:val="single" w:sz="4" w:space="0" w:color="auto"/>
            </w:tcBorders>
            <w:shd w:val="clear" w:color="auto" w:fill="auto"/>
            <w:vAlign w:val="center"/>
            <w:hideMark/>
          </w:tcPr>
          <w:p w14:paraId="75308676" w14:textId="77777777" w:rsidR="00756EAD" w:rsidRDefault="00756EAD">
            <w:pPr>
              <w:rPr>
                <w:color w:val="000000"/>
              </w:rPr>
            </w:pPr>
            <w:r>
              <w:rPr>
                <w:color w:val="000000"/>
              </w:rPr>
              <w:t xml:space="preserve">               233 </w:t>
            </w:r>
          </w:p>
        </w:tc>
        <w:tc>
          <w:tcPr>
            <w:tcW w:w="765" w:type="dxa"/>
            <w:tcBorders>
              <w:top w:val="nil"/>
              <w:left w:val="nil"/>
              <w:bottom w:val="single" w:sz="4" w:space="0" w:color="auto"/>
              <w:right w:val="nil"/>
            </w:tcBorders>
          </w:tcPr>
          <w:p w14:paraId="20E59C89" w14:textId="77777777" w:rsidR="00756EAD" w:rsidRDefault="00756EAD">
            <w:pPr>
              <w:rPr>
                <w:color w:val="000000"/>
              </w:rPr>
            </w:pPr>
          </w:p>
        </w:tc>
        <w:tc>
          <w:tcPr>
            <w:tcW w:w="765" w:type="dxa"/>
            <w:tcBorders>
              <w:top w:val="nil"/>
              <w:left w:val="nil"/>
              <w:bottom w:val="single" w:sz="4" w:space="0" w:color="auto"/>
              <w:right w:val="nil"/>
            </w:tcBorders>
          </w:tcPr>
          <w:p w14:paraId="423CB600" w14:textId="1844C27B"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61A341CB" w14:textId="786127B1"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4F1FFC5C"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192139AE" w14:textId="77777777" w:rsidR="00756EAD" w:rsidRDefault="00756EAD">
            <w:pPr>
              <w:rPr>
                <w:color w:val="000000"/>
              </w:rPr>
            </w:pPr>
            <w:r>
              <w:rPr>
                <w:color w:val="000000"/>
              </w:rPr>
              <w:t xml:space="preserve">               (44)</w:t>
            </w:r>
          </w:p>
        </w:tc>
      </w:tr>
      <w:tr w:rsidR="00756EAD" w14:paraId="760CD994"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02FF9E49" w14:textId="77777777" w:rsidR="00756EAD" w:rsidRDefault="00756EAD">
            <w:pPr>
              <w:rPr>
                <w:rFonts w:ascii="Calibri" w:hAnsi="Calibri" w:cs="Calibri"/>
                <w:color w:val="000000"/>
              </w:rPr>
            </w:pPr>
            <w:r>
              <w:rPr>
                <w:rFonts w:ascii="Calibri" w:hAnsi="Calibri" w:cs="Calibri"/>
                <w:color w:val="000000"/>
              </w:rPr>
              <w:t>Pennsylvania</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23680C18" w14:textId="77777777" w:rsidR="00756EAD" w:rsidRDefault="00756EAD">
            <w:pPr>
              <w:jc w:val="right"/>
              <w:rPr>
                <w:color w:val="000000"/>
              </w:rPr>
            </w:pPr>
            <w:r>
              <w:rPr>
                <w:color w:val="000000"/>
              </w:rPr>
              <w:t>13.46%</w:t>
            </w:r>
          </w:p>
        </w:tc>
        <w:tc>
          <w:tcPr>
            <w:tcW w:w="1225" w:type="dxa"/>
            <w:tcBorders>
              <w:top w:val="nil"/>
              <w:left w:val="nil"/>
              <w:bottom w:val="single" w:sz="4" w:space="0" w:color="auto"/>
              <w:right w:val="single" w:sz="4" w:space="0" w:color="auto"/>
            </w:tcBorders>
            <w:shd w:val="clear" w:color="auto" w:fill="auto"/>
            <w:vAlign w:val="center"/>
            <w:hideMark/>
          </w:tcPr>
          <w:p w14:paraId="69A4C9B0" w14:textId="77777777" w:rsidR="00756EAD" w:rsidRDefault="00756EAD">
            <w:pPr>
              <w:rPr>
                <w:color w:val="000000"/>
              </w:rPr>
            </w:pPr>
            <w:r>
              <w:rPr>
                <w:color w:val="000000"/>
              </w:rPr>
              <w:t xml:space="preserve">               223 </w:t>
            </w:r>
          </w:p>
        </w:tc>
        <w:tc>
          <w:tcPr>
            <w:tcW w:w="765" w:type="dxa"/>
            <w:tcBorders>
              <w:top w:val="nil"/>
              <w:left w:val="nil"/>
              <w:bottom w:val="single" w:sz="4" w:space="0" w:color="auto"/>
              <w:right w:val="nil"/>
            </w:tcBorders>
          </w:tcPr>
          <w:p w14:paraId="255D7F85" w14:textId="77777777" w:rsidR="00756EAD" w:rsidRDefault="00756EAD">
            <w:pPr>
              <w:rPr>
                <w:color w:val="000000"/>
              </w:rPr>
            </w:pPr>
          </w:p>
        </w:tc>
        <w:tc>
          <w:tcPr>
            <w:tcW w:w="765" w:type="dxa"/>
            <w:tcBorders>
              <w:top w:val="nil"/>
              <w:left w:val="nil"/>
              <w:bottom w:val="single" w:sz="4" w:space="0" w:color="auto"/>
              <w:right w:val="nil"/>
            </w:tcBorders>
          </w:tcPr>
          <w:p w14:paraId="734AD977" w14:textId="23B301EC"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71DA5507" w14:textId="2E1EEBDA"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5FFCE38E"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03B29BBA" w14:textId="77777777" w:rsidR="00756EAD" w:rsidRDefault="00756EAD">
            <w:pPr>
              <w:rPr>
                <w:color w:val="000000"/>
              </w:rPr>
            </w:pPr>
            <w:r>
              <w:rPr>
                <w:color w:val="000000"/>
              </w:rPr>
              <w:t xml:space="preserve">               (65)</w:t>
            </w:r>
          </w:p>
        </w:tc>
      </w:tr>
      <w:tr w:rsidR="00756EAD" w14:paraId="1B3B5AFD"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6603E6A5" w14:textId="77777777" w:rsidR="00756EAD" w:rsidRDefault="00756EAD">
            <w:pPr>
              <w:rPr>
                <w:rFonts w:ascii="Calibri" w:hAnsi="Calibri" w:cs="Calibri"/>
                <w:color w:val="000000"/>
              </w:rPr>
            </w:pPr>
            <w:r>
              <w:rPr>
                <w:rFonts w:ascii="Calibri" w:hAnsi="Calibri" w:cs="Calibri"/>
                <w:color w:val="000000"/>
              </w:rPr>
              <w:t>Rhode Island</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3EB426BA" w14:textId="77777777" w:rsidR="00756EAD" w:rsidRDefault="00756EAD">
            <w:pPr>
              <w:jc w:val="right"/>
              <w:rPr>
                <w:color w:val="000000"/>
              </w:rPr>
            </w:pPr>
            <w:r>
              <w:rPr>
                <w:color w:val="000000"/>
              </w:rPr>
              <w:t>15.14%</w:t>
            </w:r>
          </w:p>
        </w:tc>
        <w:tc>
          <w:tcPr>
            <w:tcW w:w="1225" w:type="dxa"/>
            <w:tcBorders>
              <w:top w:val="nil"/>
              <w:left w:val="nil"/>
              <w:bottom w:val="single" w:sz="4" w:space="0" w:color="auto"/>
              <w:right w:val="single" w:sz="4" w:space="0" w:color="auto"/>
            </w:tcBorders>
            <w:shd w:val="clear" w:color="auto" w:fill="auto"/>
            <w:vAlign w:val="center"/>
            <w:hideMark/>
          </w:tcPr>
          <w:p w14:paraId="203E7ECB" w14:textId="77777777" w:rsidR="00756EAD" w:rsidRDefault="00756EAD">
            <w:pPr>
              <w:rPr>
                <w:color w:val="000000"/>
              </w:rPr>
            </w:pPr>
            <w:r>
              <w:rPr>
                <w:color w:val="000000"/>
              </w:rPr>
              <w:t xml:space="preserve">               212 </w:t>
            </w:r>
          </w:p>
        </w:tc>
        <w:tc>
          <w:tcPr>
            <w:tcW w:w="765" w:type="dxa"/>
            <w:tcBorders>
              <w:top w:val="nil"/>
              <w:left w:val="nil"/>
              <w:bottom w:val="single" w:sz="4" w:space="0" w:color="auto"/>
              <w:right w:val="nil"/>
            </w:tcBorders>
          </w:tcPr>
          <w:p w14:paraId="70618003" w14:textId="77777777" w:rsidR="00756EAD" w:rsidRDefault="00756EAD">
            <w:pPr>
              <w:rPr>
                <w:color w:val="000000"/>
              </w:rPr>
            </w:pPr>
          </w:p>
        </w:tc>
        <w:tc>
          <w:tcPr>
            <w:tcW w:w="765" w:type="dxa"/>
            <w:tcBorders>
              <w:top w:val="nil"/>
              <w:left w:val="nil"/>
              <w:bottom w:val="single" w:sz="4" w:space="0" w:color="auto"/>
              <w:right w:val="nil"/>
            </w:tcBorders>
          </w:tcPr>
          <w:p w14:paraId="38EAEA6F" w14:textId="0EF1E16B"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189307B1" w14:textId="1985B12E"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5B9AD1E3"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5D72E155" w14:textId="77777777" w:rsidR="00756EAD" w:rsidRDefault="00756EAD">
            <w:pPr>
              <w:rPr>
                <w:color w:val="000000"/>
              </w:rPr>
            </w:pPr>
            <w:r>
              <w:rPr>
                <w:color w:val="000000"/>
              </w:rPr>
              <w:t xml:space="preserve">             (141)</w:t>
            </w:r>
          </w:p>
        </w:tc>
      </w:tr>
      <w:tr w:rsidR="00756EAD" w14:paraId="2994590B"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4F1E5EF8" w14:textId="77777777" w:rsidR="00756EAD" w:rsidRDefault="00756EAD">
            <w:pPr>
              <w:rPr>
                <w:rFonts w:ascii="Calibri" w:hAnsi="Calibri" w:cs="Calibri"/>
                <w:color w:val="000000"/>
              </w:rPr>
            </w:pPr>
            <w:r>
              <w:rPr>
                <w:rFonts w:ascii="Calibri" w:hAnsi="Calibri" w:cs="Calibri"/>
                <w:color w:val="000000"/>
              </w:rPr>
              <w:t>Minnesota</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5B2E3FBC" w14:textId="77777777" w:rsidR="00756EAD" w:rsidRDefault="00756EAD">
            <w:pPr>
              <w:jc w:val="right"/>
              <w:rPr>
                <w:color w:val="000000"/>
              </w:rPr>
            </w:pPr>
            <w:r>
              <w:rPr>
                <w:color w:val="000000"/>
              </w:rPr>
              <w:t>12.54%</w:t>
            </w:r>
          </w:p>
        </w:tc>
        <w:tc>
          <w:tcPr>
            <w:tcW w:w="1225" w:type="dxa"/>
            <w:tcBorders>
              <w:top w:val="nil"/>
              <w:left w:val="nil"/>
              <w:bottom w:val="single" w:sz="4" w:space="0" w:color="auto"/>
              <w:right w:val="single" w:sz="4" w:space="0" w:color="auto"/>
            </w:tcBorders>
            <w:shd w:val="clear" w:color="auto" w:fill="auto"/>
            <w:vAlign w:val="center"/>
            <w:hideMark/>
          </w:tcPr>
          <w:p w14:paraId="185001DD" w14:textId="77777777" w:rsidR="00756EAD" w:rsidRDefault="00756EAD">
            <w:pPr>
              <w:rPr>
                <w:color w:val="000000"/>
              </w:rPr>
            </w:pPr>
            <w:r>
              <w:rPr>
                <w:color w:val="000000"/>
              </w:rPr>
              <w:t xml:space="preserve">               211 </w:t>
            </w:r>
          </w:p>
        </w:tc>
        <w:tc>
          <w:tcPr>
            <w:tcW w:w="765" w:type="dxa"/>
            <w:tcBorders>
              <w:top w:val="nil"/>
              <w:left w:val="nil"/>
              <w:bottom w:val="single" w:sz="4" w:space="0" w:color="auto"/>
              <w:right w:val="nil"/>
            </w:tcBorders>
          </w:tcPr>
          <w:p w14:paraId="25D55919" w14:textId="77777777" w:rsidR="00756EAD" w:rsidRDefault="00756EAD">
            <w:pPr>
              <w:rPr>
                <w:color w:val="000000"/>
              </w:rPr>
            </w:pPr>
          </w:p>
        </w:tc>
        <w:tc>
          <w:tcPr>
            <w:tcW w:w="765" w:type="dxa"/>
            <w:tcBorders>
              <w:top w:val="nil"/>
              <w:left w:val="nil"/>
              <w:bottom w:val="single" w:sz="4" w:space="0" w:color="auto"/>
              <w:right w:val="nil"/>
            </w:tcBorders>
          </w:tcPr>
          <w:p w14:paraId="0787E3E9" w14:textId="6778F17E"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50644AB5" w14:textId="27306B0F"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3292F046"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4A188432" w14:textId="77777777" w:rsidR="00756EAD" w:rsidRDefault="00756EAD">
            <w:pPr>
              <w:rPr>
                <w:color w:val="000000"/>
              </w:rPr>
            </w:pPr>
            <w:r>
              <w:rPr>
                <w:color w:val="000000"/>
              </w:rPr>
              <w:t xml:space="preserve">               (44)</w:t>
            </w:r>
          </w:p>
        </w:tc>
      </w:tr>
      <w:tr w:rsidR="00756EAD" w14:paraId="22FCAB00"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3B28BD88" w14:textId="77777777" w:rsidR="00756EAD" w:rsidRDefault="00756EAD">
            <w:pPr>
              <w:rPr>
                <w:rFonts w:ascii="Calibri" w:hAnsi="Calibri" w:cs="Calibri"/>
                <w:color w:val="000000"/>
              </w:rPr>
            </w:pPr>
            <w:r>
              <w:rPr>
                <w:rFonts w:ascii="Calibri" w:hAnsi="Calibri" w:cs="Calibri"/>
                <w:color w:val="000000"/>
              </w:rPr>
              <w:t>Ohio</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24FBEFA3" w14:textId="77777777" w:rsidR="00756EAD" w:rsidRDefault="00756EAD">
            <w:pPr>
              <w:jc w:val="right"/>
              <w:rPr>
                <w:color w:val="000000"/>
              </w:rPr>
            </w:pPr>
            <w:r>
              <w:rPr>
                <w:color w:val="000000"/>
              </w:rPr>
              <w:t>14.62%</w:t>
            </w:r>
          </w:p>
        </w:tc>
        <w:tc>
          <w:tcPr>
            <w:tcW w:w="1225" w:type="dxa"/>
            <w:tcBorders>
              <w:top w:val="nil"/>
              <w:left w:val="nil"/>
              <w:bottom w:val="single" w:sz="4" w:space="0" w:color="auto"/>
              <w:right w:val="single" w:sz="4" w:space="0" w:color="auto"/>
            </w:tcBorders>
            <w:shd w:val="clear" w:color="auto" w:fill="auto"/>
            <w:vAlign w:val="center"/>
            <w:hideMark/>
          </w:tcPr>
          <w:p w14:paraId="702502E6" w14:textId="77777777" w:rsidR="00756EAD" w:rsidRDefault="00756EAD">
            <w:pPr>
              <w:rPr>
                <w:color w:val="000000"/>
              </w:rPr>
            </w:pPr>
            <w:r>
              <w:rPr>
                <w:color w:val="000000"/>
              </w:rPr>
              <w:t xml:space="preserve">               208 </w:t>
            </w:r>
          </w:p>
        </w:tc>
        <w:tc>
          <w:tcPr>
            <w:tcW w:w="765" w:type="dxa"/>
            <w:tcBorders>
              <w:top w:val="nil"/>
              <w:left w:val="nil"/>
              <w:bottom w:val="single" w:sz="4" w:space="0" w:color="auto"/>
              <w:right w:val="nil"/>
            </w:tcBorders>
          </w:tcPr>
          <w:p w14:paraId="038C7918" w14:textId="77777777" w:rsidR="00756EAD" w:rsidRDefault="00756EAD">
            <w:pPr>
              <w:rPr>
                <w:color w:val="000000"/>
              </w:rPr>
            </w:pPr>
          </w:p>
        </w:tc>
        <w:tc>
          <w:tcPr>
            <w:tcW w:w="765" w:type="dxa"/>
            <w:tcBorders>
              <w:top w:val="nil"/>
              <w:left w:val="nil"/>
              <w:bottom w:val="single" w:sz="4" w:space="0" w:color="auto"/>
              <w:right w:val="nil"/>
            </w:tcBorders>
          </w:tcPr>
          <w:p w14:paraId="284A9EB7" w14:textId="04C7E442"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56ED24B8" w14:textId="033F23BC"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62A687B9"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29B1BF17" w14:textId="77777777" w:rsidR="00756EAD" w:rsidRDefault="00756EAD">
            <w:pPr>
              <w:rPr>
                <w:color w:val="000000"/>
              </w:rPr>
            </w:pPr>
            <w:r>
              <w:rPr>
                <w:color w:val="000000"/>
              </w:rPr>
              <w:t xml:space="preserve">               (53)</w:t>
            </w:r>
          </w:p>
        </w:tc>
      </w:tr>
      <w:tr w:rsidR="00756EAD" w14:paraId="509390B4"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5238EA14" w14:textId="77777777" w:rsidR="00756EAD" w:rsidRDefault="00756EAD">
            <w:pPr>
              <w:rPr>
                <w:rFonts w:ascii="Calibri" w:hAnsi="Calibri" w:cs="Calibri"/>
                <w:color w:val="000000"/>
              </w:rPr>
            </w:pPr>
            <w:r>
              <w:rPr>
                <w:rFonts w:ascii="Calibri" w:hAnsi="Calibri" w:cs="Calibri"/>
                <w:color w:val="000000"/>
              </w:rPr>
              <w:t>Connecticut</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6C78DB41" w14:textId="77777777" w:rsidR="00756EAD" w:rsidRDefault="00756EAD">
            <w:pPr>
              <w:jc w:val="right"/>
              <w:rPr>
                <w:color w:val="000000"/>
              </w:rPr>
            </w:pPr>
            <w:r>
              <w:rPr>
                <w:color w:val="000000"/>
              </w:rPr>
              <w:t>13.97%</w:t>
            </w:r>
          </w:p>
        </w:tc>
        <w:tc>
          <w:tcPr>
            <w:tcW w:w="1225" w:type="dxa"/>
            <w:tcBorders>
              <w:top w:val="nil"/>
              <w:left w:val="nil"/>
              <w:bottom w:val="single" w:sz="4" w:space="0" w:color="auto"/>
              <w:right w:val="single" w:sz="4" w:space="0" w:color="auto"/>
            </w:tcBorders>
            <w:shd w:val="clear" w:color="auto" w:fill="auto"/>
            <w:vAlign w:val="center"/>
            <w:hideMark/>
          </w:tcPr>
          <w:p w14:paraId="73802C38" w14:textId="77777777" w:rsidR="00756EAD" w:rsidRDefault="00756EAD">
            <w:pPr>
              <w:rPr>
                <w:color w:val="000000"/>
              </w:rPr>
            </w:pPr>
            <w:r>
              <w:rPr>
                <w:color w:val="000000"/>
              </w:rPr>
              <w:t xml:space="preserve">               206 </w:t>
            </w:r>
          </w:p>
        </w:tc>
        <w:tc>
          <w:tcPr>
            <w:tcW w:w="765" w:type="dxa"/>
            <w:tcBorders>
              <w:top w:val="nil"/>
              <w:left w:val="nil"/>
              <w:bottom w:val="single" w:sz="4" w:space="0" w:color="auto"/>
              <w:right w:val="nil"/>
            </w:tcBorders>
          </w:tcPr>
          <w:p w14:paraId="2004D70E" w14:textId="77777777" w:rsidR="00756EAD" w:rsidRDefault="00756EAD">
            <w:pPr>
              <w:rPr>
                <w:color w:val="000000"/>
              </w:rPr>
            </w:pPr>
          </w:p>
        </w:tc>
        <w:tc>
          <w:tcPr>
            <w:tcW w:w="765" w:type="dxa"/>
            <w:tcBorders>
              <w:top w:val="nil"/>
              <w:left w:val="nil"/>
              <w:bottom w:val="single" w:sz="4" w:space="0" w:color="auto"/>
              <w:right w:val="nil"/>
            </w:tcBorders>
          </w:tcPr>
          <w:p w14:paraId="0E970BC0" w14:textId="3F0E3B47"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172D57DB" w14:textId="51B7ADE5"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41903B9C"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554B9B59" w14:textId="77777777" w:rsidR="00756EAD" w:rsidRDefault="00756EAD">
            <w:pPr>
              <w:rPr>
                <w:color w:val="000000"/>
              </w:rPr>
            </w:pPr>
            <w:r>
              <w:rPr>
                <w:color w:val="000000"/>
              </w:rPr>
              <w:t xml:space="preserve">               (52)</w:t>
            </w:r>
          </w:p>
        </w:tc>
      </w:tr>
      <w:tr w:rsidR="00756EAD" w14:paraId="389C4006"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48232E65" w14:textId="77777777" w:rsidR="00756EAD" w:rsidRDefault="00756EAD">
            <w:pPr>
              <w:rPr>
                <w:rFonts w:ascii="Calibri" w:hAnsi="Calibri" w:cs="Calibri"/>
                <w:color w:val="000000"/>
              </w:rPr>
            </w:pPr>
            <w:r>
              <w:rPr>
                <w:rFonts w:ascii="Calibri" w:hAnsi="Calibri" w:cs="Calibri"/>
                <w:color w:val="000000"/>
              </w:rPr>
              <w:t>Wisconsin</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08B7ACD7" w14:textId="77777777" w:rsidR="00756EAD" w:rsidRDefault="00756EAD">
            <w:pPr>
              <w:jc w:val="right"/>
              <w:rPr>
                <w:color w:val="000000"/>
              </w:rPr>
            </w:pPr>
            <w:r>
              <w:rPr>
                <w:color w:val="000000"/>
              </w:rPr>
              <w:t>11.86%</w:t>
            </w:r>
          </w:p>
        </w:tc>
        <w:tc>
          <w:tcPr>
            <w:tcW w:w="1225" w:type="dxa"/>
            <w:tcBorders>
              <w:top w:val="nil"/>
              <w:left w:val="nil"/>
              <w:bottom w:val="single" w:sz="4" w:space="0" w:color="auto"/>
              <w:right w:val="single" w:sz="4" w:space="0" w:color="auto"/>
            </w:tcBorders>
            <w:shd w:val="clear" w:color="auto" w:fill="auto"/>
            <w:vAlign w:val="center"/>
            <w:hideMark/>
          </w:tcPr>
          <w:p w14:paraId="096E66E9" w14:textId="77777777" w:rsidR="00756EAD" w:rsidRDefault="00756EAD">
            <w:pPr>
              <w:rPr>
                <w:color w:val="000000"/>
              </w:rPr>
            </w:pPr>
            <w:r>
              <w:rPr>
                <w:color w:val="000000"/>
              </w:rPr>
              <w:t xml:space="preserve">               198 </w:t>
            </w:r>
          </w:p>
        </w:tc>
        <w:tc>
          <w:tcPr>
            <w:tcW w:w="765" w:type="dxa"/>
            <w:tcBorders>
              <w:top w:val="nil"/>
              <w:left w:val="nil"/>
              <w:bottom w:val="single" w:sz="4" w:space="0" w:color="auto"/>
              <w:right w:val="nil"/>
            </w:tcBorders>
          </w:tcPr>
          <w:p w14:paraId="440CD18F" w14:textId="77777777" w:rsidR="00756EAD" w:rsidRDefault="00756EAD">
            <w:pPr>
              <w:rPr>
                <w:color w:val="000000"/>
              </w:rPr>
            </w:pPr>
          </w:p>
        </w:tc>
        <w:tc>
          <w:tcPr>
            <w:tcW w:w="765" w:type="dxa"/>
            <w:tcBorders>
              <w:top w:val="nil"/>
              <w:left w:val="nil"/>
              <w:bottom w:val="single" w:sz="4" w:space="0" w:color="auto"/>
              <w:right w:val="nil"/>
            </w:tcBorders>
          </w:tcPr>
          <w:p w14:paraId="50AD39E5" w14:textId="74BAF9C4"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6B6EB1F6" w14:textId="53AA8B42"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10AE28D9"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0461D7B0" w14:textId="77777777" w:rsidR="00756EAD" w:rsidRDefault="00756EAD">
            <w:pPr>
              <w:rPr>
                <w:color w:val="000000"/>
              </w:rPr>
            </w:pPr>
            <w:r>
              <w:rPr>
                <w:color w:val="000000"/>
              </w:rPr>
              <w:t xml:space="preserve">                   4 </w:t>
            </w:r>
          </w:p>
        </w:tc>
      </w:tr>
      <w:tr w:rsidR="00756EAD" w14:paraId="47766F08"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5D50EBC9" w14:textId="77777777" w:rsidR="00756EAD" w:rsidRDefault="00756EAD">
            <w:pPr>
              <w:rPr>
                <w:rFonts w:ascii="Calibri" w:hAnsi="Calibri" w:cs="Calibri"/>
                <w:color w:val="000000"/>
              </w:rPr>
            </w:pPr>
            <w:r>
              <w:rPr>
                <w:rFonts w:ascii="Calibri" w:hAnsi="Calibri" w:cs="Calibri"/>
                <w:color w:val="000000"/>
              </w:rPr>
              <w:t>Utah</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04727469" w14:textId="77777777" w:rsidR="00756EAD" w:rsidRDefault="00756EAD">
            <w:pPr>
              <w:jc w:val="right"/>
              <w:rPr>
                <w:color w:val="000000"/>
              </w:rPr>
            </w:pPr>
            <w:r>
              <w:rPr>
                <w:color w:val="000000"/>
              </w:rPr>
              <w:t>12.72%</w:t>
            </w:r>
          </w:p>
        </w:tc>
        <w:tc>
          <w:tcPr>
            <w:tcW w:w="1225" w:type="dxa"/>
            <w:tcBorders>
              <w:top w:val="nil"/>
              <w:left w:val="nil"/>
              <w:bottom w:val="single" w:sz="4" w:space="0" w:color="auto"/>
              <w:right w:val="single" w:sz="4" w:space="0" w:color="auto"/>
            </w:tcBorders>
            <w:shd w:val="clear" w:color="auto" w:fill="auto"/>
            <w:vAlign w:val="center"/>
            <w:hideMark/>
          </w:tcPr>
          <w:p w14:paraId="35E89352" w14:textId="77777777" w:rsidR="00756EAD" w:rsidRDefault="00756EAD">
            <w:pPr>
              <w:rPr>
                <w:color w:val="000000"/>
              </w:rPr>
            </w:pPr>
            <w:r>
              <w:rPr>
                <w:color w:val="000000"/>
              </w:rPr>
              <w:t xml:space="preserve">               195 </w:t>
            </w:r>
          </w:p>
        </w:tc>
        <w:tc>
          <w:tcPr>
            <w:tcW w:w="765" w:type="dxa"/>
            <w:tcBorders>
              <w:top w:val="nil"/>
              <w:left w:val="nil"/>
              <w:bottom w:val="single" w:sz="4" w:space="0" w:color="auto"/>
              <w:right w:val="nil"/>
            </w:tcBorders>
          </w:tcPr>
          <w:p w14:paraId="5FDF428E" w14:textId="77777777" w:rsidR="00756EAD" w:rsidRDefault="00756EAD">
            <w:pPr>
              <w:rPr>
                <w:color w:val="000000"/>
              </w:rPr>
            </w:pPr>
          </w:p>
        </w:tc>
        <w:tc>
          <w:tcPr>
            <w:tcW w:w="765" w:type="dxa"/>
            <w:tcBorders>
              <w:top w:val="nil"/>
              <w:left w:val="nil"/>
              <w:bottom w:val="single" w:sz="4" w:space="0" w:color="auto"/>
              <w:right w:val="nil"/>
            </w:tcBorders>
          </w:tcPr>
          <w:p w14:paraId="3BF4783C" w14:textId="3AD03071"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36688CF4" w14:textId="2092D4A5"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63F43026"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29E814E5" w14:textId="77777777" w:rsidR="00756EAD" w:rsidRDefault="00756EAD">
            <w:pPr>
              <w:rPr>
                <w:color w:val="000000"/>
              </w:rPr>
            </w:pPr>
            <w:r>
              <w:rPr>
                <w:color w:val="000000"/>
              </w:rPr>
              <w:t xml:space="preserve">                 20 </w:t>
            </w:r>
          </w:p>
        </w:tc>
      </w:tr>
      <w:tr w:rsidR="00756EAD" w14:paraId="0EEAC124"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258E5794" w14:textId="77777777" w:rsidR="00756EAD" w:rsidRDefault="00756EAD">
            <w:pPr>
              <w:rPr>
                <w:rFonts w:ascii="Calibri" w:hAnsi="Calibri" w:cs="Calibri"/>
                <w:color w:val="000000"/>
              </w:rPr>
            </w:pPr>
            <w:r>
              <w:rPr>
                <w:rFonts w:ascii="Calibri" w:hAnsi="Calibri" w:cs="Calibri"/>
                <w:color w:val="000000"/>
              </w:rPr>
              <w:t>Idaho</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60C2A227" w14:textId="77777777" w:rsidR="00756EAD" w:rsidRDefault="00756EAD">
            <w:pPr>
              <w:jc w:val="right"/>
              <w:rPr>
                <w:color w:val="000000"/>
              </w:rPr>
            </w:pPr>
            <w:r>
              <w:rPr>
                <w:color w:val="000000"/>
              </w:rPr>
              <w:t>15.19%</w:t>
            </w:r>
          </w:p>
        </w:tc>
        <w:tc>
          <w:tcPr>
            <w:tcW w:w="1225" w:type="dxa"/>
            <w:tcBorders>
              <w:top w:val="nil"/>
              <w:left w:val="nil"/>
              <w:bottom w:val="single" w:sz="4" w:space="0" w:color="auto"/>
              <w:right w:val="single" w:sz="4" w:space="0" w:color="auto"/>
            </w:tcBorders>
            <w:shd w:val="clear" w:color="auto" w:fill="auto"/>
            <w:vAlign w:val="center"/>
            <w:hideMark/>
          </w:tcPr>
          <w:p w14:paraId="25D3A6C2" w14:textId="77777777" w:rsidR="00756EAD" w:rsidRDefault="00756EAD">
            <w:pPr>
              <w:rPr>
                <w:color w:val="000000"/>
              </w:rPr>
            </w:pPr>
            <w:r>
              <w:rPr>
                <w:color w:val="000000"/>
              </w:rPr>
              <w:t xml:space="preserve">               188 </w:t>
            </w:r>
          </w:p>
        </w:tc>
        <w:tc>
          <w:tcPr>
            <w:tcW w:w="765" w:type="dxa"/>
            <w:tcBorders>
              <w:top w:val="nil"/>
              <w:left w:val="nil"/>
              <w:bottom w:val="single" w:sz="4" w:space="0" w:color="auto"/>
              <w:right w:val="nil"/>
            </w:tcBorders>
          </w:tcPr>
          <w:p w14:paraId="60AFE7C9" w14:textId="77777777" w:rsidR="00756EAD" w:rsidRDefault="00756EAD">
            <w:pPr>
              <w:rPr>
                <w:color w:val="000000"/>
              </w:rPr>
            </w:pPr>
          </w:p>
        </w:tc>
        <w:tc>
          <w:tcPr>
            <w:tcW w:w="765" w:type="dxa"/>
            <w:tcBorders>
              <w:top w:val="nil"/>
              <w:left w:val="nil"/>
              <w:bottom w:val="single" w:sz="4" w:space="0" w:color="auto"/>
              <w:right w:val="nil"/>
            </w:tcBorders>
          </w:tcPr>
          <w:p w14:paraId="495A3CF0" w14:textId="130923D2"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43B12C3B" w14:textId="2CB57BC7"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7EFA9F68"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6FC26006" w14:textId="77777777" w:rsidR="00756EAD" w:rsidRDefault="00756EAD">
            <w:pPr>
              <w:rPr>
                <w:color w:val="000000"/>
              </w:rPr>
            </w:pPr>
            <w:r>
              <w:rPr>
                <w:color w:val="000000"/>
              </w:rPr>
              <w:t xml:space="preserve">                 83 </w:t>
            </w:r>
          </w:p>
        </w:tc>
      </w:tr>
      <w:tr w:rsidR="00756EAD" w14:paraId="5E3628FB"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5F003866" w14:textId="77777777" w:rsidR="00756EAD" w:rsidRDefault="00756EAD">
            <w:pPr>
              <w:rPr>
                <w:rFonts w:ascii="Calibri" w:hAnsi="Calibri" w:cs="Calibri"/>
                <w:color w:val="000000"/>
              </w:rPr>
            </w:pPr>
            <w:r>
              <w:rPr>
                <w:rFonts w:ascii="Calibri" w:hAnsi="Calibri" w:cs="Calibri"/>
                <w:color w:val="000000"/>
              </w:rPr>
              <w:t>Delaware</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26809558" w14:textId="77777777" w:rsidR="00756EAD" w:rsidRDefault="00756EAD">
            <w:pPr>
              <w:jc w:val="right"/>
              <w:rPr>
                <w:color w:val="000000"/>
              </w:rPr>
            </w:pPr>
            <w:r>
              <w:rPr>
                <w:color w:val="000000"/>
              </w:rPr>
              <w:t>16.92%</w:t>
            </w:r>
          </w:p>
        </w:tc>
        <w:tc>
          <w:tcPr>
            <w:tcW w:w="1225" w:type="dxa"/>
            <w:tcBorders>
              <w:top w:val="nil"/>
              <w:left w:val="nil"/>
              <w:bottom w:val="single" w:sz="4" w:space="0" w:color="auto"/>
              <w:right w:val="single" w:sz="4" w:space="0" w:color="auto"/>
            </w:tcBorders>
            <w:shd w:val="clear" w:color="auto" w:fill="auto"/>
            <w:vAlign w:val="center"/>
            <w:hideMark/>
          </w:tcPr>
          <w:p w14:paraId="2DEE2736" w14:textId="77777777" w:rsidR="00756EAD" w:rsidRDefault="00756EAD">
            <w:pPr>
              <w:rPr>
                <w:color w:val="000000"/>
              </w:rPr>
            </w:pPr>
            <w:r>
              <w:rPr>
                <w:color w:val="000000"/>
              </w:rPr>
              <w:t xml:space="preserve">               176 </w:t>
            </w:r>
          </w:p>
        </w:tc>
        <w:tc>
          <w:tcPr>
            <w:tcW w:w="765" w:type="dxa"/>
            <w:tcBorders>
              <w:top w:val="nil"/>
              <w:left w:val="nil"/>
              <w:bottom w:val="single" w:sz="4" w:space="0" w:color="auto"/>
              <w:right w:val="nil"/>
            </w:tcBorders>
          </w:tcPr>
          <w:p w14:paraId="7B020370" w14:textId="77777777" w:rsidR="00756EAD" w:rsidRDefault="00756EAD">
            <w:pPr>
              <w:rPr>
                <w:color w:val="000000"/>
              </w:rPr>
            </w:pPr>
          </w:p>
        </w:tc>
        <w:tc>
          <w:tcPr>
            <w:tcW w:w="765" w:type="dxa"/>
            <w:tcBorders>
              <w:top w:val="nil"/>
              <w:left w:val="nil"/>
              <w:bottom w:val="single" w:sz="4" w:space="0" w:color="auto"/>
              <w:right w:val="nil"/>
            </w:tcBorders>
          </w:tcPr>
          <w:p w14:paraId="329382A2" w14:textId="575BE236"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24631F15" w14:textId="25E08D25"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09AC21A7"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2B93BFE9" w14:textId="77777777" w:rsidR="00756EAD" w:rsidRDefault="00756EAD">
            <w:pPr>
              <w:rPr>
                <w:color w:val="000000"/>
              </w:rPr>
            </w:pPr>
            <w:r>
              <w:rPr>
                <w:color w:val="000000"/>
              </w:rPr>
              <w:t xml:space="preserve">                 26 </w:t>
            </w:r>
          </w:p>
        </w:tc>
      </w:tr>
      <w:tr w:rsidR="00756EAD" w14:paraId="41CA310A"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5ECF0F21" w14:textId="77777777" w:rsidR="00756EAD" w:rsidRDefault="00756EAD">
            <w:pPr>
              <w:rPr>
                <w:rFonts w:ascii="Calibri" w:hAnsi="Calibri" w:cs="Calibri"/>
                <w:color w:val="000000"/>
              </w:rPr>
            </w:pPr>
            <w:r>
              <w:rPr>
                <w:rFonts w:ascii="Calibri" w:hAnsi="Calibri" w:cs="Calibri"/>
                <w:color w:val="000000"/>
              </w:rPr>
              <w:t>Hawaii</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48845F0C" w14:textId="77777777" w:rsidR="00756EAD" w:rsidRDefault="00756EAD">
            <w:pPr>
              <w:jc w:val="right"/>
              <w:rPr>
                <w:color w:val="000000"/>
              </w:rPr>
            </w:pPr>
            <w:r>
              <w:rPr>
                <w:color w:val="000000"/>
              </w:rPr>
              <w:t>12.60%</w:t>
            </w:r>
          </w:p>
        </w:tc>
        <w:tc>
          <w:tcPr>
            <w:tcW w:w="1225" w:type="dxa"/>
            <w:tcBorders>
              <w:top w:val="nil"/>
              <w:left w:val="nil"/>
              <w:bottom w:val="single" w:sz="4" w:space="0" w:color="auto"/>
              <w:right w:val="single" w:sz="4" w:space="0" w:color="auto"/>
            </w:tcBorders>
            <w:shd w:val="clear" w:color="auto" w:fill="auto"/>
            <w:vAlign w:val="center"/>
            <w:hideMark/>
          </w:tcPr>
          <w:p w14:paraId="193F2514" w14:textId="77777777" w:rsidR="00756EAD" w:rsidRDefault="00756EAD">
            <w:pPr>
              <w:rPr>
                <w:color w:val="000000"/>
              </w:rPr>
            </w:pPr>
            <w:r>
              <w:rPr>
                <w:color w:val="000000"/>
              </w:rPr>
              <w:t xml:space="preserve">               151 </w:t>
            </w:r>
          </w:p>
        </w:tc>
        <w:tc>
          <w:tcPr>
            <w:tcW w:w="765" w:type="dxa"/>
            <w:tcBorders>
              <w:top w:val="nil"/>
              <w:left w:val="nil"/>
              <w:bottom w:val="single" w:sz="4" w:space="0" w:color="auto"/>
              <w:right w:val="nil"/>
            </w:tcBorders>
          </w:tcPr>
          <w:p w14:paraId="2AC1AA83" w14:textId="77777777" w:rsidR="00756EAD" w:rsidRDefault="00756EAD">
            <w:pPr>
              <w:rPr>
                <w:color w:val="000000"/>
              </w:rPr>
            </w:pPr>
          </w:p>
        </w:tc>
        <w:tc>
          <w:tcPr>
            <w:tcW w:w="765" w:type="dxa"/>
            <w:tcBorders>
              <w:top w:val="nil"/>
              <w:left w:val="nil"/>
              <w:bottom w:val="single" w:sz="4" w:space="0" w:color="auto"/>
              <w:right w:val="nil"/>
            </w:tcBorders>
          </w:tcPr>
          <w:p w14:paraId="13D059C1" w14:textId="174AC704"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267E4250" w14:textId="6007518C"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54C2CCEE"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503CA672" w14:textId="77777777" w:rsidR="00756EAD" w:rsidRDefault="00756EAD">
            <w:pPr>
              <w:rPr>
                <w:color w:val="000000"/>
              </w:rPr>
            </w:pPr>
            <w:r>
              <w:rPr>
                <w:color w:val="000000"/>
              </w:rPr>
              <w:t xml:space="preserve">                 20 </w:t>
            </w:r>
          </w:p>
        </w:tc>
      </w:tr>
      <w:tr w:rsidR="00756EAD" w14:paraId="66F32845"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04C82D5F" w14:textId="77777777" w:rsidR="00756EAD" w:rsidRDefault="00756EAD">
            <w:pPr>
              <w:rPr>
                <w:rFonts w:ascii="Calibri" w:hAnsi="Calibri" w:cs="Calibri"/>
                <w:color w:val="000000"/>
              </w:rPr>
            </w:pPr>
            <w:r>
              <w:rPr>
                <w:rFonts w:ascii="Calibri" w:hAnsi="Calibri" w:cs="Calibri"/>
                <w:color w:val="000000"/>
              </w:rPr>
              <w:t>Puerto Rico</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0E8135BC" w14:textId="77777777" w:rsidR="00756EAD" w:rsidRDefault="00756EAD">
            <w:pPr>
              <w:jc w:val="right"/>
              <w:rPr>
                <w:color w:val="000000"/>
              </w:rPr>
            </w:pPr>
            <w:r>
              <w:rPr>
                <w:color w:val="000000"/>
              </w:rPr>
              <w:t>13.12%</w:t>
            </w:r>
          </w:p>
        </w:tc>
        <w:tc>
          <w:tcPr>
            <w:tcW w:w="1225" w:type="dxa"/>
            <w:tcBorders>
              <w:top w:val="nil"/>
              <w:left w:val="nil"/>
              <w:bottom w:val="single" w:sz="4" w:space="0" w:color="auto"/>
              <w:right w:val="single" w:sz="4" w:space="0" w:color="auto"/>
            </w:tcBorders>
            <w:shd w:val="clear" w:color="auto" w:fill="auto"/>
            <w:vAlign w:val="center"/>
            <w:hideMark/>
          </w:tcPr>
          <w:p w14:paraId="0DF724D2" w14:textId="77777777" w:rsidR="00756EAD" w:rsidRDefault="00756EAD">
            <w:pPr>
              <w:rPr>
                <w:color w:val="000000"/>
              </w:rPr>
            </w:pPr>
            <w:r>
              <w:rPr>
                <w:color w:val="000000"/>
              </w:rPr>
              <w:t xml:space="preserve">               131 </w:t>
            </w:r>
          </w:p>
        </w:tc>
        <w:tc>
          <w:tcPr>
            <w:tcW w:w="765" w:type="dxa"/>
            <w:tcBorders>
              <w:top w:val="nil"/>
              <w:left w:val="nil"/>
              <w:bottom w:val="single" w:sz="4" w:space="0" w:color="auto"/>
              <w:right w:val="nil"/>
            </w:tcBorders>
          </w:tcPr>
          <w:p w14:paraId="29C821A1" w14:textId="77777777" w:rsidR="00756EAD" w:rsidRDefault="00756EAD">
            <w:pPr>
              <w:rPr>
                <w:color w:val="000000"/>
              </w:rPr>
            </w:pPr>
          </w:p>
        </w:tc>
        <w:tc>
          <w:tcPr>
            <w:tcW w:w="765" w:type="dxa"/>
            <w:tcBorders>
              <w:top w:val="nil"/>
              <w:left w:val="nil"/>
              <w:bottom w:val="single" w:sz="4" w:space="0" w:color="auto"/>
              <w:right w:val="nil"/>
            </w:tcBorders>
          </w:tcPr>
          <w:p w14:paraId="6EB11051" w14:textId="62B7370F"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5D4C569E" w14:textId="3B0FF830"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54A3CC6E"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2AE67A6B" w14:textId="77777777" w:rsidR="00756EAD" w:rsidRDefault="00756EAD">
            <w:pPr>
              <w:rPr>
                <w:color w:val="000000"/>
              </w:rPr>
            </w:pPr>
            <w:r>
              <w:rPr>
                <w:color w:val="000000"/>
              </w:rPr>
              <w:t xml:space="preserve">               214 </w:t>
            </w:r>
          </w:p>
        </w:tc>
      </w:tr>
      <w:tr w:rsidR="00756EAD" w14:paraId="2DFD891A"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195CD143" w14:textId="77777777" w:rsidR="00756EAD" w:rsidRDefault="00756EAD">
            <w:pPr>
              <w:rPr>
                <w:rFonts w:ascii="Calibri" w:hAnsi="Calibri" w:cs="Calibri"/>
                <w:color w:val="000000"/>
              </w:rPr>
            </w:pPr>
            <w:r>
              <w:rPr>
                <w:rFonts w:ascii="Calibri" w:hAnsi="Calibri" w:cs="Calibri"/>
                <w:color w:val="000000"/>
              </w:rPr>
              <w:t>Massachusetts</w:t>
            </w:r>
          </w:p>
        </w:tc>
        <w:tc>
          <w:tcPr>
            <w:tcW w:w="1146" w:type="dxa"/>
            <w:tcBorders>
              <w:top w:val="nil"/>
              <w:left w:val="single" w:sz="4" w:space="0" w:color="auto"/>
              <w:bottom w:val="single" w:sz="4" w:space="0" w:color="auto"/>
              <w:right w:val="single" w:sz="4" w:space="0" w:color="auto"/>
            </w:tcBorders>
            <w:shd w:val="clear" w:color="auto" w:fill="auto"/>
            <w:vAlign w:val="center"/>
            <w:hideMark/>
          </w:tcPr>
          <w:p w14:paraId="18D4A3ED" w14:textId="77777777" w:rsidR="00756EAD" w:rsidRDefault="00756EAD">
            <w:pPr>
              <w:jc w:val="right"/>
              <w:rPr>
                <w:color w:val="000000"/>
              </w:rPr>
            </w:pPr>
            <w:r>
              <w:rPr>
                <w:color w:val="000000"/>
              </w:rPr>
              <w:t>13.58%</w:t>
            </w:r>
          </w:p>
        </w:tc>
        <w:tc>
          <w:tcPr>
            <w:tcW w:w="1225" w:type="dxa"/>
            <w:tcBorders>
              <w:top w:val="nil"/>
              <w:left w:val="nil"/>
              <w:bottom w:val="single" w:sz="4" w:space="0" w:color="auto"/>
              <w:right w:val="single" w:sz="4" w:space="0" w:color="auto"/>
            </w:tcBorders>
            <w:shd w:val="clear" w:color="auto" w:fill="auto"/>
            <w:vAlign w:val="center"/>
            <w:hideMark/>
          </w:tcPr>
          <w:p w14:paraId="30A1717F" w14:textId="77777777" w:rsidR="00756EAD" w:rsidRDefault="00756EAD">
            <w:pPr>
              <w:rPr>
                <w:color w:val="000000"/>
              </w:rPr>
            </w:pPr>
            <w:r>
              <w:rPr>
                <w:color w:val="000000"/>
              </w:rPr>
              <w:t xml:space="preserve">               128 </w:t>
            </w:r>
          </w:p>
        </w:tc>
        <w:tc>
          <w:tcPr>
            <w:tcW w:w="765" w:type="dxa"/>
            <w:tcBorders>
              <w:top w:val="nil"/>
              <w:left w:val="nil"/>
              <w:bottom w:val="single" w:sz="4" w:space="0" w:color="auto"/>
              <w:right w:val="nil"/>
            </w:tcBorders>
          </w:tcPr>
          <w:p w14:paraId="1D12BD84" w14:textId="77777777" w:rsidR="00756EAD" w:rsidRDefault="00756EAD">
            <w:pPr>
              <w:rPr>
                <w:color w:val="000000"/>
              </w:rPr>
            </w:pPr>
          </w:p>
        </w:tc>
        <w:tc>
          <w:tcPr>
            <w:tcW w:w="765" w:type="dxa"/>
            <w:tcBorders>
              <w:top w:val="nil"/>
              <w:left w:val="nil"/>
              <w:bottom w:val="single" w:sz="4" w:space="0" w:color="auto"/>
              <w:right w:val="nil"/>
            </w:tcBorders>
          </w:tcPr>
          <w:p w14:paraId="3F57045C" w14:textId="7DBED588"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3C8BEA08" w14:textId="19CBED30"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5E9E0707"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6F807460" w14:textId="77777777" w:rsidR="00756EAD" w:rsidRDefault="00756EAD">
            <w:pPr>
              <w:rPr>
                <w:color w:val="000000"/>
              </w:rPr>
            </w:pPr>
            <w:r>
              <w:rPr>
                <w:color w:val="000000"/>
              </w:rPr>
              <w:t xml:space="preserve">             (116)</w:t>
            </w:r>
          </w:p>
        </w:tc>
      </w:tr>
      <w:tr w:rsidR="00756EAD" w14:paraId="0BCA2A39" w14:textId="77777777" w:rsidTr="00756EAD">
        <w:trPr>
          <w:trHeight w:val="320"/>
        </w:trPr>
        <w:tc>
          <w:tcPr>
            <w:tcW w:w="1961" w:type="dxa"/>
            <w:tcBorders>
              <w:top w:val="nil"/>
              <w:left w:val="single" w:sz="8" w:space="0" w:color="auto"/>
              <w:bottom w:val="nil"/>
              <w:right w:val="nil"/>
            </w:tcBorders>
            <w:shd w:val="clear" w:color="auto" w:fill="auto"/>
            <w:noWrap/>
            <w:vAlign w:val="bottom"/>
            <w:hideMark/>
          </w:tcPr>
          <w:p w14:paraId="72817898" w14:textId="77777777" w:rsidR="00756EAD" w:rsidRDefault="00756EAD">
            <w:pPr>
              <w:rPr>
                <w:rFonts w:ascii="Calibri" w:hAnsi="Calibri" w:cs="Calibri"/>
                <w:color w:val="000000"/>
              </w:rPr>
            </w:pPr>
            <w:r>
              <w:rPr>
                <w:rFonts w:ascii="Calibri" w:hAnsi="Calibri" w:cs="Calibri"/>
                <w:color w:val="000000"/>
              </w:rPr>
              <w:t>Maryland</w:t>
            </w:r>
          </w:p>
        </w:tc>
        <w:tc>
          <w:tcPr>
            <w:tcW w:w="1146" w:type="dxa"/>
            <w:tcBorders>
              <w:top w:val="nil"/>
              <w:left w:val="single" w:sz="4" w:space="0" w:color="auto"/>
              <w:bottom w:val="nil"/>
              <w:right w:val="single" w:sz="4" w:space="0" w:color="auto"/>
            </w:tcBorders>
            <w:shd w:val="clear" w:color="auto" w:fill="auto"/>
            <w:vAlign w:val="center"/>
            <w:hideMark/>
          </w:tcPr>
          <w:p w14:paraId="6BFC4A5D" w14:textId="77777777" w:rsidR="00756EAD" w:rsidRDefault="00756EAD">
            <w:pPr>
              <w:jc w:val="right"/>
              <w:rPr>
                <w:color w:val="000000"/>
              </w:rPr>
            </w:pPr>
            <w:r>
              <w:rPr>
                <w:color w:val="000000"/>
              </w:rPr>
              <w:t>13.94%</w:t>
            </w:r>
          </w:p>
        </w:tc>
        <w:tc>
          <w:tcPr>
            <w:tcW w:w="1225" w:type="dxa"/>
            <w:tcBorders>
              <w:top w:val="nil"/>
              <w:left w:val="nil"/>
              <w:bottom w:val="nil"/>
              <w:right w:val="single" w:sz="4" w:space="0" w:color="auto"/>
            </w:tcBorders>
            <w:shd w:val="clear" w:color="auto" w:fill="auto"/>
            <w:vAlign w:val="center"/>
            <w:hideMark/>
          </w:tcPr>
          <w:p w14:paraId="48BDC865" w14:textId="77777777" w:rsidR="00756EAD" w:rsidRDefault="00756EAD">
            <w:pPr>
              <w:rPr>
                <w:color w:val="000000"/>
              </w:rPr>
            </w:pPr>
            <w:r>
              <w:rPr>
                <w:color w:val="000000"/>
              </w:rPr>
              <w:t xml:space="preserve">                 80 </w:t>
            </w:r>
          </w:p>
        </w:tc>
        <w:tc>
          <w:tcPr>
            <w:tcW w:w="765" w:type="dxa"/>
            <w:tcBorders>
              <w:top w:val="nil"/>
              <w:left w:val="nil"/>
              <w:bottom w:val="nil"/>
              <w:right w:val="nil"/>
            </w:tcBorders>
          </w:tcPr>
          <w:p w14:paraId="76EF44A9" w14:textId="77777777" w:rsidR="00756EAD" w:rsidRDefault="00756EAD">
            <w:pPr>
              <w:rPr>
                <w:color w:val="000000"/>
              </w:rPr>
            </w:pPr>
          </w:p>
        </w:tc>
        <w:tc>
          <w:tcPr>
            <w:tcW w:w="765" w:type="dxa"/>
            <w:tcBorders>
              <w:top w:val="nil"/>
              <w:left w:val="nil"/>
              <w:bottom w:val="nil"/>
              <w:right w:val="nil"/>
            </w:tcBorders>
          </w:tcPr>
          <w:p w14:paraId="59D53E32" w14:textId="72FD3536" w:rsidR="00756EAD" w:rsidRDefault="00756EAD">
            <w:pPr>
              <w:rPr>
                <w:color w:val="000000"/>
              </w:rPr>
            </w:pPr>
          </w:p>
        </w:tc>
        <w:tc>
          <w:tcPr>
            <w:tcW w:w="1058" w:type="dxa"/>
            <w:tcBorders>
              <w:top w:val="nil"/>
              <w:left w:val="nil"/>
              <w:bottom w:val="nil"/>
              <w:right w:val="single" w:sz="4" w:space="0" w:color="auto"/>
            </w:tcBorders>
            <w:shd w:val="clear" w:color="auto" w:fill="auto"/>
            <w:vAlign w:val="center"/>
            <w:hideMark/>
          </w:tcPr>
          <w:p w14:paraId="33BDB936" w14:textId="084F0090" w:rsidR="00756EAD" w:rsidRDefault="00756EAD">
            <w:pPr>
              <w:rPr>
                <w:color w:val="000000"/>
              </w:rPr>
            </w:pPr>
            <w:r>
              <w:rPr>
                <w:color w:val="000000"/>
              </w:rPr>
              <w:t> </w:t>
            </w:r>
          </w:p>
        </w:tc>
        <w:tc>
          <w:tcPr>
            <w:tcW w:w="1046" w:type="dxa"/>
            <w:tcBorders>
              <w:top w:val="nil"/>
              <w:left w:val="nil"/>
              <w:bottom w:val="nil"/>
              <w:right w:val="single" w:sz="4" w:space="0" w:color="auto"/>
            </w:tcBorders>
            <w:shd w:val="clear" w:color="auto" w:fill="auto"/>
            <w:vAlign w:val="center"/>
            <w:hideMark/>
          </w:tcPr>
          <w:p w14:paraId="10772363" w14:textId="77777777" w:rsidR="00756EAD" w:rsidRDefault="00756EAD">
            <w:pPr>
              <w:rPr>
                <w:color w:val="000000"/>
              </w:rPr>
            </w:pPr>
            <w:r>
              <w:rPr>
                <w:color w:val="000000"/>
              </w:rPr>
              <w:t> </w:t>
            </w:r>
          </w:p>
        </w:tc>
        <w:tc>
          <w:tcPr>
            <w:tcW w:w="1374" w:type="dxa"/>
            <w:tcBorders>
              <w:top w:val="nil"/>
              <w:left w:val="nil"/>
              <w:bottom w:val="nil"/>
              <w:right w:val="single" w:sz="8" w:space="0" w:color="auto"/>
            </w:tcBorders>
            <w:shd w:val="clear" w:color="auto" w:fill="auto"/>
            <w:vAlign w:val="center"/>
            <w:hideMark/>
          </w:tcPr>
          <w:p w14:paraId="45954D7A" w14:textId="77777777" w:rsidR="00756EAD" w:rsidRDefault="00756EAD">
            <w:pPr>
              <w:rPr>
                <w:color w:val="000000"/>
              </w:rPr>
            </w:pPr>
            <w:r>
              <w:rPr>
                <w:color w:val="000000"/>
              </w:rPr>
              <w:t xml:space="preserve">               (91)</w:t>
            </w:r>
          </w:p>
        </w:tc>
      </w:tr>
      <w:tr w:rsidR="00756EAD" w14:paraId="48012484" w14:textId="77777777" w:rsidTr="00756EAD">
        <w:trPr>
          <w:trHeight w:val="320"/>
        </w:trPr>
        <w:tc>
          <w:tcPr>
            <w:tcW w:w="19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5C28B92" w14:textId="77777777" w:rsidR="00756EAD" w:rsidRDefault="00756EAD">
            <w:pPr>
              <w:rPr>
                <w:rFonts w:ascii="Calibri" w:hAnsi="Calibri" w:cs="Calibri"/>
                <w:color w:val="000000"/>
              </w:rPr>
            </w:pPr>
            <w:r>
              <w:rPr>
                <w:rFonts w:ascii="Calibri" w:hAnsi="Calibri" w:cs="Calibri"/>
                <w:color w:val="000000"/>
              </w:rPr>
              <w:t>New Jersey</w:t>
            </w:r>
          </w:p>
        </w:tc>
        <w:tc>
          <w:tcPr>
            <w:tcW w:w="1146" w:type="dxa"/>
            <w:tcBorders>
              <w:top w:val="single" w:sz="4" w:space="0" w:color="auto"/>
              <w:left w:val="nil"/>
              <w:bottom w:val="single" w:sz="4" w:space="0" w:color="auto"/>
              <w:right w:val="single" w:sz="4" w:space="0" w:color="auto"/>
            </w:tcBorders>
            <w:shd w:val="clear" w:color="auto" w:fill="auto"/>
            <w:vAlign w:val="center"/>
            <w:hideMark/>
          </w:tcPr>
          <w:p w14:paraId="73714916" w14:textId="77777777" w:rsidR="00756EAD" w:rsidRDefault="00756EAD">
            <w:pPr>
              <w:jc w:val="right"/>
              <w:rPr>
                <w:color w:val="000000"/>
              </w:rPr>
            </w:pPr>
            <w:r>
              <w:rPr>
                <w:color w:val="000000"/>
              </w:rPr>
              <w:t>15.12%</w:t>
            </w:r>
          </w:p>
        </w:tc>
        <w:tc>
          <w:tcPr>
            <w:tcW w:w="1225" w:type="dxa"/>
            <w:tcBorders>
              <w:top w:val="single" w:sz="4" w:space="0" w:color="auto"/>
              <w:left w:val="nil"/>
              <w:bottom w:val="single" w:sz="4" w:space="0" w:color="auto"/>
              <w:right w:val="single" w:sz="4" w:space="0" w:color="auto"/>
            </w:tcBorders>
            <w:shd w:val="clear" w:color="auto" w:fill="auto"/>
            <w:vAlign w:val="center"/>
            <w:hideMark/>
          </w:tcPr>
          <w:p w14:paraId="5C0DC428" w14:textId="77777777" w:rsidR="00756EAD" w:rsidRDefault="00756EAD">
            <w:pPr>
              <w:rPr>
                <w:color w:val="000000"/>
              </w:rPr>
            </w:pPr>
            <w:r>
              <w:rPr>
                <w:color w:val="000000"/>
              </w:rPr>
              <w:t xml:space="preserve">                 67 </w:t>
            </w:r>
          </w:p>
        </w:tc>
        <w:tc>
          <w:tcPr>
            <w:tcW w:w="765" w:type="dxa"/>
            <w:tcBorders>
              <w:top w:val="single" w:sz="4" w:space="0" w:color="auto"/>
              <w:left w:val="nil"/>
              <w:bottom w:val="single" w:sz="4" w:space="0" w:color="auto"/>
              <w:right w:val="nil"/>
            </w:tcBorders>
          </w:tcPr>
          <w:p w14:paraId="6B0ACEFB" w14:textId="77777777" w:rsidR="00756EAD" w:rsidRDefault="00756EAD">
            <w:pPr>
              <w:rPr>
                <w:color w:val="000000"/>
              </w:rPr>
            </w:pPr>
          </w:p>
        </w:tc>
        <w:tc>
          <w:tcPr>
            <w:tcW w:w="765" w:type="dxa"/>
            <w:tcBorders>
              <w:top w:val="single" w:sz="4" w:space="0" w:color="auto"/>
              <w:left w:val="nil"/>
              <w:bottom w:val="single" w:sz="4" w:space="0" w:color="auto"/>
              <w:right w:val="nil"/>
            </w:tcBorders>
          </w:tcPr>
          <w:p w14:paraId="32CB1A79" w14:textId="542A04E6" w:rsidR="00756EAD" w:rsidRDefault="00756EAD">
            <w:pPr>
              <w:rPr>
                <w:color w:val="000000"/>
              </w:rPr>
            </w:pPr>
          </w:p>
        </w:tc>
        <w:tc>
          <w:tcPr>
            <w:tcW w:w="1058" w:type="dxa"/>
            <w:tcBorders>
              <w:top w:val="single" w:sz="4" w:space="0" w:color="auto"/>
              <w:left w:val="nil"/>
              <w:bottom w:val="single" w:sz="4" w:space="0" w:color="auto"/>
              <w:right w:val="single" w:sz="4" w:space="0" w:color="auto"/>
            </w:tcBorders>
            <w:shd w:val="clear" w:color="auto" w:fill="auto"/>
            <w:vAlign w:val="center"/>
            <w:hideMark/>
          </w:tcPr>
          <w:p w14:paraId="172B136B" w14:textId="64BFF29B" w:rsidR="00756EAD" w:rsidRDefault="00756EAD">
            <w:pPr>
              <w:rPr>
                <w:color w:val="000000"/>
              </w:rPr>
            </w:pPr>
            <w:r>
              <w:rPr>
                <w:color w:val="000000"/>
              </w:rPr>
              <w:t> </w:t>
            </w:r>
          </w:p>
        </w:tc>
        <w:tc>
          <w:tcPr>
            <w:tcW w:w="1046" w:type="dxa"/>
            <w:tcBorders>
              <w:top w:val="single" w:sz="4" w:space="0" w:color="auto"/>
              <w:left w:val="nil"/>
              <w:bottom w:val="single" w:sz="4" w:space="0" w:color="auto"/>
              <w:right w:val="single" w:sz="4" w:space="0" w:color="auto"/>
            </w:tcBorders>
            <w:shd w:val="clear" w:color="auto" w:fill="auto"/>
            <w:vAlign w:val="center"/>
            <w:hideMark/>
          </w:tcPr>
          <w:p w14:paraId="6A949E06" w14:textId="77777777" w:rsidR="00756EAD" w:rsidRDefault="00756EAD">
            <w:pPr>
              <w:rPr>
                <w:color w:val="000000"/>
              </w:rPr>
            </w:pPr>
            <w:r>
              <w:rPr>
                <w:color w:val="000000"/>
              </w:rPr>
              <w:t> </w:t>
            </w:r>
          </w:p>
        </w:tc>
        <w:tc>
          <w:tcPr>
            <w:tcW w:w="1374" w:type="dxa"/>
            <w:tcBorders>
              <w:top w:val="single" w:sz="4" w:space="0" w:color="auto"/>
              <w:left w:val="nil"/>
              <w:bottom w:val="single" w:sz="4" w:space="0" w:color="auto"/>
              <w:right w:val="single" w:sz="8" w:space="0" w:color="auto"/>
            </w:tcBorders>
            <w:shd w:val="clear" w:color="auto" w:fill="auto"/>
            <w:vAlign w:val="center"/>
            <w:hideMark/>
          </w:tcPr>
          <w:p w14:paraId="627F482F" w14:textId="77777777" w:rsidR="00756EAD" w:rsidRDefault="00756EAD">
            <w:pPr>
              <w:rPr>
                <w:color w:val="000000"/>
              </w:rPr>
            </w:pPr>
            <w:r>
              <w:rPr>
                <w:color w:val="000000"/>
              </w:rPr>
              <w:t xml:space="preserve">               (13)</w:t>
            </w:r>
          </w:p>
        </w:tc>
      </w:tr>
      <w:tr w:rsidR="00756EAD" w14:paraId="604F193F" w14:textId="77777777" w:rsidTr="00756EAD">
        <w:trPr>
          <w:trHeight w:val="320"/>
        </w:trPr>
        <w:tc>
          <w:tcPr>
            <w:tcW w:w="1961" w:type="dxa"/>
            <w:tcBorders>
              <w:top w:val="nil"/>
              <w:left w:val="single" w:sz="8" w:space="0" w:color="auto"/>
              <w:bottom w:val="single" w:sz="4" w:space="0" w:color="auto"/>
              <w:right w:val="single" w:sz="4" w:space="0" w:color="auto"/>
            </w:tcBorders>
            <w:shd w:val="clear" w:color="auto" w:fill="auto"/>
            <w:noWrap/>
            <w:vAlign w:val="bottom"/>
            <w:hideMark/>
          </w:tcPr>
          <w:p w14:paraId="6EE2B5F1" w14:textId="77777777" w:rsidR="00756EAD" w:rsidRDefault="00756EAD">
            <w:pPr>
              <w:rPr>
                <w:rFonts w:ascii="Calibri" w:hAnsi="Calibri" w:cs="Calibri"/>
                <w:color w:val="000000"/>
              </w:rPr>
            </w:pPr>
            <w:r>
              <w:rPr>
                <w:rFonts w:ascii="Calibri" w:hAnsi="Calibri" w:cs="Calibri"/>
                <w:color w:val="000000"/>
              </w:rPr>
              <w:lastRenderedPageBreak/>
              <w:t>New Hampshire</w:t>
            </w:r>
          </w:p>
        </w:tc>
        <w:tc>
          <w:tcPr>
            <w:tcW w:w="1146" w:type="dxa"/>
            <w:tcBorders>
              <w:top w:val="nil"/>
              <w:left w:val="nil"/>
              <w:bottom w:val="single" w:sz="4" w:space="0" w:color="auto"/>
              <w:right w:val="single" w:sz="4" w:space="0" w:color="auto"/>
            </w:tcBorders>
            <w:shd w:val="clear" w:color="auto" w:fill="auto"/>
            <w:vAlign w:val="center"/>
            <w:hideMark/>
          </w:tcPr>
          <w:p w14:paraId="0A6ABE2A" w14:textId="77777777" w:rsidR="00756EAD" w:rsidRDefault="00756EAD">
            <w:pPr>
              <w:jc w:val="right"/>
              <w:rPr>
                <w:color w:val="000000"/>
              </w:rPr>
            </w:pPr>
            <w:r>
              <w:rPr>
                <w:color w:val="000000"/>
              </w:rPr>
              <w:t>16.24%</w:t>
            </w:r>
          </w:p>
        </w:tc>
        <w:tc>
          <w:tcPr>
            <w:tcW w:w="1225" w:type="dxa"/>
            <w:tcBorders>
              <w:top w:val="nil"/>
              <w:left w:val="nil"/>
              <w:bottom w:val="single" w:sz="4" w:space="0" w:color="auto"/>
              <w:right w:val="single" w:sz="4" w:space="0" w:color="auto"/>
            </w:tcBorders>
            <w:shd w:val="clear" w:color="auto" w:fill="auto"/>
            <w:vAlign w:val="center"/>
            <w:hideMark/>
          </w:tcPr>
          <w:p w14:paraId="3C0DFC0B" w14:textId="77777777" w:rsidR="00756EAD" w:rsidRDefault="00756EAD">
            <w:pPr>
              <w:rPr>
                <w:color w:val="000000"/>
              </w:rPr>
            </w:pPr>
            <w:r>
              <w:rPr>
                <w:color w:val="000000"/>
              </w:rPr>
              <w:t xml:space="preserve">                 59 </w:t>
            </w:r>
          </w:p>
        </w:tc>
        <w:tc>
          <w:tcPr>
            <w:tcW w:w="765" w:type="dxa"/>
            <w:tcBorders>
              <w:top w:val="nil"/>
              <w:left w:val="nil"/>
              <w:bottom w:val="single" w:sz="4" w:space="0" w:color="auto"/>
              <w:right w:val="nil"/>
            </w:tcBorders>
          </w:tcPr>
          <w:p w14:paraId="37950C55" w14:textId="77777777" w:rsidR="00756EAD" w:rsidRDefault="00756EAD">
            <w:pPr>
              <w:rPr>
                <w:color w:val="000000"/>
              </w:rPr>
            </w:pPr>
          </w:p>
        </w:tc>
        <w:tc>
          <w:tcPr>
            <w:tcW w:w="765" w:type="dxa"/>
            <w:tcBorders>
              <w:top w:val="nil"/>
              <w:left w:val="nil"/>
              <w:bottom w:val="single" w:sz="4" w:space="0" w:color="auto"/>
              <w:right w:val="nil"/>
            </w:tcBorders>
          </w:tcPr>
          <w:p w14:paraId="452A8161" w14:textId="18B374D0" w:rsidR="00756EAD" w:rsidRDefault="00756EAD">
            <w:pPr>
              <w:rPr>
                <w:color w:val="000000"/>
              </w:rPr>
            </w:pPr>
          </w:p>
        </w:tc>
        <w:tc>
          <w:tcPr>
            <w:tcW w:w="1058" w:type="dxa"/>
            <w:tcBorders>
              <w:top w:val="nil"/>
              <w:left w:val="nil"/>
              <w:bottom w:val="single" w:sz="4" w:space="0" w:color="auto"/>
              <w:right w:val="single" w:sz="4" w:space="0" w:color="auto"/>
            </w:tcBorders>
            <w:shd w:val="clear" w:color="auto" w:fill="auto"/>
            <w:vAlign w:val="center"/>
            <w:hideMark/>
          </w:tcPr>
          <w:p w14:paraId="7F8B00F8" w14:textId="34C35898" w:rsidR="00756EAD" w:rsidRDefault="00756EAD">
            <w:pPr>
              <w:rPr>
                <w:color w:val="000000"/>
              </w:rPr>
            </w:pPr>
            <w:r>
              <w:rPr>
                <w:color w:val="000000"/>
              </w:rPr>
              <w:t> </w:t>
            </w:r>
          </w:p>
        </w:tc>
        <w:tc>
          <w:tcPr>
            <w:tcW w:w="1046" w:type="dxa"/>
            <w:tcBorders>
              <w:top w:val="nil"/>
              <w:left w:val="nil"/>
              <w:bottom w:val="single" w:sz="4" w:space="0" w:color="auto"/>
              <w:right w:val="single" w:sz="4" w:space="0" w:color="auto"/>
            </w:tcBorders>
            <w:shd w:val="clear" w:color="auto" w:fill="auto"/>
            <w:vAlign w:val="center"/>
            <w:hideMark/>
          </w:tcPr>
          <w:p w14:paraId="12B1152B" w14:textId="77777777" w:rsidR="00756EAD" w:rsidRDefault="00756EAD">
            <w:pPr>
              <w:rPr>
                <w:color w:val="000000"/>
              </w:rPr>
            </w:pPr>
            <w:r>
              <w:rPr>
                <w:color w:val="000000"/>
              </w:rPr>
              <w:t> </w:t>
            </w:r>
          </w:p>
        </w:tc>
        <w:tc>
          <w:tcPr>
            <w:tcW w:w="1374" w:type="dxa"/>
            <w:tcBorders>
              <w:top w:val="nil"/>
              <w:left w:val="nil"/>
              <w:bottom w:val="single" w:sz="4" w:space="0" w:color="auto"/>
              <w:right w:val="single" w:sz="8" w:space="0" w:color="auto"/>
            </w:tcBorders>
            <w:shd w:val="clear" w:color="auto" w:fill="auto"/>
            <w:vAlign w:val="center"/>
            <w:hideMark/>
          </w:tcPr>
          <w:p w14:paraId="2E85DBD4" w14:textId="77777777" w:rsidR="00756EAD" w:rsidRDefault="00756EAD">
            <w:pPr>
              <w:rPr>
                <w:color w:val="000000"/>
              </w:rPr>
            </w:pPr>
            <w:r>
              <w:rPr>
                <w:color w:val="000000"/>
              </w:rPr>
              <w:t xml:space="preserve">               (72)</w:t>
            </w:r>
          </w:p>
        </w:tc>
      </w:tr>
    </w:tbl>
    <w:p w14:paraId="284F72B5" w14:textId="77777777" w:rsidR="007D4256" w:rsidRDefault="007D4256" w:rsidP="008A1979"/>
    <w:p w14:paraId="1EC49E09" w14:textId="77777777" w:rsidR="00A25554" w:rsidRDefault="00A25554" w:rsidP="008A1979"/>
    <w:p w14:paraId="07268CC9" w14:textId="314A2DFC" w:rsidR="007D4256" w:rsidRDefault="007D4256" w:rsidP="008A1979">
      <w:r w:rsidRPr="007D4256">
        <w:rPr>
          <w:color w:val="FF0000"/>
        </w:rPr>
        <w:t>COMPARIOSN BETWEEN EXPONEENTIA SMOOTHING AND SINUSOIDAL</w:t>
      </w:r>
      <w:r>
        <w:t xml:space="preserve"> EXCESSD EATHS. The overall results will differ depending on which algorithm is used.</w:t>
      </w:r>
    </w:p>
    <w:p w14:paraId="0E19AE65" w14:textId="77777777" w:rsidR="007D4256" w:rsidRDefault="007D4256" w:rsidP="008A1979"/>
    <w:p w14:paraId="7B34B06F" w14:textId="65F198FF" w:rsidR="00B00C04" w:rsidRDefault="00B00C04" w:rsidP="008A1979">
      <w:r>
        <w:t>We can provide the United States excess death using the best models at the state level. The best model will be rerun at the state level using the data till February 2020</w:t>
      </w:r>
      <w:r w:rsidR="007D4256">
        <w:t xml:space="preserve"> for the exponential smoothing and sinusoidal models.</w:t>
      </w:r>
      <w:r>
        <w:t xml:space="preserve"> </w:t>
      </w:r>
      <w:r w:rsidR="007D4256">
        <w:t xml:space="preserve">The Farrington model estimates 85% less excess death than </w:t>
      </w:r>
      <w:proofErr w:type="spellStart"/>
      <w:r w:rsidR="007D4256">
        <w:t>hte</w:t>
      </w:r>
      <w:proofErr w:type="spellEnd"/>
      <w:r w:rsidR="007D4256">
        <w:t xml:space="preserve"> exponential smoothing model using the initial model. T</w:t>
      </w:r>
      <w:r>
        <w:t xml:space="preserve">he </w:t>
      </w:r>
      <w:r w:rsidR="007D4256">
        <w:t xml:space="preserve">total </w:t>
      </w:r>
      <w:r>
        <w:t>excess death</w:t>
      </w:r>
      <w:r w:rsidR="007D4256">
        <w:t>s</w:t>
      </w:r>
      <w:r>
        <w:t xml:space="preserve"> </w:t>
      </w:r>
      <w:r w:rsidR="007D4256">
        <w:t>are</w:t>
      </w:r>
      <w:r>
        <w:t xml:space="preserve"> provided in Table 2.</w:t>
      </w:r>
    </w:p>
    <w:p w14:paraId="7A0D658D" w14:textId="77777777" w:rsidR="00B00C04" w:rsidRDefault="00B00C04" w:rsidP="008A1979"/>
    <w:p w14:paraId="0AE3B203" w14:textId="50ED07C6" w:rsidR="00B00C04" w:rsidRDefault="00B00C04" w:rsidP="00B00C04">
      <w:r>
        <w:t xml:space="preserve">Table 2 </w:t>
      </w:r>
      <w:r w:rsidR="007D4256">
        <w:t xml:space="preserve">US </w:t>
      </w:r>
      <w:r>
        <w:t xml:space="preserve">Excess death using only the training set in the model and using data till February 2020 once the model was </w:t>
      </w:r>
      <w:r w:rsidR="00415982">
        <w:t>evaluated</w:t>
      </w:r>
      <w:r>
        <w:t>.</w:t>
      </w:r>
    </w:p>
    <w:tbl>
      <w:tblPr>
        <w:tblStyle w:val="TableGrid"/>
        <w:tblW w:w="9168" w:type="dxa"/>
        <w:tblLook w:val="04A0" w:firstRow="1" w:lastRow="0" w:firstColumn="1" w:lastColumn="0" w:noHBand="0" w:noVBand="1"/>
      </w:tblPr>
      <w:tblGrid>
        <w:gridCol w:w="1499"/>
        <w:gridCol w:w="2096"/>
        <w:gridCol w:w="1980"/>
        <w:gridCol w:w="1890"/>
        <w:gridCol w:w="1703"/>
      </w:tblGrid>
      <w:tr w:rsidR="000776F2" w14:paraId="49616DB3" w14:textId="39DBB09C" w:rsidTr="000776F2">
        <w:tc>
          <w:tcPr>
            <w:tcW w:w="1499" w:type="dxa"/>
          </w:tcPr>
          <w:p w14:paraId="5C30C8C6" w14:textId="26B74529" w:rsidR="000776F2" w:rsidRPr="00A25554" w:rsidRDefault="000776F2" w:rsidP="00372E82">
            <w:pPr>
              <w:rPr>
                <w:b/>
                <w:bCs/>
              </w:rPr>
            </w:pPr>
            <w:r>
              <w:rPr>
                <w:b/>
                <w:bCs/>
              </w:rPr>
              <w:t>Excess Deaths</w:t>
            </w:r>
          </w:p>
        </w:tc>
        <w:tc>
          <w:tcPr>
            <w:tcW w:w="2096" w:type="dxa"/>
          </w:tcPr>
          <w:p w14:paraId="569329CC" w14:textId="62828768" w:rsidR="000776F2" w:rsidRPr="00A25554" w:rsidRDefault="000776F2" w:rsidP="00372E82">
            <w:pPr>
              <w:jc w:val="center"/>
              <w:rPr>
                <w:b/>
                <w:bCs/>
              </w:rPr>
            </w:pPr>
            <w:r>
              <w:rPr>
                <w:b/>
                <w:bCs/>
              </w:rPr>
              <w:t>Exponential Smoothing</w:t>
            </w:r>
          </w:p>
        </w:tc>
        <w:tc>
          <w:tcPr>
            <w:tcW w:w="1980" w:type="dxa"/>
          </w:tcPr>
          <w:p w14:paraId="66B75717" w14:textId="77777777" w:rsidR="000776F2" w:rsidRPr="00A25554" w:rsidRDefault="000776F2" w:rsidP="00372E82">
            <w:pPr>
              <w:jc w:val="center"/>
              <w:rPr>
                <w:b/>
                <w:bCs/>
              </w:rPr>
            </w:pPr>
            <w:r>
              <w:rPr>
                <w:b/>
                <w:bCs/>
              </w:rPr>
              <w:t>Sinusoidal</w:t>
            </w:r>
          </w:p>
        </w:tc>
        <w:tc>
          <w:tcPr>
            <w:tcW w:w="1890" w:type="dxa"/>
          </w:tcPr>
          <w:p w14:paraId="22950159" w14:textId="7A8D5F9C" w:rsidR="000776F2" w:rsidRDefault="007D4256" w:rsidP="00372E82">
            <w:pPr>
              <w:jc w:val="center"/>
              <w:rPr>
                <w:b/>
                <w:bCs/>
              </w:rPr>
            </w:pPr>
            <w:r>
              <w:rPr>
                <w:b/>
                <w:bCs/>
              </w:rPr>
              <w:t>Arrington Algorithm</w:t>
            </w:r>
          </w:p>
        </w:tc>
        <w:tc>
          <w:tcPr>
            <w:tcW w:w="1703" w:type="dxa"/>
          </w:tcPr>
          <w:p w14:paraId="3C131C93" w14:textId="367A3681" w:rsidR="000776F2" w:rsidRDefault="000776F2" w:rsidP="00372E82">
            <w:pPr>
              <w:jc w:val="center"/>
              <w:rPr>
                <w:b/>
                <w:bCs/>
              </w:rPr>
            </w:pPr>
            <w:r>
              <w:rPr>
                <w:b/>
                <w:bCs/>
              </w:rPr>
              <w:t>Best Model</w:t>
            </w:r>
          </w:p>
        </w:tc>
      </w:tr>
      <w:tr w:rsidR="000776F2" w14:paraId="56B0FA36" w14:textId="443C0D51" w:rsidTr="000776F2">
        <w:tc>
          <w:tcPr>
            <w:tcW w:w="1499" w:type="dxa"/>
          </w:tcPr>
          <w:p w14:paraId="39BA58F9" w14:textId="7C85A755" w:rsidR="000776F2" w:rsidRPr="00361BF7" w:rsidRDefault="000776F2" w:rsidP="00372E82">
            <w:pPr>
              <w:rPr>
                <w:b/>
                <w:bCs/>
                <w:sz w:val="20"/>
                <w:szCs w:val="20"/>
              </w:rPr>
            </w:pPr>
            <w:r>
              <w:rPr>
                <w:b/>
                <w:bCs/>
                <w:sz w:val="20"/>
                <w:szCs w:val="20"/>
              </w:rPr>
              <w:t>Using model till February 2019</w:t>
            </w:r>
          </w:p>
        </w:tc>
        <w:tc>
          <w:tcPr>
            <w:tcW w:w="2096" w:type="dxa"/>
          </w:tcPr>
          <w:p w14:paraId="7D6FC84B" w14:textId="24B4EFA9" w:rsidR="000776F2" w:rsidRPr="00361BF7" w:rsidRDefault="007D4256" w:rsidP="007D4256">
            <w:pPr>
              <w:jc w:val="center"/>
              <w:rPr>
                <w:b/>
                <w:bCs/>
                <w:sz w:val="20"/>
                <w:szCs w:val="20"/>
              </w:rPr>
            </w:pPr>
            <w:r>
              <w:rPr>
                <w:b/>
                <w:bCs/>
                <w:sz w:val="20"/>
                <w:szCs w:val="20"/>
              </w:rPr>
              <w:t>1,093,495</w:t>
            </w:r>
          </w:p>
        </w:tc>
        <w:tc>
          <w:tcPr>
            <w:tcW w:w="1980" w:type="dxa"/>
          </w:tcPr>
          <w:p w14:paraId="487A321C" w14:textId="5164CBEC" w:rsidR="000776F2" w:rsidRPr="00361BF7" w:rsidRDefault="000776F2" w:rsidP="007D4256">
            <w:pPr>
              <w:jc w:val="center"/>
              <w:rPr>
                <w:b/>
                <w:bCs/>
                <w:sz w:val="20"/>
                <w:szCs w:val="20"/>
              </w:rPr>
            </w:pPr>
          </w:p>
        </w:tc>
        <w:tc>
          <w:tcPr>
            <w:tcW w:w="1890" w:type="dxa"/>
          </w:tcPr>
          <w:p w14:paraId="64100C33" w14:textId="12F93D67" w:rsidR="000776F2" w:rsidRPr="00361BF7" w:rsidRDefault="007D4256" w:rsidP="007D4256">
            <w:pPr>
              <w:jc w:val="center"/>
              <w:rPr>
                <w:b/>
                <w:bCs/>
                <w:sz w:val="20"/>
                <w:szCs w:val="20"/>
              </w:rPr>
            </w:pPr>
            <w:r>
              <w:rPr>
                <w:b/>
                <w:bCs/>
                <w:sz w:val="20"/>
                <w:szCs w:val="20"/>
              </w:rPr>
              <w:t>166,593</w:t>
            </w:r>
          </w:p>
        </w:tc>
        <w:tc>
          <w:tcPr>
            <w:tcW w:w="1703" w:type="dxa"/>
          </w:tcPr>
          <w:p w14:paraId="4ED7B511" w14:textId="3715325D" w:rsidR="000776F2" w:rsidRPr="00361BF7" w:rsidRDefault="000776F2" w:rsidP="007D4256">
            <w:pPr>
              <w:jc w:val="center"/>
              <w:rPr>
                <w:b/>
                <w:bCs/>
                <w:sz w:val="20"/>
                <w:szCs w:val="20"/>
              </w:rPr>
            </w:pPr>
          </w:p>
        </w:tc>
      </w:tr>
      <w:tr w:rsidR="000776F2" w14:paraId="6A70A95C" w14:textId="444A2272" w:rsidTr="000776F2">
        <w:tc>
          <w:tcPr>
            <w:tcW w:w="1499" w:type="dxa"/>
          </w:tcPr>
          <w:p w14:paraId="5E7BC2DB" w14:textId="79A1E20E" w:rsidR="000776F2" w:rsidRDefault="000776F2" w:rsidP="00372E82">
            <w:r>
              <w:rPr>
                <w:b/>
                <w:bCs/>
                <w:sz w:val="20"/>
                <w:szCs w:val="20"/>
              </w:rPr>
              <w:t>Using model till February 2020</w:t>
            </w:r>
          </w:p>
        </w:tc>
        <w:tc>
          <w:tcPr>
            <w:tcW w:w="2096" w:type="dxa"/>
          </w:tcPr>
          <w:p w14:paraId="0F66159D" w14:textId="77777777" w:rsidR="000776F2" w:rsidRDefault="000776F2" w:rsidP="007D4256">
            <w:pPr>
              <w:jc w:val="center"/>
            </w:pPr>
          </w:p>
        </w:tc>
        <w:tc>
          <w:tcPr>
            <w:tcW w:w="1980" w:type="dxa"/>
          </w:tcPr>
          <w:p w14:paraId="7B1C3943" w14:textId="77777777" w:rsidR="000776F2" w:rsidRDefault="000776F2" w:rsidP="007D4256">
            <w:pPr>
              <w:jc w:val="center"/>
            </w:pPr>
          </w:p>
        </w:tc>
        <w:tc>
          <w:tcPr>
            <w:tcW w:w="1890" w:type="dxa"/>
          </w:tcPr>
          <w:p w14:paraId="63DB2D95" w14:textId="77777777" w:rsidR="000776F2" w:rsidRDefault="000776F2" w:rsidP="007D4256">
            <w:pPr>
              <w:jc w:val="center"/>
            </w:pPr>
          </w:p>
        </w:tc>
        <w:tc>
          <w:tcPr>
            <w:tcW w:w="1703" w:type="dxa"/>
          </w:tcPr>
          <w:p w14:paraId="6B183E03" w14:textId="77777777" w:rsidR="000776F2" w:rsidRDefault="000776F2" w:rsidP="007D4256">
            <w:pPr>
              <w:jc w:val="center"/>
            </w:pPr>
          </w:p>
        </w:tc>
      </w:tr>
      <w:tr w:rsidR="000776F2" w14:paraId="49E0A586" w14:textId="1C0FE7B0" w:rsidTr="000776F2">
        <w:tc>
          <w:tcPr>
            <w:tcW w:w="1499" w:type="dxa"/>
          </w:tcPr>
          <w:p w14:paraId="612D9932" w14:textId="4A312BF6" w:rsidR="000776F2" w:rsidRDefault="000776F2" w:rsidP="00372E82">
            <w:pPr>
              <w:rPr>
                <w:b/>
                <w:bCs/>
                <w:sz w:val="20"/>
                <w:szCs w:val="20"/>
              </w:rPr>
            </w:pPr>
            <w:r>
              <w:rPr>
                <w:b/>
                <w:bCs/>
                <w:sz w:val="20"/>
                <w:szCs w:val="20"/>
              </w:rPr>
              <w:t>Pct difference</w:t>
            </w:r>
          </w:p>
        </w:tc>
        <w:tc>
          <w:tcPr>
            <w:tcW w:w="2096" w:type="dxa"/>
          </w:tcPr>
          <w:p w14:paraId="2D5B0AE7" w14:textId="77777777" w:rsidR="000776F2" w:rsidRDefault="000776F2" w:rsidP="007D4256">
            <w:pPr>
              <w:jc w:val="center"/>
            </w:pPr>
          </w:p>
        </w:tc>
        <w:tc>
          <w:tcPr>
            <w:tcW w:w="1980" w:type="dxa"/>
          </w:tcPr>
          <w:p w14:paraId="18BDFD70" w14:textId="77777777" w:rsidR="000776F2" w:rsidRDefault="000776F2" w:rsidP="007D4256">
            <w:pPr>
              <w:jc w:val="center"/>
            </w:pPr>
          </w:p>
        </w:tc>
        <w:tc>
          <w:tcPr>
            <w:tcW w:w="1890" w:type="dxa"/>
          </w:tcPr>
          <w:p w14:paraId="4BB06A08" w14:textId="77777777" w:rsidR="000776F2" w:rsidRDefault="000776F2" w:rsidP="007D4256">
            <w:pPr>
              <w:jc w:val="center"/>
            </w:pPr>
          </w:p>
        </w:tc>
        <w:tc>
          <w:tcPr>
            <w:tcW w:w="1703" w:type="dxa"/>
          </w:tcPr>
          <w:p w14:paraId="29380250" w14:textId="77777777" w:rsidR="000776F2" w:rsidRDefault="000776F2" w:rsidP="007D4256">
            <w:pPr>
              <w:jc w:val="center"/>
            </w:pPr>
          </w:p>
        </w:tc>
      </w:tr>
    </w:tbl>
    <w:p w14:paraId="23B99503" w14:textId="4C293C56" w:rsidR="007D4256" w:rsidRDefault="007D4256" w:rsidP="008A1979"/>
    <w:p w14:paraId="4D41CD5B" w14:textId="524F16D1" w:rsidR="004D45F5" w:rsidRPr="004D45F5" w:rsidRDefault="004D45F5" w:rsidP="008A1979">
      <w:pPr>
        <w:rPr>
          <w:b/>
          <w:bCs/>
        </w:rPr>
      </w:pPr>
      <w:r w:rsidRPr="004D45F5">
        <w:rPr>
          <w:b/>
          <w:bCs/>
        </w:rPr>
        <w:t>Case study with 3 different states</w:t>
      </w:r>
      <w:r>
        <w:rPr>
          <w:b/>
          <w:bCs/>
        </w:rPr>
        <w:t>: New York (first state hit by COVID-19), West Virginia (worst crude rate before the pandemic) and Alaska (best crude rate before the Pandemic)</w:t>
      </w:r>
    </w:p>
    <w:p w14:paraId="715D334C" w14:textId="3B6DC5F5" w:rsidR="004D45F5" w:rsidRPr="004D45F5" w:rsidRDefault="004D45F5" w:rsidP="008A1979">
      <w:pPr>
        <w:rPr>
          <w:b/>
          <w:bCs/>
        </w:rPr>
      </w:pPr>
      <w:r w:rsidRPr="004D45F5">
        <w:rPr>
          <w:b/>
          <w:bCs/>
        </w:rPr>
        <w:t>New York</w:t>
      </w:r>
    </w:p>
    <w:p w14:paraId="18ECF0C8" w14:textId="53D5D463" w:rsidR="004D45F5" w:rsidRDefault="00EF3E6A" w:rsidP="008A1979">
      <w:r>
        <w:t xml:space="preserve">Let’s </w:t>
      </w:r>
      <w:r w:rsidR="007D4256">
        <w:t>use the state of</w:t>
      </w:r>
      <w:r>
        <w:t xml:space="preserve"> New York </w:t>
      </w:r>
      <w:r w:rsidR="007D4256">
        <w:t xml:space="preserve">as the case study and example of the previous computations. This will help on understanding he differences between the Exponential smoothing and the Farrington results. Plot 3 shows the daily crude rate for New York from 2015 to May 2023. The peak on the plot shows the increase in deaths in April 2020 due to the COVID-19 pandemic in New York city. The exponential smoothing model uses the prior data, and its forecast is much lower because it does not take COVID-19 in the forecast. Instead, the Farrington model seems to increase the expected death in April 2020 while it is not supposed to do so because the forecast should not consider the COVID deaths. The Farrington model forecast is too high, and it does not discount the COVID-19 deaths, that provides a bias excess crude rate estimation. Focus on the April peak to verify the prior statement by plotting the April daily deaths in Plot 4 an comparing the actual daily crude rate and the forecasted using Farrington and Exponential smoothing algorithms. The actual April daily deaths </w:t>
      </w:r>
      <w:r w:rsidR="004D45F5">
        <w:t>are</w:t>
      </w:r>
      <w:r w:rsidR="007D4256">
        <w:t xml:space="preserve"> 2 in 2015 and 2016, it increases to 2.5 in 2017 and 2019, the forecast using exponential smoothing is 2.5 from 2019 to 202</w:t>
      </w:r>
      <w:r w:rsidR="004D45F5">
        <w:t>2</w:t>
      </w:r>
      <w:r w:rsidR="007D4256">
        <w:t xml:space="preserve"> (following the trend from 2015 to 2018. Instead, the Farrington algorithm forecast 5 daily crude </w:t>
      </w:r>
      <w:proofErr w:type="gramStart"/>
      <w:r w:rsidR="007D4256">
        <w:t>rate</w:t>
      </w:r>
      <w:proofErr w:type="gramEnd"/>
      <w:r w:rsidR="007D4256">
        <w:t xml:space="preserve"> in 2020 without following the previous data without pandemic deaths.</w:t>
      </w:r>
      <w:r w:rsidR="004D45F5">
        <w:t xml:space="preserve"> The 95% prediction interval ranges from 1.9 to 3.1 while the actual daily crude rate is 6.1 in 2020, outside the prediction interval as shown in Plot 5. We can report the excess death considering the difference between the actual and the forecast and we can report the significant excess death only considering any quantity that lies outside the prediction interval. Table 3 shows the excess daily crude rate and </w:t>
      </w:r>
      <w:r w:rsidR="004D45F5">
        <w:lastRenderedPageBreak/>
        <w:t xml:space="preserve">the significant excess crude rate in New York. In 2020 the significant daily crude rate is larger than the excess daily crude rate because it does not consider the insignificant negative excess </w:t>
      </w:r>
    </w:p>
    <w:p w14:paraId="3D2084B2" w14:textId="2B9BF403" w:rsidR="007D4256" w:rsidRDefault="007D4256" w:rsidP="008A1979">
      <w:r>
        <w:t>Plot3. Comparing the Actual daily crude rate in New York estate and its daily crude rate forecast using Farrington and exponential models’ algorithms.</w:t>
      </w:r>
    </w:p>
    <w:p w14:paraId="592396EC" w14:textId="7F2640F6" w:rsidR="007D4256" w:rsidRDefault="004D45F5" w:rsidP="008A1979">
      <w:r>
        <w:rPr>
          <w:noProof/>
          <w14:ligatures w14:val="standardContextual"/>
        </w:rPr>
        <mc:AlternateContent>
          <mc:Choice Requires="wps">
            <w:drawing>
              <wp:anchor distT="0" distB="0" distL="114300" distR="114300" simplePos="0" relativeHeight="251658239" behindDoc="0" locked="0" layoutInCell="1" allowOverlap="1" wp14:anchorId="7997110E" wp14:editId="2307D511">
                <wp:simplePos x="0" y="0"/>
                <wp:positionH relativeFrom="column">
                  <wp:posOffset>2791339</wp:posOffset>
                </wp:positionH>
                <wp:positionV relativeFrom="paragraph">
                  <wp:posOffset>3082979</wp:posOffset>
                </wp:positionV>
                <wp:extent cx="1264596" cy="359573"/>
                <wp:effectExtent l="0" t="0" r="18415" b="8890"/>
                <wp:wrapNone/>
                <wp:docPr id="1465383742" name="Text Box 3"/>
                <wp:cNvGraphicFramePr/>
                <a:graphic xmlns:a="http://schemas.openxmlformats.org/drawingml/2006/main">
                  <a:graphicData uri="http://schemas.microsoft.com/office/word/2010/wordprocessingShape">
                    <wps:wsp>
                      <wps:cNvSpPr txBox="1"/>
                      <wps:spPr>
                        <a:xfrm>
                          <a:off x="0" y="0"/>
                          <a:ext cx="1264596" cy="359573"/>
                        </a:xfrm>
                        <a:prstGeom prst="rect">
                          <a:avLst/>
                        </a:prstGeom>
                        <a:solidFill>
                          <a:schemeClr val="lt1"/>
                        </a:solidFill>
                        <a:ln w="6350">
                          <a:solidFill>
                            <a:prstClr val="black"/>
                          </a:solidFill>
                        </a:ln>
                      </wps:spPr>
                      <wps:txbx>
                        <w:txbxContent>
                          <w:p w14:paraId="78331C29" w14:textId="7AE8AFC8" w:rsidR="004D45F5" w:rsidRDefault="004D45F5">
                            <w:r>
                              <w:t>hold-out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97110E" id="_x0000_t202" coordsize="21600,21600" o:spt="202" path="m,l,21600r21600,l21600,xe">
                <v:stroke joinstyle="miter"/>
                <v:path gradientshapeok="t" o:connecttype="rect"/>
              </v:shapetype>
              <v:shape id="Text Box 3" o:spid="_x0000_s1026" type="#_x0000_t202" style="position:absolute;margin-left:219.8pt;margin-top:242.75pt;width:99.55pt;height:28.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" fillcolor="white [3201]" strokeweight=".5pt">
                <v:textbox>
                  <w:txbxContent>
                    <w:p w14:paraId="78331C29" w14:textId="7AE8AFC8" w:rsidR="004D45F5" w:rsidRDefault="004D45F5">
                      <w:r>
                        <w:t>hold-out period</w:t>
                      </w:r>
                    </w:p>
                  </w:txbxContent>
                </v:textbox>
              </v:shape>
            </w:pict>
          </mc:Fallback>
        </mc:AlternateContent>
      </w:r>
      <w:r w:rsidR="007D4256">
        <w:rPr>
          <w:noProof/>
          <w14:ligatures w14:val="standardContextual"/>
        </w:rPr>
        <mc:AlternateContent>
          <mc:Choice Requires="wps">
            <w:drawing>
              <wp:anchor distT="0" distB="0" distL="114300" distR="114300" simplePos="0" relativeHeight="251662336" behindDoc="0" locked="0" layoutInCell="1" allowOverlap="1" wp14:anchorId="25E89C26" wp14:editId="77CD0608">
                <wp:simplePos x="0" y="0"/>
                <wp:positionH relativeFrom="column">
                  <wp:posOffset>3492703</wp:posOffset>
                </wp:positionH>
                <wp:positionV relativeFrom="paragraph">
                  <wp:posOffset>650875</wp:posOffset>
                </wp:positionV>
                <wp:extent cx="0" cy="2016044"/>
                <wp:effectExtent l="12700" t="12700" r="12700" b="3810"/>
                <wp:wrapNone/>
                <wp:docPr id="1574279989" name="Straight Connector 2"/>
                <wp:cNvGraphicFramePr/>
                <a:graphic xmlns:a="http://schemas.openxmlformats.org/drawingml/2006/main">
                  <a:graphicData uri="http://schemas.microsoft.com/office/word/2010/wordprocessingShape">
                    <wps:wsp>
                      <wps:cNvCnPr/>
                      <wps:spPr>
                        <a:xfrm flipH="1" flipV="1">
                          <a:off x="0" y="0"/>
                          <a:ext cx="0" cy="2016044"/>
                        </a:xfrm>
                        <a:prstGeom prst="line">
                          <a:avLst/>
                        </a:prstGeom>
                        <a:ln w="254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3D90B" id="Straight Connector 2"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51.25pt" to="275pt,21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" strokecolor="black [3213]" strokeweight="2pt">
                <v:stroke dashstyle="1 1" joinstyle="miter"/>
              </v:line>
            </w:pict>
          </mc:Fallback>
        </mc:AlternateContent>
      </w:r>
      <w:r w:rsidR="007D4256">
        <w:rPr>
          <w:noProof/>
          <w14:ligatures w14:val="standardContextual"/>
        </w:rPr>
        <mc:AlternateContent>
          <mc:Choice Requires="wps">
            <w:drawing>
              <wp:anchor distT="0" distB="0" distL="114300" distR="114300" simplePos="0" relativeHeight="251660288" behindDoc="0" locked="0" layoutInCell="1" allowOverlap="1" wp14:anchorId="09E31A48" wp14:editId="398DC37B">
                <wp:simplePos x="0" y="0"/>
                <wp:positionH relativeFrom="column">
                  <wp:posOffset>2930998</wp:posOffset>
                </wp:positionH>
                <wp:positionV relativeFrom="paragraph">
                  <wp:posOffset>651752</wp:posOffset>
                </wp:positionV>
                <wp:extent cx="0" cy="2016044"/>
                <wp:effectExtent l="12700" t="12700" r="12700" b="3810"/>
                <wp:wrapNone/>
                <wp:docPr id="45387220" name="Straight Connector 2"/>
                <wp:cNvGraphicFramePr/>
                <a:graphic xmlns:a="http://schemas.openxmlformats.org/drawingml/2006/main">
                  <a:graphicData uri="http://schemas.microsoft.com/office/word/2010/wordprocessingShape">
                    <wps:wsp>
                      <wps:cNvCnPr/>
                      <wps:spPr>
                        <a:xfrm flipH="1" flipV="1">
                          <a:off x="0" y="0"/>
                          <a:ext cx="0" cy="2016044"/>
                        </a:xfrm>
                        <a:prstGeom prst="line">
                          <a:avLst/>
                        </a:prstGeom>
                        <a:ln w="254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76493" id="Straight Connector 2"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8pt,51.3pt" to="230.8pt,2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" strokecolor="black [3213]" strokeweight="2pt">
                <v:stroke dashstyle="1 1" joinstyle="miter"/>
              </v:line>
            </w:pict>
          </mc:Fallback>
        </mc:AlternateContent>
      </w:r>
      <w:r w:rsidR="007D4256" w:rsidRPr="007D4256">
        <w:drawing>
          <wp:inline distT="0" distB="0" distL="0" distR="0" wp14:anchorId="67BBF6C7" wp14:editId="61AD6FBD">
            <wp:extent cx="5943600" cy="3141980"/>
            <wp:effectExtent l="0" t="0" r="0" b="0"/>
            <wp:docPr id="1260721918"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21918" name="Picture 1" descr="A picture containing text, font, line, screenshot&#10;&#10;Description automatically generated"/>
                    <pic:cNvPicPr/>
                  </pic:nvPicPr>
                  <pic:blipFill>
                    <a:blip r:embed="rId25"/>
                    <a:stretch>
                      <a:fillRect/>
                    </a:stretch>
                  </pic:blipFill>
                  <pic:spPr>
                    <a:xfrm>
                      <a:off x="0" y="0"/>
                      <a:ext cx="5943600" cy="3141980"/>
                    </a:xfrm>
                    <a:prstGeom prst="rect">
                      <a:avLst/>
                    </a:prstGeom>
                  </pic:spPr>
                </pic:pic>
              </a:graphicData>
            </a:graphic>
          </wp:inline>
        </w:drawing>
      </w:r>
    </w:p>
    <w:p w14:paraId="5184ABC8" w14:textId="77777777" w:rsidR="007D4256" w:rsidRDefault="007D4256" w:rsidP="008A1979"/>
    <w:p w14:paraId="54157332" w14:textId="106048EB" w:rsidR="007D4256" w:rsidRDefault="007D4256" w:rsidP="008A1979"/>
    <w:p w14:paraId="23AB4564" w14:textId="2D491939" w:rsidR="007D4256" w:rsidRDefault="007D4256" w:rsidP="007D4256">
      <w:r>
        <w:t>Plot</w:t>
      </w:r>
      <w:r>
        <w:t>4</w:t>
      </w:r>
      <w:r>
        <w:t xml:space="preserve">. Comparing the Actual </w:t>
      </w:r>
      <w:r>
        <w:t xml:space="preserve">APRIL </w:t>
      </w:r>
      <w:r>
        <w:t xml:space="preserve">daily crude rate in New York estate and its daily crude rate forecast using Farrington and exponential </w:t>
      </w:r>
      <w:r>
        <w:t>models’</w:t>
      </w:r>
      <w:r>
        <w:t xml:space="preserve"> algorithms.</w:t>
      </w:r>
    </w:p>
    <w:p w14:paraId="7DA7DA59" w14:textId="77777777" w:rsidR="007D4256" w:rsidRDefault="007D4256" w:rsidP="007D4256"/>
    <w:p w14:paraId="77075BA0" w14:textId="269BCD4A" w:rsidR="007D4256" w:rsidRDefault="007D4256" w:rsidP="007D4256">
      <w:r w:rsidRPr="007D4256">
        <w:drawing>
          <wp:inline distT="0" distB="0" distL="0" distR="0" wp14:anchorId="421F5C76" wp14:editId="15EE256C">
            <wp:extent cx="5943600" cy="1642745"/>
            <wp:effectExtent l="0" t="0" r="0" b="0"/>
            <wp:docPr id="475870673" name="Picture 1" descr="A picture containing text, line, receip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70673" name="Picture 1" descr="A picture containing text, line, receipt, plot&#10;&#10;Description automatically generated"/>
                    <pic:cNvPicPr/>
                  </pic:nvPicPr>
                  <pic:blipFill>
                    <a:blip r:embed="rId26"/>
                    <a:stretch>
                      <a:fillRect/>
                    </a:stretch>
                  </pic:blipFill>
                  <pic:spPr>
                    <a:xfrm>
                      <a:off x="0" y="0"/>
                      <a:ext cx="5943600" cy="1642745"/>
                    </a:xfrm>
                    <a:prstGeom prst="rect">
                      <a:avLst/>
                    </a:prstGeom>
                  </pic:spPr>
                </pic:pic>
              </a:graphicData>
            </a:graphic>
          </wp:inline>
        </w:drawing>
      </w:r>
    </w:p>
    <w:p w14:paraId="265C4728" w14:textId="77777777" w:rsidR="007D4256" w:rsidRDefault="007D4256" w:rsidP="007D4256"/>
    <w:p w14:paraId="1C1D08A9" w14:textId="0575744A" w:rsidR="004D45F5" w:rsidRDefault="004D45F5" w:rsidP="004D45F5">
      <w:r>
        <w:t>daily crude rate from June to October. The excess daily crude rate and the significant excess daily crude decrease over time and it is not positive in 2023 (the end of the pandemic).</w:t>
      </w:r>
      <w:r>
        <w:t xml:space="preserve"> The cumulative significant Excess crude rate is </w:t>
      </w:r>
      <w:proofErr w:type="gramStart"/>
      <w:r>
        <w:t>more smoother</w:t>
      </w:r>
      <w:proofErr w:type="gramEnd"/>
      <w:r>
        <w:t xml:space="preserve"> than the not significant one as seen in Plot 6 and it is flat from 2022 till now, meaning that the pandemic is not adding new deaths in America.</w:t>
      </w:r>
    </w:p>
    <w:p w14:paraId="0F7F98A0" w14:textId="77777777" w:rsidR="004D45F5" w:rsidRDefault="004D45F5" w:rsidP="007D4256"/>
    <w:p w14:paraId="22F8AB27" w14:textId="19B9FF30" w:rsidR="004D45F5" w:rsidRDefault="004D45F5" w:rsidP="007D4256">
      <w:r>
        <w:t>Plot</w:t>
      </w:r>
      <w:r>
        <w:t>5</w:t>
      </w:r>
      <w:r>
        <w:t>. Actual APRIL daily crude rate in New York estate and its daily crude rate forecast using exponential models’ algorithms and its prediction interval.</w:t>
      </w:r>
    </w:p>
    <w:p w14:paraId="08D218CF" w14:textId="77777777" w:rsidR="004D45F5" w:rsidRDefault="004D45F5" w:rsidP="007D4256"/>
    <w:p w14:paraId="7DE28D15" w14:textId="4DC46825" w:rsidR="004D45F5" w:rsidRDefault="004D45F5" w:rsidP="004D45F5">
      <w:r w:rsidRPr="004D45F5">
        <w:lastRenderedPageBreak/>
        <w:drawing>
          <wp:inline distT="0" distB="0" distL="0" distR="0" wp14:anchorId="02DC4171" wp14:editId="13C2050A">
            <wp:extent cx="5943600" cy="1576070"/>
            <wp:effectExtent l="0" t="0" r="0" b="0"/>
            <wp:docPr id="37292487" name="Picture 1" descr="A picture containing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2487" name="Picture 1" descr="A picture containing line, plot, screenshot&#10;&#10;Description automatically generated"/>
                    <pic:cNvPicPr/>
                  </pic:nvPicPr>
                  <pic:blipFill>
                    <a:blip r:embed="rId27"/>
                    <a:stretch>
                      <a:fillRect/>
                    </a:stretch>
                  </pic:blipFill>
                  <pic:spPr>
                    <a:xfrm>
                      <a:off x="0" y="0"/>
                      <a:ext cx="5943600" cy="1576070"/>
                    </a:xfrm>
                    <a:prstGeom prst="rect">
                      <a:avLst/>
                    </a:prstGeom>
                  </pic:spPr>
                </pic:pic>
              </a:graphicData>
            </a:graphic>
          </wp:inline>
        </w:drawing>
      </w:r>
    </w:p>
    <w:p w14:paraId="7E690A85" w14:textId="77777777" w:rsidR="004D45F5" w:rsidRDefault="004D45F5" w:rsidP="004D45F5"/>
    <w:p w14:paraId="74256EA2" w14:textId="77777777" w:rsidR="004D45F5" w:rsidRDefault="004D45F5" w:rsidP="004D45F5"/>
    <w:p w14:paraId="7C571C8A" w14:textId="64874498" w:rsidR="004D45F5" w:rsidRDefault="004D45F5" w:rsidP="007D4256">
      <w:r>
        <w:t>Table 3</w:t>
      </w:r>
      <w:r>
        <w:t>. Actual APRIL daily crude rate in New York estate and its daily crude rate forecast using exponential models’ algorithms and its prediction interval.</w:t>
      </w:r>
    </w:p>
    <w:p w14:paraId="414443AC" w14:textId="77777777" w:rsidR="004D45F5" w:rsidRDefault="004D45F5" w:rsidP="007D4256"/>
    <w:tbl>
      <w:tblPr>
        <w:tblW w:w="7180" w:type="dxa"/>
        <w:tblLook w:val="04A0" w:firstRow="1" w:lastRow="0" w:firstColumn="1" w:lastColumn="0" w:noHBand="0" w:noVBand="1"/>
      </w:tblPr>
      <w:tblGrid>
        <w:gridCol w:w="1300"/>
        <w:gridCol w:w="1960"/>
        <w:gridCol w:w="1960"/>
        <w:gridCol w:w="1960"/>
      </w:tblGrid>
      <w:tr w:rsidR="004D45F5" w14:paraId="77EF8890" w14:textId="21A44067" w:rsidTr="004D45F5">
        <w:trPr>
          <w:trHeight w:val="800"/>
        </w:trPr>
        <w:tc>
          <w:tcPr>
            <w:tcW w:w="130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58C19488" w14:textId="77777777" w:rsidR="004D45F5" w:rsidRDefault="004D45F5" w:rsidP="00372E82">
            <w:pPr>
              <w:rPr>
                <w:rFonts w:ascii="Calibri" w:hAnsi="Calibri" w:cs="Calibri"/>
                <w:b/>
                <w:bCs/>
                <w:color w:val="000000"/>
              </w:rPr>
            </w:pPr>
            <w:r>
              <w:rPr>
                <w:rFonts w:ascii="Calibri" w:hAnsi="Calibri" w:cs="Calibri"/>
                <w:b/>
                <w:bCs/>
                <w:color w:val="000000"/>
              </w:rPr>
              <w:t>New York</w:t>
            </w:r>
          </w:p>
        </w:tc>
        <w:tc>
          <w:tcPr>
            <w:tcW w:w="1960" w:type="dxa"/>
            <w:tcBorders>
              <w:top w:val="single" w:sz="8" w:space="0" w:color="auto"/>
              <w:left w:val="nil"/>
              <w:bottom w:val="single" w:sz="4" w:space="0" w:color="auto"/>
              <w:right w:val="single" w:sz="4" w:space="0" w:color="auto"/>
            </w:tcBorders>
            <w:shd w:val="clear" w:color="auto" w:fill="auto"/>
            <w:vAlign w:val="bottom"/>
            <w:hideMark/>
          </w:tcPr>
          <w:p w14:paraId="156C1248" w14:textId="77777777" w:rsidR="004D45F5" w:rsidRDefault="004D45F5" w:rsidP="00372E82">
            <w:pPr>
              <w:jc w:val="center"/>
              <w:rPr>
                <w:rFonts w:ascii="Calibri" w:hAnsi="Calibri" w:cs="Calibri"/>
                <w:b/>
                <w:bCs/>
                <w:color w:val="000000"/>
              </w:rPr>
            </w:pPr>
            <w:r>
              <w:rPr>
                <w:rFonts w:ascii="Calibri" w:hAnsi="Calibri" w:cs="Calibri"/>
                <w:b/>
                <w:bCs/>
                <w:color w:val="000000"/>
              </w:rPr>
              <w:t>Excess daily crude rate</w:t>
            </w:r>
          </w:p>
        </w:tc>
        <w:tc>
          <w:tcPr>
            <w:tcW w:w="1960" w:type="dxa"/>
            <w:tcBorders>
              <w:top w:val="single" w:sz="8" w:space="0" w:color="auto"/>
              <w:left w:val="nil"/>
              <w:bottom w:val="single" w:sz="4" w:space="0" w:color="auto"/>
              <w:right w:val="single" w:sz="8" w:space="0" w:color="auto"/>
            </w:tcBorders>
            <w:shd w:val="clear" w:color="auto" w:fill="auto"/>
            <w:vAlign w:val="bottom"/>
            <w:hideMark/>
          </w:tcPr>
          <w:p w14:paraId="6E0604B5" w14:textId="77777777" w:rsidR="004D45F5" w:rsidRDefault="004D45F5" w:rsidP="00372E82">
            <w:pPr>
              <w:jc w:val="center"/>
              <w:rPr>
                <w:rFonts w:ascii="Calibri" w:hAnsi="Calibri" w:cs="Calibri"/>
                <w:b/>
                <w:bCs/>
                <w:color w:val="000000"/>
              </w:rPr>
            </w:pPr>
            <w:r>
              <w:rPr>
                <w:rFonts w:ascii="Calibri" w:hAnsi="Calibri" w:cs="Calibri"/>
                <w:b/>
                <w:bCs/>
                <w:color w:val="000000"/>
              </w:rPr>
              <w:t>Significant Excess daily crude rate</w:t>
            </w:r>
          </w:p>
        </w:tc>
        <w:tc>
          <w:tcPr>
            <w:tcW w:w="1960" w:type="dxa"/>
            <w:tcBorders>
              <w:top w:val="single" w:sz="8" w:space="0" w:color="auto"/>
              <w:left w:val="nil"/>
              <w:bottom w:val="single" w:sz="4" w:space="0" w:color="auto"/>
              <w:right w:val="single" w:sz="8" w:space="0" w:color="auto"/>
            </w:tcBorders>
          </w:tcPr>
          <w:p w14:paraId="35477B65" w14:textId="321F1582" w:rsidR="004D45F5" w:rsidRDefault="004D45F5" w:rsidP="00372E82">
            <w:pPr>
              <w:jc w:val="center"/>
              <w:rPr>
                <w:rFonts w:ascii="Calibri" w:hAnsi="Calibri" w:cs="Calibri"/>
                <w:b/>
                <w:bCs/>
                <w:color w:val="000000"/>
              </w:rPr>
            </w:pPr>
            <w:r>
              <w:rPr>
                <w:rFonts w:ascii="Calibri" w:hAnsi="Calibri" w:cs="Calibri"/>
                <w:b/>
                <w:bCs/>
                <w:color w:val="000000"/>
              </w:rPr>
              <w:t>Pct COVID-19 deaths Reported</w:t>
            </w:r>
          </w:p>
        </w:tc>
      </w:tr>
      <w:tr w:rsidR="004D45F5" w14:paraId="62A686B9" w14:textId="1255B294" w:rsidTr="004D45F5">
        <w:trPr>
          <w:trHeight w:val="32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3B570369" w14:textId="77777777" w:rsidR="004D45F5" w:rsidRDefault="004D45F5" w:rsidP="00372E82">
            <w:pPr>
              <w:jc w:val="right"/>
              <w:rPr>
                <w:rFonts w:ascii="Calibri" w:hAnsi="Calibri" w:cs="Calibri"/>
                <w:color w:val="000000"/>
              </w:rPr>
            </w:pPr>
            <w:r>
              <w:rPr>
                <w:rFonts w:ascii="Calibri" w:hAnsi="Calibri" w:cs="Calibri"/>
                <w:color w:val="000000"/>
              </w:rPr>
              <w:t>2020</w:t>
            </w:r>
          </w:p>
        </w:tc>
        <w:tc>
          <w:tcPr>
            <w:tcW w:w="1960" w:type="dxa"/>
            <w:tcBorders>
              <w:top w:val="nil"/>
              <w:left w:val="nil"/>
              <w:bottom w:val="single" w:sz="4" w:space="0" w:color="auto"/>
              <w:right w:val="single" w:sz="4" w:space="0" w:color="auto"/>
            </w:tcBorders>
            <w:shd w:val="clear" w:color="auto" w:fill="auto"/>
            <w:noWrap/>
            <w:vAlign w:val="bottom"/>
            <w:hideMark/>
          </w:tcPr>
          <w:p w14:paraId="142A99CE" w14:textId="77777777" w:rsidR="004D45F5" w:rsidRDefault="004D45F5" w:rsidP="00372E82">
            <w:pPr>
              <w:rPr>
                <w:rFonts w:ascii="Calibri" w:hAnsi="Calibri" w:cs="Calibri"/>
                <w:color w:val="000000"/>
              </w:rPr>
            </w:pPr>
            <w:r>
              <w:rPr>
                <w:rFonts w:ascii="Calibri" w:hAnsi="Calibri" w:cs="Calibri"/>
                <w:color w:val="000000"/>
              </w:rPr>
              <w:t xml:space="preserve">                       6.45 </w:t>
            </w:r>
          </w:p>
        </w:tc>
        <w:tc>
          <w:tcPr>
            <w:tcW w:w="1960" w:type="dxa"/>
            <w:tcBorders>
              <w:top w:val="nil"/>
              <w:left w:val="nil"/>
              <w:bottom w:val="single" w:sz="4" w:space="0" w:color="auto"/>
              <w:right w:val="single" w:sz="8" w:space="0" w:color="auto"/>
            </w:tcBorders>
            <w:shd w:val="clear" w:color="auto" w:fill="auto"/>
            <w:noWrap/>
            <w:vAlign w:val="bottom"/>
            <w:hideMark/>
          </w:tcPr>
          <w:p w14:paraId="415B3254" w14:textId="77777777" w:rsidR="004D45F5" w:rsidRDefault="004D45F5" w:rsidP="00372E82">
            <w:pPr>
              <w:rPr>
                <w:rFonts w:ascii="Calibri" w:hAnsi="Calibri" w:cs="Calibri"/>
                <w:color w:val="000000"/>
              </w:rPr>
            </w:pPr>
            <w:r>
              <w:rPr>
                <w:rFonts w:ascii="Calibri" w:hAnsi="Calibri" w:cs="Calibri"/>
                <w:color w:val="000000"/>
              </w:rPr>
              <w:t xml:space="preserve">                       7.09 </w:t>
            </w:r>
          </w:p>
        </w:tc>
        <w:tc>
          <w:tcPr>
            <w:tcW w:w="1960" w:type="dxa"/>
            <w:tcBorders>
              <w:top w:val="nil"/>
              <w:left w:val="nil"/>
              <w:bottom w:val="single" w:sz="4" w:space="0" w:color="auto"/>
              <w:right w:val="single" w:sz="8" w:space="0" w:color="auto"/>
            </w:tcBorders>
          </w:tcPr>
          <w:p w14:paraId="7CB085EB" w14:textId="77777777" w:rsidR="004D45F5" w:rsidRDefault="004D45F5" w:rsidP="00372E82">
            <w:pPr>
              <w:rPr>
                <w:rFonts w:ascii="Calibri" w:hAnsi="Calibri" w:cs="Calibri"/>
                <w:color w:val="000000"/>
              </w:rPr>
            </w:pPr>
          </w:p>
        </w:tc>
      </w:tr>
      <w:tr w:rsidR="004D45F5" w14:paraId="6AB68550" w14:textId="1B0E8461" w:rsidTr="004D45F5">
        <w:trPr>
          <w:trHeight w:val="32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298B489E" w14:textId="77777777" w:rsidR="004D45F5" w:rsidRDefault="004D45F5" w:rsidP="00372E82">
            <w:pPr>
              <w:jc w:val="right"/>
              <w:rPr>
                <w:rFonts w:ascii="Calibri" w:hAnsi="Calibri" w:cs="Calibri"/>
                <w:color w:val="000000"/>
              </w:rPr>
            </w:pPr>
            <w:r>
              <w:rPr>
                <w:rFonts w:ascii="Calibri" w:hAnsi="Calibri" w:cs="Calibri"/>
                <w:color w:val="000000"/>
              </w:rPr>
              <w:t>2021</w:t>
            </w:r>
          </w:p>
        </w:tc>
        <w:tc>
          <w:tcPr>
            <w:tcW w:w="1960" w:type="dxa"/>
            <w:tcBorders>
              <w:top w:val="nil"/>
              <w:left w:val="nil"/>
              <w:bottom w:val="single" w:sz="4" w:space="0" w:color="auto"/>
              <w:right w:val="single" w:sz="4" w:space="0" w:color="auto"/>
            </w:tcBorders>
            <w:shd w:val="clear" w:color="auto" w:fill="auto"/>
            <w:noWrap/>
            <w:vAlign w:val="bottom"/>
            <w:hideMark/>
          </w:tcPr>
          <w:p w14:paraId="5F6D8DF8" w14:textId="77777777" w:rsidR="004D45F5" w:rsidRDefault="004D45F5" w:rsidP="00372E82">
            <w:pPr>
              <w:rPr>
                <w:rFonts w:ascii="Calibri" w:hAnsi="Calibri" w:cs="Calibri"/>
                <w:color w:val="000000"/>
              </w:rPr>
            </w:pPr>
            <w:r>
              <w:rPr>
                <w:rFonts w:ascii="Calibri" w:hAnsi="Calibri" w:cs="Calibri"/>
                <w:color w:val="000000"/>
              </w:rPr>
              <w:t xml:space="preserve">                       1.80 </w:t>
            </w:r>
          </w:p>
        </w:tc>
        <w:tc>
          <w:tcPr>
            <w:tcW w:w="1960" w:type="dxa"/>
            <w:tcBorders>
              <w:top w:val="nil"/>
              <w:left w:val="nil"/>
              <w:bottom w:val="single" w:sz="4" w:space="0" w:color="auto"/>
              <w:right w:val="single" w:sz="8" w:space="0" w:color="auto"/>
            </w:tcBorders>
            <w:shd w:val="clear" w:color="auto" w:fill="auto"/>
            <w:noWrap/>
            <w:vAlign w:val="bottom"/>
            <w:hideMark/>
          </w:tcPr>
          <w:p w14:paraId="08EC4242" w14:textId="77777777" w:rsidR="004D45F5" w:rsidRDefault="004D45F5" w:rsidP="00372E82">
            <w:pPr>
              <w:rPr>
                <w:rFonts w:ascii="Calibri" w:hAnsi="Calibri" w:cs="Calibri"/>
                <w:color w:val="000000"/>
              </w:rPr>
            </w:pPr>
            <w:r>
              <w:rPr>
                <w:rFonts w:ascii="Calibri" w:hAnsi="Calibri" w:cs="Calibri"/>
                <w:color w:val="000000"/>
              </w:rPr>
              <w:t xml:space="preserve">                       0.60 </w:t>
            </w:r>
          </w:p>
        </w:tc>
        <w:tc>
          <w:tcPr>
            <w:tcW w:w="1960" w:type="dxa"/>
            <w:tcBorders>
              <w:top w:val="nil"/>
              <w:left w:val="nil"/>
              <w:bottom w:val="single" w:sz="4" w:space="0" w:color="auto"/>
              <w:right w:val="single" w:sz="8" w:space="0" w:color="auto"/>
            </w:tcBorders>
          </w:tcPr>
          <w:p w14:paraId="16F94865" w14:textId="77777777" w:rsidR="004D45F5" w:rsidRDefault="004D45F5" w:rsidP="00372E82">
            <w:pPr>
              <w:rPr>
                <w:rFonts w:ascii="Calibri" w:hAnsi="Calibri" w:cs="Calibri"/>
                <w:color w:val="000000"/>
              </w:rPr>
            </w:pPr>
          </w:p>
        </w:tc>
      </w:tr>
      <w:tr w:rsidR="004D45F5" w14:paraId="4AA1507E" w14:textId="745B0548" w:rsidTr="004D45F5">
        <w:trPr>
          <w:trHeight w:val="32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772535C3" w14:textId="77777777" w:rsidR="004D45F5" w:rsidRDefault="004D45F5" w:rsidP="00372E82">
            <w:pPr>
              <w:jc w:val="right"/>
              <w:rPr>
                <w:rFonts w:ascii="Calibri" w:hAnsi="Calibri" w:cs="Calibri"/>
                <w:color w:val="000000"/>
              </w:rPr>
            </w:pPr>
            <w:r>
              <w:rPr>
                <w:rFonts w:ascii="Calibri" w:hAnsi="Calibri" w:cs="Calibri"/>
                <w:color w:val="000000"/>
              </w:rPr>
              <w:t>2022</w:t>
            </w:r>
          </w:p>
        </w:tc>
        <w:tc>
          <w:tcPr>
            <w:tcW w:w="1960" w:type="dxa"/>
            <w:tcBorders>
              <w:top w:val="nil"/>
              <w:left w:val="nil"/>
              <w:bottom w:val="single" w:sz="4" w:space="0" w:color="auto"/>
              <w:right w:val="single" w:sz="4" w:space="0" w:color="auto"/>
            </w:tcBorders>
            <w:shd w:val="clear" w:color="auto" w:fill="auto"/>
            <w:noWrap/>
            <w:vAlign w:val="bottom"/>
            <w:hideMark/>
          </w:tcPr>
          <w:p w14:paraId="698C62AA" w14:textId="77777777" w:rsidR="004D45F5" w:rsidRDefault="004D45F5" w:rsidP="00372E82">
            <w:pPr>
              <w:rPr>
                <w:rFonts w:ascii="Calibri" w:hAnsi="Calibri" w:cs="Calibri"/>
                <w:color w:val="000000"/>
              </w:rPr>
            </w:pPr>
            <w:r>
              <w:rPr>
                <w:rFonts w:ascii="Calibri" w:hAnsi="Calibri" w:cs="Calibri"/>
                <w:color w:val="000000"/>
              </w:rPr>
              <w:t xml:space="preserve">                       1.18 </w:t>
            </w:r>
          </w:p>
        </w:tc>
        <w:tc>
          <w:tcPr>
            <w:tcW w:w="1960" w:type="dxa"/>
            <w:tcBorders>
              <w:top w:val="nil"/>
              <w:left w:val="nil"/>
              <w:bottom w:val="single" w:sz="4" w:space="0" w:color="auto"/>
              <w:right w:val="single" w:sz="8" w:space="0" w:color="auto"/>
            </w:tcBorders>
            <w:shd w:val="clear" w:color="auto" w:fill="auto"/>
            <w:noWrap/>
            <w:vAlign w:val="bottom"/>
            <w:hideMark/>
          </w:tcPr>
          <w:p w14:paraId="49B1F218" w14:textId="77777777" w:rsidR="004D45F5" w:rsidRDefault="004D45F5" w:rsidP="00372E82">
            <w:pPr>
              <w:rPr>
                <w:rFonts w:ascii="Calibri" w:hAnsi="Calibri" w:cs="Calibri"/>
                <w:color w:val="000000"/>
              </w:rPr>
            </w:pPr>
            <w:r>
              <w:rPr>
                <w:rFonts w:ascii="Calibri" w:hAnsi="Calibri" w:cs="Calibri"/>
                <w:color w:val="000000"/>
              </w:rPr>
              <w:t xml:space="preserve">                       1.32 </w:t>
            </w:r>
          </w:p>
        </w:tc>
        <w:tc>
          <w:tcPr>
            <w:tcW w:w="1960" w:type="dxa"/>
            <w:tcBorders>
              <w:top w:val="nil"/>
              <w:left w:val="nil"/>
              <w:bottom w:val="single" w:sz="4" w:space="0" w:color="auto"/>
              <w:right w:val="single" w:sz="8" w:space="0" w:color="auto"/>
            </w:tcBorders>
          </w:tcPr>
          <w:p w14:paraId="62E69D01" w14:textId="77777777" w:rsidR="004D45F5" w:rsidRDefault="004D45F5" w:rsidP="00372E82">
            <w:pPr>
              <w:rPr>
                <w:rFonts w:ascii="Calibri" w:hAnsi="Calibri" w:cs="Calibri"/>
                <w:color w:val="000000"/>
              </w:rPr>
            </w:pPr>
          </w:p>
        </w:tc>
      </w:tr>
      <w:tr w:rsidR="004D45F5" w14:paraId="1086F60A" w14:textId="44222753" w:rsidTr="004D45F5">
        <w:trPr>
          <w:trHeight w:val="340"/>
        </w:trPr>
        <w:tc>
          <w:tcPr>
            <w:tcW w:w="1300" w:type="dxa"/>
            <w:tcBorders>
              <w:top w:val="nil"/>
              <w:left w:val="single" w:sz="8" w:space="0" w:color="auto"/>
              <w:bottom w:val="single" w:sz="8" w:space="0" w:color="auto"/>
              <w:right w:val="single" w:sz="4" w:space="0" w:color="auto"/>
            </w:tcBorders>
            <w:shd w:val="clear" w:color="auto" w:fill="auto"/>
            <w:noWrap/>
            <w:vAlign w:val="bottom"/>
            <w:hideMark/>
          </w:tcPr>
          <w:p w14:paraId="2999E072" w14:textId="77777777" w:rsidR="004D45F5" w:rsidRDefault="004D45F5" w:rsidP="00372E82">
            <w:pPr>
              <w:jc w:val="right"/>
              <w:rPr>
                <w:rFonts w:ascii="Calibri" w:hAnsi="Calibri" w:cs="Calibri"/>
                <w:color w:val="000000"/>
              </w:rPr>
            </w:pPr>
            <w:r>
              <w:rPr>
                <w:rFonts w:ascii="Calibri" w:hAnsi="Calibri" w:cs="Calibri"/>
                <w:color w:val="000000"/>
              </w:rPr>
              <w:t>2023</w:t>
            </w:r>
          </w:p>
        </w:tc>
        <w:tc>
          <w:tcPr>
            <w:tcW w:w="1960" w:type="dxa"/>
            <w:tcBorders>
              <w:top w:val="nil"/>
              <w:left w:val="nil"/>
              <w:bottom w:val="single" w:sz="8" w:space="0" w:color="auto"/>
              <w:right w:val="single" w:sz="4" w:space="0" w:color="auto"/>
            </w:tcBorders>
            <w:shd w:val="clear" w:color="auto" w:fill="auto"/>
            <w:noWrap/>
            <w:vAlign w:val="bottom"/>
            <w:hideMark/>
          </w:tcPr>
          <w:p w14:paraId="0F4433C2" w14:textId="77777777" w:rsidR="004D45F5" w:rsidRDefault="004D45F5" w:rsidP="00372E82">
            <w:pPr>
              <w:rPr>
                <w:rFonts w:ascii="Calibri" w:hAnsi="Calibri" w:cs="Calibri"/>
                <w:color w:val="000000"/>
              </w:rPr>
            </w:pPr>
            <w:r>
              <w:rPr>
                <w:rFonts w:ascii="Calibri" w:hAnsi="Calibri" w:cs="Calibri"/>
                <w:color w:val="000000"/>
              </w:rPr>
              <w:t xml:space="preserve">                     (0.08)</w:t>
            </w:r>
          </w:p>
        </w:tc>
        <w:tc>
          <w:tcPr>
            <w:tcW w:w="1960" w:type="dxa"/>
            <w:tcBorders>
              <w:top w:val="nil"/>
              <w:left w:val="nil"/>
              <w:bottom w:val="single" w:sz="8" w:space="0" w:color="auto"/>
              <w:right w:val="single" w:sz="8" w:space="0" w:color="auto"/>
            </w:tcBorders>
            <w:shd w:val="clear" w:color="auto" w:fill="auto"/>
            <w:noWrap/>
            <w:vAlign w:val="bottom"/>
            <w:hideMark/>
          </w:tcPr>
          <w:p w14:paraId="468251BF" w14:textId="77777777" w:rsidR="004D45F5" w:rsidRDefault="004D45F5" w:rsidP="00372E82">
            <w:pPr>
              <w:rPr>
                <w:rFonts w:ascii="Calibri" w:hAnsi="Calibri" w:cs="Calibri"/>
                <w:color w:val="000000"/>
              </w:rPr>
            </w:pPr>
            <w:r>
              <w:rPr>
                <w:rFonts w:ascii="Calibri" w:hAnsi="Calibri" w:cs="Calibri"/>
                <w:color w:val="000000"/>
              </w:rPr>
              <w:t xml:space="preserve">                          -   </w:t>
            </w:r>
          </w:p>
        </w:tc>
        <w:tc>
          <w:tcPr>
            <w:tcW w:w="1960" w:type="dxa"/>
            <w:tcBorders>
              <w:top w:val="nil"/>
              <w:left w:val="nil"/>
              <w:bottom w:val="single" w:sz="8" w:space="0" w:color="auto"/>
              <w:right w:val="single" w:sz="8" w:space="0" w:color="auto"/>
            </w:tcBorders>
          </w:tcPr>
          <w:p w14:paraId="6D4B6D92" w14:textId="77777777" w:rsidR="004D45F5" w:rsidRDefault="004D45F5" w:rsidP="00372E82">
            <w:pPr>
              <w:rPr>
                <w:rFonts w:ascii="Calibri" w:hAnsi="Calibri" w:cs="Calibri"/>
                <w:color w:val="000000"/>
              </w:rPr>
            </w:pPr>
          </w:p>
        </w:tc>
      </w:tr>
    </w:tbl>
    <w:p w14:paraId="10F2FF49" w14:textId="77777777" w:rsidR="004D45F5" w:rsidRDefault="004D45F5" w:rsidP="007D4256"/>
    <w:p w14:paraId="014EC615" w14:textId="6EB5E175" w:rsidR="004D45F5" w:rsidRDefault="004D45F5" w:rsidP="004D45F5">
      <w:r>
        <w:t>Plot</w:t>
      </w:r>
      <w:r>
        <w:t>6</w:t>
      </w:r>
      <w:r>
        <w:t xml:space="preserve">. </w:t>
      </w:r>
      <w:r>
        <w:t>Cumulative</w:t>
      </w:r>
      <w:r>
        <w:t xml:space="preserve"> crude rate </w:t>
      </w:r>
      <w:r>
        <w:t xml:space="preserve">and significant crude rate </w:t>
      </w:r>
      <w:r>
        <w:t xml:space="preserve">in New York estate </w:t>
      </w:r>
    </w:p>
    <w:p w14:paraId="546D194D" w14:textId="77777777" w:rsidR="004D45F5" w:rsidRDefault="004D45F5" w:rsidP="007D4256"/>
    <w:p w14:paraId="33A3CA35" w14:textId="07C97AE3" w:rsidR="004D45F5" w:rsidRDefault="004D45F5" w:rsidP="007D4256">
      <w:r w:rsidRPr="004D45F5">
        <w:drawing>
          <wp:inline distT="0" distB="0" distL="0" distR="0" wp14:anchorId="577BF928" wp14:editId="767BF0CB">
            <wp:extent cx="5943600" cy="1501775"/>
            <wp:effectExtent l="0" t="0" r="0" b="0"/>
            <wp:docPr id="183607371" name="Picture 1" descr="A picture containing text, plo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7371" name="Picture 1" descr="A picture containing text, plot, line, screenshot&#10;&#10;Description automatically generated"/>
                    <pic:cNvPicPr/>
                  </pic:nvPicPr>
                  <pic:blipFill>
                    <a:blip r:embed="rId28"/>
                    <a:stretch>
                      <a:fillRect/>
                    </a:stretch>
                  </pic:blipFill>
                  <pic:spPr>
                    <a:xfrm>
                      <a:off x="0" y="0"/>
                      <a:ext cx="5943600" cy="1501775"/>
                    </a:xfrm>
                    <a:prstGeom prst="rect">
                      <a:avLst/>
                    </a:prstGeom>
                  </pic:spPr>
                </pic:pic>
              </a:graphicData>
            </a:graphic>
          </wp:inline>
        </w:drawing>
      </w:r>
    </w:p>
    <w:p w14:paraId="7C50DE4A" w14:textId="77777777" w:rsidR="007D4256" w:rsidRDefault="007D4256" w:rsidP="007D4256">
      <w:pPr>
        <w:pStyle w:val="ListParagraph"/>
        <w:numPr>
          <w:ilvl w:val="0"/>
          <w:numId w:val="2"/>
        </w:numPr>
      </w:pPr>
      <w:r>
        <w:t>Sinusoidal models</w:t>
      </w:r>
      <w:r w:rsidRPr="00623D84">
        <w:t xml:space="preserve"> </w:t>
      </w:r>
      <w:r>
        <w:t>are</w:t>
      </w:r>
      <w:r w:rsidRPr="00623D84">
        <w:t xml:space="preserve"> used to build a model on the training set, the model is evaluated in the hold-out period and the MAPE is computed</w:t>
      </w:r>
      <w:r>
        <w:t>.</w:t>
      </w:r>
    </w:p>
    <w:p w14:paraId="456CAB07" w14:textId="77777777" w:rsidR="007D4256" w:rsidRDefault="007D4256" w:rsidP="007D4256">
      <w:pPr>
        <w:pStyle w:val="ListParagraph"/>
        <w:numPr>
          <w:ilvl w:val="0"/>
          <w:numId w:val="2"/>
        </w:numPr>
      </w:pPr>
      <w:r>
        <w:t xml:space="preserve">The model with the smallest MAPE will be chosen to provide the initial excess crude rate </w:t>
      </w:r>
      <w:proofErr w:type="spellStart"/>
      <w:r>
        <w:t>rate</w:t>
      </w:r>
      <w:proofErr w:type="spellEnd"/>
      <w:r>
        <w:t xml:space="preserve"> and excess death.</w:t>
      </w:r>
    </w:p>
    <w:p w14:paraId="74EA05FA" w14:textId="77777777" w:rsidR="007D4256" w:rsidRDefault="007D4256" w:rsidP="007D4256">
      <w:pPr>
        <w:pStyle w:val="ListParagraph"/>
        <w:numPr>
          <w:ilvl w:val="0"/>
          <w:numId w:val="2"/>
        </w:numPr>
      </w:pPr>
      <w:r>
        <w:t xml:space="preserve">The best model will be rerun till February 2020 and the final </w:t>
      </w:r>
    </w:p>
    <w:p w14:paraId="6C199A06" w14:textId="77777777" w:rsidR="007D4256" w:rsidRDefault="007D4256" w:rsidP="007D4256"/>
    <w:p w14:paraId="0DC1C0A6" w14:textId="3BC412FF" w:rsidR="007D4256" w:rsidRPr="007D4256" w:rsidRDefault="007D4256" w:rsidP="007D4256">
      <w:r>
        <w:t xml:space="preserve">The Farrington algorithm forecast is very close to the actual deaths before and after COVID. Even though we took the estimated excluding COVID, it does not seem to ignore the </w:t>
      </w:r>
      <w:proofErr w:type="gramStart"/>
      <w:r>
        <w:t>COVID</w:t>
      </w:r>
      <w:proofErr w:type="gramEnd"/>
      <w:r>
        <w:t xml:space="preserve"> </w:t>
      </w:r>
    </w:p>
    <w:p w14:paraId="298695FC" w14:textId="77777777" w:rsidR="00623D84" w:rsidRDefault="00623D84" w:rsidP="00623D84"/>
    <w:p w14:paraId="3A4E7380" w14:textId="77777777" w:rsidR="007D4256" w:rsidRDefault="007D4256" w:rsidP="00623D84"/>
    <w:p w14:paraId="7F6E125A" w14:textId="77777777" w:rsidR="007D4256" w:rsidRDefault="007D4256" w:rsidP="00623D84"/>
    <w:p w14:paraId="4B30B9E2" w14:textId="77777777" w:rsidR="007D4256" w:rsidRDefault="007D4256" w:rsidP="00623D84"/>
    <w:p w14:paraId="3B64BBE5" w14:textId="77777777" w:rsidR="007D4256" w:rsidRDefault="007D4256" w:rsidP="00623D84"/>
    <w:p w14:paraId="7A2729C2" w14:textId="77777777" w:rsidR="007D4256" w:rsidRDefault="007D4256" w:rsidP="00623D84"/>
    <w:p w14:paraId="737853E6" w14:textId="77777777" w:rsidR="007D4256" w:rsidRDefault="007D4256" w:rsidP="00623D84"/>
    <w:p w14:paraId="49448469" w14:textId="77777777" w:rsidR="007D4256" w:rsidRDefault="007D4256" w:rsidP="00623D84"/>
    <w:p w14:paraId="2A91168D" w14:textId="77777777" w:rsidR="007D4256" w:rsidRDefault="007D4256" w:rsidP="00623D84"/>
    <w:p w14:paraId="75336816" w14:textId="77777777" w:rsidR="007D4256" w:rsidRDefault="007D4256" w:rsidP="00623D84"/>
    <w:p w14:paraId="61B5DDA6" w14:textId="77777777" w:rsidR="007D4256" w:rsidRDefault="007D4256" w:rsidP="00623D84"/>
    <w:p w14:paraId="30CBD147" w14:textId="77777777" w:rsidR="007D4256" w:rsidRDefault="007D4256" w:rsidP="00623D84"/>
    <w:p w14:paraId="2425C1D7" w14:textId="77777777" w:rsidR="007D4256" w:rsidRDefault="007D4256" w:rsidP="00623D84"/>
    <w:p w14:paraId="167A58ED" w14:textId="162853DB" w:rsidR="007D4256" w:rsidRDefault="00623D84" w:rsidP="00623D84">
      <w:r>
        <w:t xml:space="preserve">Plot1. New York’s total actual </w:t>
      </w:r>
      <w:r w:rsidR="007D4256">
        <w:t>daily crude rate</w:t>
      </w:r>
      <w:r>
        <w:t xml:space="preserve"> New York’s forecasted </w:t>
      </w:r>
      <w:r w:rsidR="007D4256">
        <w:t>daily crude rate using Farrington and Exponential smoothing forecasts.</w:t>
      </w:r>
    </w:p>
    <w:p w14:paraId="47A3FF88" w14:textId="5B02D78B" w:rsidR="007D4256" w:rsidRDefault="007D4256" w:rsidP="00623D84">
      <w:r>
        <w:rPr>
          <w:noProof/>
          <w14:ligatures w14:val="standardContextual"/>
        </w:rPr>
        <mc:AlternateContent>
          <mc:Choice Requires="wps">
            <w:drawing>
              <wp:anchor distT="0" distB="0" distL="114300" distR="114300" simplePos="0" relativeHeight="251659264" behindDoc="0" locked="0" layoutInCell="1" allowOverlap="1" wp14:anchorId="1713DEC4" wp14:editId="3AF0C350">
                <wp:simplePos x="0" y="0"/>
                <wp:positionH relativeFrom="column">
                  <wp:posOffset>6225702</wp:posOffset>
                </wp:positionH>
                <wp:positionV relativeFrom="paragraph">
                  <wp:posOffset>1167319</wp:posOffset>
                </wp:positionV>
                <wp:extent cx="165370" cy="194553"/>
                <wp:effectExtent l="0" t="0" r="12700" b="21590"/>
                <wp:wrapNone/>
                <wp:docPr id="1685395875" name="Straight Connector 1"/>
                <wp:cNvGraphicFramePr/>
                <a:graphic xmlns:a="http://schemas.openxmlformats.org/drawingml/2006/main">
                  <a:graphicData uri="http://schemas.microsoft.com/office/word/2010/wordprocessingShape">
                    <wps:wsp>
                      <wps:cNvCnPr/>
                      <wps:spPr>
                        <a:xfrm flipH="1" flipV="1">
                          <a:off x="0" y="0"/>
                          <a:ext cx="165370" cy="1945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805189" id="Straight Connector 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490.2pt,91.9pt" to="503.2pt,10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" strokecolor="#4472c4 [3204]" strokeweight=".5pt">
                <v:stroke joinstyle="miter"/>
              </v:line>
            </w:pict>
          </mc:Fallback>
        </mc:AlternateContent>
      </w:r>
      <w:r>
        <w:rPr>
          <w:noProof/>
          <w14:ligatures w14:val="standardContextual"/>
        </w:rPr>
        <w:drawing>
          <wp:inline distT="0" distB="0" distL="0" distR="0" wp14:anchorId="44252015" wp14:editId="15A44C5C">
            <wp:extent cx="5943600" cy="3158490"/>
            <wp:effectExtent l="0" t="0" r="12700" b="16510"/>
            <wp:docPr id="1044271049" name="Chart 1">
              <a:extLst xmlns:a="http://schemas.openxmlformats.org/drawingml/2006/main">
                <a:ext uri="{FF2B5EF4-FFF2-40B4-BE49-F238E27FC236}">
                  <a16:creationId xmlns:a16="http://schemas.microsoft.com/office/drawing/2014/main" id="{B88B48EE-CEE7-4D83-03EF-FCCFED39D3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CA7C24C" w14:textId="77777777" w:rsidR="00A126B0" w:rsidRDefault="00A126B0" w:rsidP="00623D84"/>
    <w:p w14:paraId="11ACA251" w14:textId="10D97460" w:rsidR="00A126B0" w:rsidRPr="00A126B0" w:rsidRDefault="00A126B0" w:rsidP="00623D84">
      <w:pPr>
        <w:rPr>
          <w:color w:val="FF0000"/>
        </w:rPr>
      </w:pPr>
      <w:r w:rsidRPr="00A126B0">
        <w:rPr>
          <w:color w:val="FF0000"/>
        </w:rPr>
        <w:t>Plot explanations</w:t>
      </w:r>
    </w:p>
    <w:p w14:paraId="669E2333" w14:textId="69BA2137" w:rsidR="008A1979" w:rsidRDefault="008A1979" w:rsidP="008A1979"/>
    <w:p w14:paraId="516157B2" w14:textId="7B8BD4E7" w:rsidR="00A126B0" w:rsidRDefault="00A126B0" w:rsidP="00A126B0">
      <w:r>
        <w:t>Table3. Final Excess crude rate using data till February 2020 for the first year the second year and third year of the pandemic.</w:t>
      </w:r>
    </w:p>
    <w:tbl>
      <w:tblPr>
        <w:tblStyle w:val="TableGrid"/>
        <w:tblW w:w="9085" w:type="dxa"/>
        <w:tblLook w:val="04A0" w:firstRow="1" w:lastRow="0" w:firstColumn="1" w:lastColumn="0" w:noHBand="0" w:noVBand="1"/>
      </w:tblPr>
      <w:tblGrid>
        <w:gridCol w:w="1705"/>
        <w:gridCol w:w="1530"/>
        <w:gridCol w:w="1890"/>
        <w:gridCol w:w="1980"/>
        <w:gridCol w:w="1980"/>
      </w:tblGrid>
      <w:tr w:rsidR="00614E71" w14:paraId="42CC6AD6" w14:textId="77777777" w:rsidTr="00614E71">
        <w:tc>
          <w:tcPr>
            <w:tcW w:w="1705" w:type="dxa"/>
          </w:tcPr>
          <w:p w14:paraId="08864C69" w14:textId="1DCAF057" w:rsidR="00614E71" w:rsidRPr="00361BF7" w:rsidRDefault="00614E71" w:rsidP="00372E82">
            <w:pPr>
              <w:rPr>
                <w:b/>
                <w:bCs/>
                <w:sz w:val="20"/>
                <w:szCs w:val="20"/>
              </w:rPr>
            </w:pPr>
            <w:r>
              <w:rPr>
                <w:b/>
                <w:bCs/>
              </w:rPr>
              <w:t>Excess crude rate</w:t>
            </w:r>
          </w:p>
        </w:tc>
        <w:tc>
          <w:tcPr>
            <w:tcW w:w="1530" w:type="dxa"/>
          </w:tcPr>
          <w:p w14:paraId="232E136A" w14:textId="5E9750E2" w:rsidR="00614E71" w:rsidRPr="00361BF7" w:rsidRDefault="00614E71" w:rsidP="00372E82">
            <w:pPr>
              <w:jc w:val="center"/>
              <w:rPr>
                <w:b/>
                <w:bCs/>
                <w:sz w:val="20"/>
                <w:szCs w:val="20"/>
              </w:rPr>
            </w:pPr>
            <w:r>
              <w:rPr>
                <w:b/>
                <w:bCs/>
                <w:sz w:val="20"/>
                <w:szCs w:val="20"/>
              </w:rPr>
              <w:t>Model Type</w:t>
            </w:r>
          </w:p>
        </w:tc>
        <w:tc>
          <w:tcPr>
            <w:tcW w:w="1890" w:type="dxa"/>
          </w:tcPr>
          <w:p w14:paraId="39AB96FC" w14:textId="702AD528" w:rsidR="00614E71" w:rsidRPr="00361BF7" w:rsidRDefault="00614E71" w:rsidP="00372E82">
            <w:pPr>
              <w:jc w:val="center"/>
              <w:rPr>
                <w:b/>
                <w:bCs/>
                <w:sz w:val="20"/>
                <w:szCs w:val="20"/>
              </w:rPr>
            </w:pPr>
            <w:r>
              <w:rPr>
                <w:b/>
                <w:bCs/>
                <w:sz w:val="20"/>
                <w:szCs w:val="20"/>
              </w:rPr>
              <w:t>Excess crude rate 1</w:t>
            </w:r>
            <w:r w:rsidRPr="00614E71">
              <w:rPr>
                <w:b/>
                <w:bCs/>
                <w:sz w:val="20"/>
                <w:szCs w:val="20"/>
                <w:vertAlign w:val="superscript"/>
              </w:rPr>
              <w:t>st</w:t>
            </w:r>
            <w:r>
              <w:rPr>
                <w:b/>
                <w:bCs/>
                <w:sz w:val="20"/>
                <w:szCs w:val="20"/>
              </w:rPr>
              <w:t xml:space="preserve"> year</w:t>
            </w:r>
          </w:p>
        </w:tc>
        <w:tc>
          <w:tcPr>
            <w:tcW w:w="1980" w:type="dxa"/>
          </w:tcPr>
          <w:p w14:paraId="06CC1459" w14:textId="01E07569" w:rsidR="00614E71" w:rsidRPr="00361BF7" w:rsidRDefault="00614E71" w:rsidP="00372E82">
            <w:pPr>
              <w:jc w:val="center"/>
              <w:rPr>
                <w:b/>
                <w:bCs/>
                <w:sz w:val="20"/>
                <w:szCs w:val="20"/>
              </w:rPr>
            </w:pPr>
            <w:r>
              <w:rPr>
                <w:b/>
                <w:bCs/>
                <w:sz w:val="20"/>
                <w:szCs w:val="20"/>
              </w:rPr>
              <w:t>Excess crude rate 2</w:t>
            </w:r>
            <w:r w:rsidRPr="00614E71">
              <w:rPr>
                <w:b/>
                <w:bCs/>
                <w:sz w:val="20"/>
                <w:szCs w:val="20"/>
                <w:vertAlign w:val="superscript"/>
              </w:rPr>
              <w:t>nd</w:t>
            </w:r>
            <w:r>
              <w:rPr>
                <w:b/>
                <w:bCs/>
                <w:sz w:val="20"/>
                <w:szCs w:val="20"/>
              </w:rPr>
              <w:t xml:space="preserve"> Year</w:t>
            </w:r>
          </w:p>
        </w:tc>
        <w:tc>
          <w:tcPr>
            <w:tcW w:w="1980" w:type="dxa"/>
          </w:tcPr>
          <w:p w14:paraId="5E3542CB" w14:textId="33A94642" w:rsidR="00614E71" w:rsidRPr="00361BF7" w:rsidRDefault="00614E71" w:rsidP="00372E82">
            <w:pPr>
              <w:jc w:val="center"/>
              <w:rPr>
                <w:b/>
                <w:bCs/>
                <w:sz w:val="20"/>
                <w:szCs w:val="20"/>
              </w:rPr>
            </w:pPr>
            <w:r>
              <w:rPr>
                <w:b/>
                <w:bCs/>
                <w:sz w:val="20"/>
                <w:szCs w:val="20"/>
              </w:rPr>
              <w:t>Excess crude rate 3</w:t>
            </w:r>
            <w:r w:rsidRPr="00614E71">
              <w:rPr>
                <w:b/>
                <w:bCs/>
                <w:sz w:val="20"/>
                <w:szCs w:val="20"/>
                <w:vertAlign w:val="superscript"/>
              </w:rPr>
              <w:t>rd</w:t>
            </w:r>
            <w:r>
              <w:rPr>
                <w:b/>
                <w:bCs/>
                <w:sz w:val="20"/>
                <w:szCs w:val="20"/>
              </w:rPr>
              <w:t xml:space="preserve"> Year</w:t>
            </w:r>
          </w:p>
        </w:tc>
      </w:tr>
      <w:tr w:rsidR="00614E71" w14:paraId="37222472" w14:textId="77777777" w:rsidTr="00614E71">
        <w:tc>
          <w:tcPr>
            <w:tcW w:w="1705" w:type="dxa"/>
          </w:tcPr>
          <w:p w14:paraId="372B7287" w14:textId="77777777" w:rsidR="00614E71" w:rsidRDefault="00614E71" w:rsidP="00372E82"/>
        </w:tc>
        <w:tc>
          <w:tcPr>
            <w:tcW w:w="1530" w:type="dxa"/>
          </w:tcPr>
          <w:p w14:paraId="18D57645" w14:textId="77777777" w:rsidR="00614E71" w:rsidRDefault="00614E71" w:rsidP="00372E82"/>
        </w:tc>
        <w:tc>
          <w:tcPr>
            <w:tcW w:w="1890" w:type="dxa"/>
          </w:tcPr>
          <w:p w14:paraId="5026E4A5" w14:textId="77777777" w:rsidR="00614E71" w:rsidRDefault="00614E71" w:rsidP="00372E82"/>
        </w:tc>
        <w:tc>
          <w:tcPr>
            <w:tcW w:w="1980" w:type="dxa"/>
          </w:tcPr>
          <w:p w14:paraId="7F1E74E4" w14:textId="77777777" w:rsidR="00614E71" w:rsidRDefault="00614E71" w:rsidP="00372E82"/>
        </w:tc>
        <w:tc>
          <w:tcPr>
            <w:tcW w:w="1980" w:type="dxa"/>
          </w:tcPr>
          <w:p w14:paraId="4E773EB2" w14:textId="77777777" w:rsidR="00614E71" w:rsidRDefault="00614E71" w:rsidP="00372E82"/>
        </w:tc>
      </w:tr>
      <w:tr w:rsidR="00614E71" w14:paraId="4F4BA500" w14:textId="77777777" w:rsidTr="00614E71">
        <w:tc>
          <w:tcPr>
            <w:tcW w:w="1705" w:type="dxa"/>
          </w:tcPr>
          <w:p w14:paraId="33DCF5FE" w14:textId="77777777" w:rsidR="00614E71" w:rsidRDefault="00614E71" w:rsidP="00372E82">
            <w:r>
              <w:t>Alaska</w:t>
            </w:r>
          </w:p>
        </w:tc>
        <w:tc>
          <w:tcPr>
            <w:tcW w:w="1530" w:type="dxa"/>
          </w:tcPr>
          <w:p w14:paraId="3ED5DD2D" w14:textId="77777777" w:rsidR="00614E71" w:rsidRDefault="00614E71" w:rsidP="00372E82"/>
        </w:tc>
        <w:tc>
          <w:tcPr>
            <w:tcW w:w="1890" w:type="dxa"/>
          </w:tcPr>
          <w:p w14:paraId="2D92E143" w14:textId="77777777" w:rsidR="00614E71" w:rsidRDefault="00614E71" w:rsidP="00372E82"/>
        </w:tc>
        <w:tc>
          <w:tcPr>
            <w:tcW w:w="1980" w:type="dxa"/>
          </w:tcPr>
          <w:p w14:paraId="76D89FFA" w14:textId="77777777" w:rsidR="00614E71" w:rsidRDefault="00614E71" w:rsidP="00372E82"/>
        </w:tc>
        <w:tc>
          <w:tcPr>
            <w:tcW w:w="1980" w:type="dxa"/>
          </w:tcPr>
          <w:p w14:paraId="6F7E3573" w14:textId="77777777" w:rsidR="00614E71" w:rsidRDefault="00614E71" w:rsidP="00372E82"/>
        </w:tc>
      </w:tr>
      <w:tr w:rsidR="00614E71" w14:paraId="250A265B" w14:textId="77777777" w:rsidTr="00614E71">
        <w:tc>
          <w:tcPr>
            <w:tcW w:w="1705" w:type="dxa"/>
          </w:tcPr>
          <w:p w14:paraId="2405D063" w14:textId="77777777" w:rsidR="00614E71" w:rsidRDefault="00614E71" w:rsidP="00372E82"/>
        </w:tc>
        <w:tc>
          <w:tcPr>
            <w:tcW w:w="1530" w:type="dxa"/>
          </w:tcPr>
          <w:p w14:paraId="0E182236" w14:textId="77777777" w:rsidR="00614E71" w:rsidRDefault="00614E71" w:rsidP="00372E82"/>
        </w:tc>
        <w:tc>
          <w:tcPr>
            <w:tcW w:w="1890" w:type="dxa"/>
          </w:tcPr>
          <w:p w14:paraId="4EE52697" w14:textId="77777777" w:rsidR="00614E71" w:rsidRDefault="00614E71" w:rsidP="00372E82"/>
        </w:tc>
        <w:tc>
          <w:tcPr>
            <w:tcW w:w="1980" w:type="dxa"/>
          </w:tcPr>
          <w:p w14:paraId="480658CE" w14:textId="77777777" w:rsidR="00614E71" w:rsidRDefault="00614E71" w:rsidP="00372E82"/>
        </w:tc>
        <w:tc>
          <w:tcPr>
            <w:tcW w:w="1980" w:type="dxa"/>
          </w:tcPr>
          <w:p w14:paraId="3689AA88" w14:textId="77777777" w:rsidR="00614E71" w:rsidRDefault="00614E71" w:rsidP="00372E82"/>
        </w:tc>
      </w:tr>
      <w:tr w:rsidR="00614E71" w14:paraId="05C4D758" w14:textId="77777777" w:rsidTr="00614E71">
        <w:tc>
          <w:tcPr>
            <w:tcW w:w="1705" w:type="dxa"/>
          </w:tcPr>
          <w:p w14:paraId="116E2AAE" w14:textId="77777777" w:rsidR="00614E71" w:rsidRDefault="00614E71" w:rsidP="00372E82"/>
        </w:tc>
        <w:tc>
          <w:tcPr>
            <w:tcW w:w="1530" w:type="dxa"/>
          </w:tcPr>
          <w:p w14:paraId="4A6822D6" w14:textId="77777777" w:rsidR="00614E71" w:rsidRDefault="00614E71" w:rsidP="00372E82"/>
        </w:tc>
        <w:tc>
          <w:tcPr>
            <w:tcW w:w="1890" w:type="dxa"/>
          </w:tcPr>
          <w:p w14:paraId="180D4C7A" w14:textId="77777777" w:rsidR="00614E71" w:rsidRDefault="00614E71" w:rsidP="00372E82"/>
        </w:tc>
        <w:tc>
          <w:tcPr>
            <w:tcW w:w="1980" w:type="dxa"/>
          </w:tcPr>
          <w:p w14:paraId="513BAAE7" w14:textId="77777777" w:rsidR="00614E71" w:rsidRDefault="00614E71" w:rsidP="00372E82"/>
        </w:tc>
        <w:tc>
          <w:tcPr>
            <w:tcW w:w="1980" w:type="dxa"/>
          </w:tcPr>
          <w:p w14:paraId="79183DCD" w14:textId="77777777" w:rsidR="00614E71" w:rsidRDefault="00614E71" w:rsidP="00372E82"/>
        </w:tc>
      </w:tr>
    </w:tbl>
    <w:p w14:paraId="6BBC2FB0" w14:textId="77777777" w:rsidR="008A1979" w:rsidRDefault="008A1979"/>
    <w:p w14:paraId="09B0CEDF" w14:textId="3D471208" w:rsidR="00614E71" w:rsidRDefault="00614E71" w:rsidP="00614E71">
      <w:pPr>
        <w:rPr>
          <w:color w:val="FF0000"/>
        </w:rPr>
      </w:pPr>
      <w:r w:rsidRPr="00A126B0">
        <w:rPr>
          <w:color w:val="FF0000"/>
        </w:rPr>
        <w:t>P</w:t>
      </w:r>
      <w:r>
        <w:rPr>
          <w:color w:val="FF0000"/>
        </w:rPr>
        <w:t xml:space="preserve">oint out difference between years and the previous </w:t>
      </w:r>
      <w:r w:rsidR="00C8403E">
        <w:rPr>
          <w:color w:val="FF0000"/>
        </w:rPr>
        <w:t>forecast.</w:t>
      </w:r>
    </w:p>
    <w:p w14:paraId="431D4C96" w14:textId="5C049E6F" w:rsidR="00C8403E" w:rsidRPr="00A126B0" w:rsidRDefault="00C8403E" w:rsidP="00614E71">
      <w:pPr>
        <w:rPr>
          <w:color w:val="FF0000"/>
        </w:rPr>
      </w:pPr>
      <w:r>
        <w:rPr>
          <w:color w:val="FF0000"/>
        </w:rPr>
        <w:t>MAP with data on pervious table</w:t>
      </w:r>
    </w:p>
    <w:p w14:paraId="6B4D9B9D" w14:textId="1181BE4D" w:rsidR="002E3E3C" w:rsidRDefault="002E3E3C"/>
    <w:p w14:paraId="0CBF292F" w14:textId="519E05B2" w:rsidR="0001625C" w:rsidRDefault="00614E71" w:rsidP="0001625C">
      <w:r>
        <w:t xml:space="preserve">We want </w:t>
      </w:r>
      <w:r w:rsidR="00C8403E">
        <w:t>t</w:t>
      </w:r>
      <w:r>
        <w:t>o know if COVID-19 was overreported or under-reported by state. W</w:t>
      </w:r>
      <w:r w:rsidR="00C8403E">
        <w:t>e</w:t>
      </w:r>
      <w:r>
        <w:t xml:space="preserve"> will compare the excess death to the reported COVID cases and provi</w:t>
      </w:r>
      <w:r w:rsidR="00C8403E">
        <w:t xml:space="preserve">de the percent of overreported or underreported COVID deaths by state. If COVID-19 was over reported or underreported means </w:t>
      </w:r>
      <w:r w:rsidR="00C8403E">
        <w:lastRenderedPageBreak/>
        <w:t xml:space="preserve">that other causes of death were affected by the pandemic also. We will </w:t>
      </w:r>
      <w:r>
        <w:t>use the same methodology describe</w:t>
      </w:r>
      <w:r w:rsidR="00C8403E">
        <w:t>d</w:t>
      </w:r>
      <w:r>
        <w:t xml:space="preserve"> above with data at the state and cause of death level. We will know the excess death by </w:t>
      </w:r>
      <w:r w:rsidR="00C8403E">
        <w:t xml:space="preserve">state and </w:t>
      </w:r>
      <w:r>
        <w:t xml:space="preserve">disease and that will let us know which causes of death were </w:t>
      </w:r>
      <w:r w:rsidR="00C8403E">
        <w:t>more affected by the COVID-19 pandemic.</w:t>
      </w:r>
    </w:p>
    <w:p w14:paraId="17F48546" w14:textId="77777777" w:rsidR="000776F2" w:rsidRDefault="000776F2" w:rsidP="0001625C"/>
    <w:p w14:paraId="74091187" w14:textId="19A149A1" w:rsidR="000776F2" w:rsidRDefault="000776F2" w:rsidP="0001625C">
      <w:r>
        <w:t xml:space="preserve">Table4 percent over or under-reported covid by </w:t>
      </w:r>
      <w:r w:rsidR="00686AD3">
        <w:t>state. And</w:t>
      </w:r>
      <w:r>
        <w:t xml:space="preserve"> map</w:t>
      </w:r>
    </w:p>
    <w:p w14:paraId="0A33D744" w14:textId="77777777" w:rsidR="00C8403E" w:rsidRDefault="00C8403E" w:rsidP="0001625C"/>
    <w:p w14:paraId="0AF30AA5" w14:textId="3F956D16" w:rsidR="00C8403E" w:rsidRDefault="00C8403E" w:rsidP="0001625C">
      <w:r>
        <w:t xml:space="preserve">Table </w:t>
      </w:r>
      <w:proofErr w:type="gramStart"/>
      <w:r w:rsidR="000776F2">
        <w:t>4.</w:t>
      </w:r>
      <w:r>
        <w:t>with</w:t>
      </w:r>
      <w:proofErr w:type="gramEnd"/>
      <w:r>
        <w:t xml:space="preserve"> percent change excess death by disease and bar plot</w:t>
      </w:r>
    </w:p>
    <w:p w14:paraId="10C178CB" w14:textId="4F234B60" w:rsidR="00C8403E" w:rsidRDefault="00C8403E" w:rsidP="0001625C">
      <w:r>
        <w:t>Map with the percent change of excess death by state for major diseases or diseases with the most change.</w:t>
      </w:r>
    </w:p>
    <w:p w14:paraId="2B824DAF" w14:textId="77777777" w:rsidR="00C8403E" w:rsidRDefault="00C8403E" w:rsidP="0001625C"/>
    <w:p w14:paraId="2F42227E" w14:textId="77777777" w:rsidR="008B606F" w:rsidRDefault="008B606F" w:rsidP="0001625C"/>
    <w:p w14:paraId="74D637D6" w14:textId="77777777" w:rsidR="008B606F" w:rsidRDefault="008B606F" w:rsidP="0001625C"/>
    <w:p w14:paraId="16FC506D" w14:textId="20CEAD58" w:rsidR="008B606F" w:rsidRDefault="008B606F" w:rsidP="0001625C">
      <w:r>
        <w:t>Task:</w:t>
      </w:r>
    </w:p>
    <w:p w14:paraId="3B7496B1" w14:textId="64BD3255" w:rsidR="008B606F" w:rsidRDefault="008B606F" w:rsidP="008B606F">
      <w:pPr>
        <w:pStyle w:val="ListParagraph"/>
        <w:numPr>
          <w:ilvl w:val="0"/>
          <w:numId w:val="3"/>
        </w:numPr>
      </w:pPr>
      <w:r>
        <w:t>Meeting with Davit to divide and conquer results.</w:t>
      </w:r>
    </w:p>
    <w:p w14:paraId="3F7F30D1" w14:textId="63B156C1" w:rsidR="008B606F" w:rsidRDefault="008B606F" w:rsidP="008B606F">
      <w:pPr>
        <w:pStyle w:val="ListParagraph"/>
        <w:numPr>
          <w:ilvl w:val="0"/>
          <w:numId w:val="3"/>
        </w:numPr>
      </w:pPr>
      <w:r>
        <w:t xml:space="preserve">Collect data till now and add it to the data </w:t>
      </w:r>
      <w:proofErr w:type="gramStart"/>
      <w:r>
        <w:t>set</w:t>
      </w:r>
      <w:proofErr w:type="gramEnd"/>
    </w:p>
    <w:p w14:paraId="54F47B97" w14:textId="0DF81B4D" w:rsidR="008B606F" w:rsidRDefault="008B606F" w:rsidP="008B606F">
      <w:pPr>
        <w:pStyle w:val="ListParagraph"/>
        <w:numPr>
          <w:ilvl w:val="0"/>
          <w:numId w:val="3"/>
        </w:numPr>
      </w:pPr>
      <w:r>
        <w:t xml:space="preserve">Collapse the data a t the state </w:t>
      </w:r>
      <w:proofErr w:type="gramStart"/>
      <w:r>
        <w:t>level</w:t>
      </w:r>
      <w:proofErr w:type="gramEnd"/>
    </w:p>
    <w:p w14:paraId="0DF6C409" w14:textId="79AA7CEC" w:rsidR="000776F2" w:rsidRDefault="000776F2" w:rsidP="008B606F">
      <w:pPr>
        <w:pStyle w:val="ListParagraph"/>
        <w:numPr>
          <w:ilvl w:val="0"/>
          <w:numId w:val="3"/>
        </w:numPr>
      </w:pPr>
      <w:r>
        <w:t xml:space="preserve">Run models on daily crude rate with 4 </w:t>
      </w:r>
      <w:proofErr w:type="gramStart"/>
      <w:r>
        <w:t>year</w:t>
      </w:r>
      <w:proofErr w:type="gramEnd"/>
      <w:r>
        <w:t xml:space="preserve"> of forecast</w:t>
      </w:r>
    </w:p>
    <w:p w14:paraId="559772A1" w14:textId="5449DC97" w:rsidR="000776F2" w:rsidRDefault="000776F2" w:rsidP="000776F2">
      <w:pPr>
        <w:pStyle w:val="ListParagraph"/>
        <w:numPr>
          <w:ilvl w:val="1"/>
          <w:numId w:val="3"/>
        </w:numPr>
      </w:pPr>
      <w:r>
        <w:t>ETS</w:t>
      </w:r>
    </w:p>
    <w:p w14:paraId="157C41BC" w14:textId="7A9A4D17" w:rsidR="000776F2" w:rsidRDefault="000776F2" w:rsidP="000776F2">
      <w:pPr>
        <w:pStyle w:val="ListParagraph"/>
        <w:numPr>
          <w:ilvl w:val="1"/>
          <w:numId w:val="3"/>
        </w:numPr>
      </w:pPr>
      <w:r>
        <w:t>Sinusoidal</w:t>
      </w:r>
    </w:p>
    <w:p w14:paraId="41970883" w14:textId="3F02CA23" w:rsidR="000776F2" w:rsidRPr="000776F2" w:rsidRDefault="000776F2" w:rsidP="000776F2">
      <w:pPr>
        <w:pStyle w:val="ListParagraph"/>
        <w:numPr>
          <w:ilvl w:val="1"/>
          <w:numId w:val="3"/>
        </w:numPr>
      </w:pPr>
      <w:r>
        <w:t>Econometric</w:t>
      </w:r>
    </w:p>
    <w:p w14:paraId="582BC19E" w14:textId="097086BB" w:rsidR="008B606F" w:rsidRDefault="000776F2" w:rsidP="008B606F">
      <w:pPr>
        <w:pStyle w:val="ListParagraph"/>
        <w:numPr>
          <w:ilvl w:val="0"/>
          <w:numId w:val="3"/>
        </w:numPr>
      </w:pPr>
      <w:r>
        <w:t>Compare diagnostics by state and choose best Table 1</w:t>
      </w:r>
    </w:p>
    <w:p w14:paraId="1AB8EFA8" w14:textId="47E93E68" w:rsidR="000776F2" w:rsidRDefault="000776F2" w:rsidP="008B606F">
      <w:pPr>
        <w:pStyle w:val="ListParagraph"/>
        <w:numPr>
          <w:ilvl w:val="0"/>
          <w:numId w:val="3"/>
        </w:numPr>
      </w:pPr>
      <w:r>
        <w:t>Re-ran models till February 2020 and forecast 3 years. Table 2 and Table 3 and Map, Tabl4 with map and bar plot</w:t>
      </w:r>
    </w:p>
    <w:p w14:paraId="37BC8CA2" w14:textId="4DD9F9DC" w:rsidR="000776F2" w:rsidRPr="008B606F" w:rsidRDefault="000776F2" w:rsidP="008B606F">
      <w:pPr>
        <w:pStyle w:val="ListParagraph"/>
        <w:numPr>
          <w:ilvl w:val="0"/>
          <w:numId w:val="3"/>
        </w:numPr>
      </w:pPr>
      <w:r>
        <w:t>Models at state-disease and us plot and map of different diseases</w:t>
      </w:r>
      <w:r w:rsidR="00686AD3">
        <w:t xml:space="preserve"> excess crude rate by state.</w:t>
      </w:r>
    </w:p>
    <w:p w14:paraId="1D36E86C" w14:textId="77777777" w:rsidR="00C8403E" w:rsidRDefault="00C8403E" w:rsidP="0001625C"/>
    <w:p w14:paraId="4FD2B713" w14:textId="77777777" w:rsidR="00C8403E" w:rsidRDefault="00C8403E" w:rsidP="0001625C"/>
    <w:p w14:paraId="6837F10F" w14:textId="77777777" w:rsidR="00614E71" w:rsidRDefault="00614E71" w:rsidP="0001625C"/>
    <w:p w14:paraId="1C9BA7E6" w14:textId="784B3DFD" w:rsidR="0001625C" w:rsidRDefault="0001625C" w:rsidP="0001625C">
      <w:pPr>
        <w:rPr>
          <w:b/>
          <w:bCs/>
        </w:rPr>
      </w:pPr>
    </w:p>
    <w:p w14:paraId="61439E83" w14:textId="0770A9FD" w:rsidR="00D035F3" w:rsidRPr="00C47465" w:rsidRDefault="00D035F3"/>
    <w:sectPr w:rsidR="00D035F3" w:rsidRPr="00C47465" w:rsidSect="0064018F">
      <w:headerReference w:type="default" r:id="rId30"/>
      <w:footerReference w:type="default" r:id="rId31"/>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in Wang" w:date="2023-06-19T09:38:00Z" w:initials="JW">
    <w:p w14:paraId="6BB77489" w14:textId="067B4E8B" w:rsidR="003B3153" w:rsidRDefault="003B3153" w:rsidP="00274946">
      <w:r>
        <w:rPr>
          <w:rStyle w:val="CommentReference"/>
        </w:rPr>
        <w:annotationRef/>
      </w:r>
      <w:r>
        <w:rPr>
          <w:color w:val="000000"/>
          <w:sz w:val="20"/>
          <w:szCs w:val="20"/>
        </w:rPr>
        <w:t>Should mention which models are used, and their performance.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B7748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AA085" w16cex:dateUtc="2023-06-19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B77489" w16cid:durableId="283AA0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4BC33" w14:textId="77777777" w:rsidR="002E22D1" w:rsidRDefault="002E22D1">
      <w:r>
        <w:separator/>
      </w:r>
    </w:p>
  </w:endnote>
  <w:endnote w:type="continuationSeparator" w:id="0">
    <w:p w14:paraId="3776FE42" w14:textId="77777777" w:rsidR="002E22D1" w:rsidRDefault="002E2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14" w:author="Jin Wang" w:date="2023-06-19T14:02:00Z">
        <w:tblPr>
          <w:tblStyle w:val="TableGrid"/>
          <w:tblW w:w="0" w:type="nil"/>
          <w:tblLayout w:type="fixed"/>
          <w:tblLook w:val="06A0" w:firstRow="1" w:lastRow="0" w:firstColumn="1" w:lastColumn="0" w:noHBand="1" w:noVBand="1"/>
        </w:tblPr>
      </w:tblPrChange>
    </w:tblPr>
    <w:tblGrid>
      <w:gridCol w:w="3120"/>
      <w:gridCol w:w="3120"/>
      <w:gridCol w:w="3120"/>
      <w:tblGridChange w:id="15">
        <w:tblGrid>
          <w:gridCol w:w="3120"/>
          <w:gridCol w:w="3120"/>
          <w:gridCol w:w="3120"/>
        </w:tblGrid>
      </w:tblGridChange>
    </w:tblGrid>
    <w:tr w:rsidR="052E24CD" w14:paraId="2C60FD3C" w14:textId="77777777" w:rsidTr="052E24CD">
      <w:trPr>
        <w:trHeight w:val="300"/>
        <w:trPrChange w:id="16" w:author="Jin Wang" w:date="2023-06-19T14:02:00Z">
          <w:trPr>
            <w:trHeight w:val="300"/>
          </w:trPr>
        </w:trPrChange>
      </w:trPr>
      <w:tc>
        <w:tcPr>
          <w:tcW w:w="3120" w:type="dxa"/>
          <w:tcPrChange w:id="17" w:author="Jin Wang" w:date="2023-06-19T14:02:00Z">
            <w:tcPr>
              <w:tcW w:w="3120" w:type="dxa"/>
            </w:tcPr>
          </w:tcPrChange>
        </w:tcPr>
        <w:p w14:paraId="61FB8257" w14:textId="53CF654B" w:rsidR="052E24CD" w:rsidRDefault="052E24CD">
          <w:pPr>
            <w:pStyle w:val="Header"/>
            <w:ind w:left="-115"/>
            <w:pPrChange w:id="18" w:author="Jin Wang" w:date="2023-06-19T14:02:00Z">
              <w:pPr/>
            </w:pPrChange>
          </w:pPr>
        </w:p>
      </w:tc>
      <w:tc>
        <w:tcPr>
          <w:tcW w:w="3120" w:type="dxa"/>
          <w:tcPrChange w:id="19" w:author="Jin Wang" w:date="2023-06-19T14:02:00Z">
            <w:tcPr>
              <w:tcW w:w="3120" w:type="dxa"/>
            </w:tcPr>
          </w:tcPrChange>
        </w:tcPr>
        <w:p w14:paraId="277C55C0" w14:textId="60A1301B" w:rsidR="052E24CD" w:rsidRDefault="052E24CD">
          <w:pPr>
            <w:pStyle w:val="Header"/>
            <w:jc w:val="center"/>
            <w:pPrChange w:id="20" w:author="Jin Wang" w:date="2023-06-19T14:02:00Z">
              <w:pPr/>
            </w:pPrChange>
          </w:pPr>
        </w:p>
      </w:tc>
      <w:tc>
        <w:tcPr>
          <w:tcW w:w="3120" w:type="dxa"/>
          <w:tcPrChange w:id="21" w:author="Jin Wang" w:date="2023-06-19T14:02:00Z">
            <w:tcPr>
              <w:tcW w:w="3120" w:type="dxa"/>
            </w:tcPr>
          </w:tcPrChange>
        </w:tcPr>
        <w:p w14:paraId="6CB89D46" w14:textId="2A7D72C0" w:rsidR="052E24CD" w:rsidRDefault="052E24CD">
          <w:pPr>
            <w:pStyle w:val="Header"/>
            <w:ind w:right="-115"/>
            <w:jc w:val="right"/>
            <w:pPrChange w:id="22" w:author="Jin Wang" w:date="2023-06-19T14:02:00Z">
              <w:pPr/>
            </w:pPrChange>
          </w:pPr>
        </w:p>
      </w:tc>
    </w:tr>
  </w:tbl>
  <w:p w14:paraId="1647FDE6" w14:textId="51ED8F87" w:rsidR="052E24CD" w:rsidRDefault="052E24CD">
    <w:pPr>
      <w:pStyle w:val="Footer"/>
      <w:pPrChange w:id="23" w:author="Jin Wang" w:date="2023-06-19T14:02:00Z">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34" w:author="Jin Wang" w:date="2023-06-19T14:02:00Z">
        <w:tblPr>
          <w:tblStyle w:val="TableGrid"/>
          <w:tblW w:w="0" w:type="nil"/>
          <w:tblLayout w:type="fixed"/>
          <w:tblLook w:val="06A0" w:firstRow="1" w:lastRow="0" w:firstColumn="1" w:lastColumn="0" w:noHBand="1" w:noVBand="1"/>
        </w:tblPr>
      </w:tblPrChange>
    </w:tblPr>
    <w:tblGrid>
      <w:gridCol w:w="1440"/>
      <w:gridCol w:w="1440"/>
      <w:gridCol w:w="1440"/>
      <w:tblGridChange w:id="35">
        <w:tblGrid>
          <w:gridCol w:w="1440"/>
          <w:gridCol w:w="1440"/>
          <w:gridCol w:w="1440"/>
        </w:tblGrid>
      </w:tblGridChange>
    </w:tblGrid>
    <w:tr w:rsidR="052E24CD" w14:paraId="6A2709D0" w14:textId="77777777" w:rsidTr="052E24CD">
      <w:trPr>
        <w:trHeight w:val="300"/>
        <w:trPrChange w:id="36" w:author="Jin Wang" w:date="2023-06-19T14:02:00Z">
          <w:trPr>
            <w:trHeight w:val="300"/>
          </w:trPr>
        </w:trPrChange>
      </w:trPr>
      <w:tc>
        <w:tcPr>
          <w:tcW w:w="1440" w:type="dxa"/>
          <w:tcPrChange w:id="37" w:author="Jin Wang" w:date="2023-06-19T14:02:00Z">
            <w:tcPr>
              <w:tcW w:w="1440" w:type="dxa"/>
            </w:tcPr>
          </w:tcPrChange>
        </w:tcPr>
        <w:p w14:paraId="6C921FB7" w14:textId="5AAE0CC0" w:rsidR="052E24CD" w:rsidRDefault="052E24CD">
          <w:pPr>
            <w:pStyle w:val="Header"/>
            <w:ind w:left="-115"/>
            <w:pPrChange w:id="38" w:author="Jin Wang" w:date="2023-06-19T14:02:00Z">
              <w:pPr/>
            </w:pPrChange>
          </w:pPr>
        </w:p>
      </w:tc>
      <w:tc>
        <w:tcPr>
          <w:tcW w:w="1440" w:type="dxa"/>
          <w:tcPrChange w:id="39" w:author="Jin Wang" w:date="2023-06-19T14:02:00Z">
            <w:tcPr>
              <w:tcW w:w="1440" w:type="dxa"/>
            </w:tcPr>
          </w:tcPrChange>
        </w:tcPr>
        <w:p w14:paraId="5E76D5D0" w14:textId="188B759F" w:rsidR="052E24CD" w:rsidRDefault="052E24CD">
          <w:pPr>
            <w:pStyle w:val="Header"/>
            <w:jc w:val="center"/>
            <w:pPrChange w:id="40" w:author="Jin Wang" w:date="2023-06-19T14:02:00Z">
              <w:pPr/>
            </w:pPrChange>
          </w:pPr>
        </w:p>
      </w:tc>
      <w:tc>
        <w:tcPr>
          <w:tcW w:w="1440" w:type="dxa"/>
          <w:tcPrChange w:id="41" w:author="Jin Wang" w:date="2023-06-19T14:02:00Z">
            <w:tcPr>
              <w:tcW w:w="1440" w:type="dxa"/>
            </w:tcPr>
          </w:tcPrChange>
        </w:tcPr>
        <w:p w14:paraId="3BC7025F" w14:textId="50B60C1C" w:rsidR="052E24CD" w:rsidRDefault="052E24CD">
          <w:pPr>
            <w:pStyle w:val="Header"/>
            <w:ind w:right="-115"/>
            <w:jc w:val="right"/>
            <w:pPrChange w:id="42" w:author="Jin Wang" w:date="2023-06-19T14:02:00Z">
              <w:pPr/>
            </w:pPrChange>
          </w:pPr>
        </w:p>
      </w:tc>
    </w:tr>
  </w:tbl>
  <w:p w14:paraId="63878157" w14:textId="171A460E" w:rsidR="052E24CD" w:rsidRDefault="052E24CD">
    <w:pPr>
      <w:pStyle w:val="Footer"/>
      <w:pPrChange w:id="43" w:author="Jin Wang" w:date="2023-06-19T14:02:00Z">
        <w:pPr/>
      </w:pPrChan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54" w:author="Jin Wang" w:date="2023-06-19T14:02:00Z">
        <w:tblPr>
          <w:tblStyle w:val="TableGrid"/>
          <w:tblW w:w="0" w:type="nil"/>
          <w:tblLayout w:type="fixed"/>
          <w:tblLook w:val="06A0" w:firstRow="1" w:lastRow="0" w:firstColumn="1" w:lastColumn="0" w:noHBand="1" w:noVBand="1"/>
        </w:tblPr>
      </w:tblPrChange>
    </w:tblPr>
    <w:tblGrid>
      <w:gridCol w:w="1440"/>
      <w:gridCol w:w="1440"/>
      <w:gridCol w:w="1440"/>
      <w:tblGridChange w:id="55">
        <w:tblGrid>
          <w:gridCol w:w="1440"/>
          <w:gridCol w:w="1440"/>
          <w:gridCol w:w="1440"/>
        </w:tblGrid>
      </w:tblGridChange>
    </w:tblGrid>
    <w:tr w:rsidR="052E24CD" w14:paraId="610318A2" w14:textId="77777777" w:rsidTr="052E24CD">
      <w:trPr>
        <w:trHeight w:val="300"/>
        <w:trPrChange w:id="56" w:author="Jin Wang" w:date="2023-06-19T14:02:00Z">
          <w:trPr>
            <w:trHeight w:val="300"/>
          </w:trPr>
        </w:trPrChange>
      </w:trPr>
      <w:tc>
        <w:tcPr>
          <w:tcW w:w="1440" w:type="dxa"/>
          <w:tcPrChange w:id="57" w:author="Jin Wang" w:date="2023-06-19T14:02:00Z">
            <w:tcPr>
              <w:tcW w:w="1440" w:type="dxa"/>
            </w:tcPr>
          </w:tcPrChange>
        </w:tcPr>
        <w:p w14:paraId="45DB8D52" w14:textId="137F7B21" w:rsidR="052E24CD" w:rsidRDefault="052E24CD">
          <w:pPr>
            <w:pStyle w:val="Header"/>
            <w:ind w:left="-115"/>
            <w:pPrChange w:id="58" w:author="Jin Wang" w:date="2023-06-19T14:02:00Z">
              <w:pPr/>
            </w:pPrChange>
          </w:pPr>
        </w:p>
      </w:tc>
      <w:tc>
        <w:tcPr>
          <w:tcW w:w="1440" w:type="dxa"/>
          <w:tcPrChange w:id="59" w:author="Jin Wang" w:date="2023-06-19T14:02:00Z">
            <w:tcPr>
              <w:tcW w:w="1440" w:type="dxa"/>
            </w:tcPr>
          </w:tcPrChange>
        </w:tcPr>
        <w:p w14:paraId="4DCF0A1F" w14:textId="2AD3A03B" w:rsidR="052E24CD" w:rsidRDefault="052E24CD">
          <w:pPr>
            <w:pStyle w:val="Header"/>
            <w:jc w:val="center"/>
            <w:pPrChange w:id="60" w:author="Jin Wang" w:date="2023-06-19T14:02:00Z">
              <w:pPr/>
            </w:pPrChange>
          </w:pPr>
        </w:p>
      </w:tc>
      <w:tc>
        <w:tcPr>
          <w:tcW w:w="1440" w:type="dxa"/>
          <w:tcPrChange w:id="61" w:author="Jin Wang" w:date="2023-06-19T14:02:00Z">
            <w:tcPr>
              <w:tcW w:w="1440" w:type="dxa"/>
            </w:tcPr>
          </w:tcPrChange>
        </w:tcPr>
        <w:p w14:paraId="6706E4A5" w14:textId="52BEBA2F" w:rsidR="052E24CD" w:rsidRDefault="052E24CD">
          <w:pPr>
            <w:pStyle w:val="Header"/>
            <w:ind w:right="-115"/>
            <w:jc w:val="right"/>
            <w:pPrChange w:id="62" w:author="Jin Wang" w:date="2023-06-19T14:02:00Z">
              <w:pPr/>
            </w:pPrChange>
          </w:pPr>
        </w:p>
      </w:tc>
    </w:tr>
  </w:tbl>
  <w:p w14:paraId="2A69A824" w14:textId="27D075DF" w:rsidR="052E24CD" w:rsidRDefault="052E24CD">
    <w:pPr>
      <w:pStyle w:val="Footer"/>
      <w:pPrChange w:id="63" w:author="Jin Wang" w:date="2023-06-19T14:02:00Z">
        <w:pPr/>
      </w:pPrChan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74" w:author="Jin Wang" w:date="2023-06-19T14:02:00Z">
        <w:tblPr>
          <w:tblStyle w:val="TableGrid"/>
          <w:tblW w:w="0" w:type="nil"/>
          <w:tblLayout w:type="fixed"/>
          <w:tblLook w:val="06A0" w:firstRow="1" w:lastRow="0" w:firstColumn="1" w:lastColumn="0" w:noHBand="1" w:noVBand="1"/>
        </w:tblPr>
      </w:tblPrChange>
    </w:tblPr>
    <w:tblGrid>
      <w:gridCol w:w="1440"/>
      <w:gridCol w:w="1440"/>
      <w:gridCol w:w="1440"/>
      <w:tblGridChange w:id="75">
        <w:tblGrid>
          <w:gridCol w:w="1440"/>
          <w:gridCol w:w="1440"/>
          <w:gridCol w:w="1440"/>
        </w:tblGrid>
      </w:tblGridChange>
    </w:tblGrid>
    <w:tr w:rsidR="052E24CD" w14:paraId="723DD5BE" w14:textId="77777777" w:rsidTr="052E24CD">
      <w:trPr>
        <w:trHeight w:val="300"/>
        <w:trPrChange w:id="76" w:author="Jin Wang" w:date="2023-06-19T14:02:00Z">
          <w:trPr>
            <w:trHeight w:val="300"/>
          </w:trPr>
        </w:trPrChange>
      </w:trPr>
      <w:tc>
        <w:tcPr>
          <w:tcW w:w="1440" w:type="dxa"/>
          <w:tcPrChange w:id="77" w:author="Jin Wang" w:date="2023-06-19T14:02:00Z">
            <w:tcPr>
              <w:tcW w:w="1440" w:type="dxa"/>
            </w:tcPr>
          </w:tcPrChange>
        </w:tcPr>
        <w:p w14:paraId="3A93D831" w14:textId="696F4C5A" w:rsidR="052E24CD" w:rsidRDefault="052E24CD">
          <w:pPr>
            <w:pStyle w:val="Header"/>
            <w:ind w:left="-115"/>
            <w:pPrChange w:id="78" w:author="Jin Wang" w:date="2023-06-19T14:02:00Z">
              <w:pPr/>
            </w:pPrChange>
          </w:pPr>
        </w:p>
      </w:tc>
      <w:tc>
        <w:tcPr>
          <w:tcW w:w="1440" w:type="dxa"/>
          <w:tcPrChange w:id="79" w:author="Jin Wang" w:date="2023-06-19T14:02:00Z">
            <w:tcPr>
              <w:tcW w:w="1440" w:type="dxa"/>
            </w:tcPr>
          </w:tcPrChange>
        </w:tcPr>
        <w:p w14:paraId="4E79BA43" w14:textId="2063CFE1" w:rsidR="052E24CD" w:rsidRDefault="052E24CD">
          <w:pPr>
            <w:pStyle w:val="Header"/>
            <w:jc w:val="center"/>
            <w:pPrChange w:id="80" w:author="Jin Wang" w:date="2023-06-19T14:02:00Z">
              <w:pPr/>
            </w:pPrChange>
          </w:pPr>
        </w:p>
      </w:tc>
      <w:tc>
        <w:tcPr>
          <w:tcW w:w="1440" w:type="dxa"/>
          <w:tcPrChange w:id="81" w:author="Jin Wang" w:date="2023-06-19T14:02:00Z">
            <w:tcPr>
              <w:tcW w:w="1440" w:type="dxa"/>
            </w:tcPr>
          </w:tcPrChange>
        </w:tcPr>
        <w:p w14:paraId="001B877F" w14:textId="70349022" w:rsidR="052E24CD" w:rsidRDefault="052E24CD">
          <w:pPr>
            <w:pStyle w:val="Header"/>
            <w:ind w:right="-115"/>
            <w:jc w:val="right"/>
            <w:pPrChange w:id="82" w:author="Jin Wang" w:date="2023-06-19T14:02:00Z">
              <w:pPr/>
            </w:pPrChange>
          </w:pPr>
        </w:p>
      </w:tc>
    </w:tr>
  </w:tbl>
  <w:p w14:paraId="51866CF3" w14:textId="4C82A573" w:rsidR="052E24CD" w:rsidRDefault="052E24CD">
    <w:pPr>
      <w:pStyle w:val="Footer"/>
      <w:pPrChange w:id="83" w:author="Jin Wang" w:date="2023-06-19T14:02:00Z">
        <w:pPr/>
      </w:pPrChan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96" w:author="Jin Wang" w:date="2023-06-19T14:02:00Z">
        <w:tblPr>
          <w:tblStyle w:val="TableGrid"/>
          <w:tblW w:w="0" w:type="nil"/>
          <w:tblLayout w:type="fixed"/>
          <w:tblLook w:val="06A0" w:firstRow="1" w:lastRow="0" w:firstColumn="1" w:lastColumn="0" w:noHBand="1" w:noVBand="1"/>
        </w:tblPr>
      </w:tblPrChange>
    </w:tblPr>
    <w:tblGrid>
      <w:gridCol w:w="3120"/>
      <w:gridCol w:w="3120"/>
      <w:gridCol w:w="3120"/>
      <w:tblGridChange w:id="97">
        <w:tblGrid>
          <w:gridCol w:w="3120"/>
          <w:gridCol w:w="3120"/>
          <w:gridCol w:w="3120"/>
        </w:tblGrid>
      </w:tblGridChange>
    </w:tblGrid>
    <w:tr w:rsidR="052E24CD" w14:paraId="62BE7203" w14:textId="77777777" w:rsidTr="052E24CD">
      <w:trPr>
        <w:trHeight w:val="300"/>
        <w:trPrChange w:id="98" w:author="Jin Wang" w:date="2023-06-19T14:02:00Z">
          <w:trPr>
            <w:trHeight w:val="300"/>
          </w:trPr>
        </w:trPrChange>
      </w:trPr>
      <w:tc>
        <w:tcPr>
          <w:tcW w:w="3120" w:type="dxa"/>
          <w:tcPrChange w:id="99" w:author="Jin Wang" w:date="2023-06-19T14:02:00Z">
            <w:tcPr>
              <w:tcW w:w="3120" w:type="dxa"/>
            </w:tcPr>
          </w:tcPrChange>
        </w:tcPr>
        <w:p w14:paraId="10DA5053" w14:textId="06893DD9" w:rsidR="052E24CD" w:rsidRDefault="052E24CD">
          <w:pPr>
            <w:pStyle w:val="Header"/>
            <w:ind w:left="-115"/>
            <w:pPrChange w:id="100" w:author="Jin Wang" w:date="2023-06-19T14:02:00Z">
              <w:pPr/>
            </w:pPrChange>
          </w:pPr>
        </w:p>
      </w:tc>
      <w:tc>
        <w:tcPr>
          <w:tcW w:w="3120" w:type="dxa"/>
          <w:tcPrChange w:id="101" w:author="Jin Wang" w:date="2023-06-19T14:02:00Z">
            <w:tcPr>
              <w:tcW w:w="3120" w:type="dxa"/>
            </w:tcPr>
          </w:tcPrChange>
        </w:tcPr>
        <w:p w14:paraId="4B079625" w14:textId="27DB1DE5" w:rsidR="052E24CD" w:rsidRDefault="052E24CD">
          <w:pPr>
            <w:pStyle w:val="Header"/>
            <w:jc w:val="center"/>
            <w:pPrChange w:id="102" w:author="Jin Wang" w:date="2023-06-19T14:02:00Z">
              <w:pPr/>
            </w:pPrChange>
          </w:pPr>
        </w:p>
      </w:tc>
      <w:tc>
        <w:tcPr>
          <w:tcW w:w="3120" w:type="dxa"/>
          <w:tcPrChange w:id="103" w:author="Jin Wang" w:date="2023-06-19T14:02:00Z">
            <w:tcPr>
              <w:tcW w:w="3120" w:type="dxa"/>
            </w:tcPr>
          </w:tcPrChange>
        </w:tcPr>
        <w:p w14:paraId="6B3B4C4E" w14:textId="51AD7930" w:rsidR="052E24CD" w:rsidRDefault="052E24CD">
          <w:pPr>
            <w:pStyle w:val="Header"/>
            <w:ind w:right="-115"/>
            <w:jc w:val="right"/>
            <w:pPrChange w:id="104" w:author="Jin Wang" w:date="2023-06-19T14:02:00Z">
              <w:pPr/>
            </w:pPrChange>
          </w:pPr>
        </w:p>
      </w:tc>
    </w:tr>
  </w:tbl>
  <w:p w14:paraId="42AE2664" w14:textId="171FC3EB" w:rsidR="052E24CD" w:rsidRDefault="052E24CD">
    <w:pPr>
      <w:pStyle w:val="Footer"/>
      <w:pPrChange w:id="105" w:author="Jin Wang" w:date="2023-06-19T14:02:00Z">
        <w:pPr/>
      </w:pPrChan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16E8C" w14:textId="5627DEC8" w:rsidR="002558BF" w:rsidRDefault="00255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53BF3" w14:textId="77777777" w:rsidR="002E22D1" w:rsidRDefault="002E22D1">
      <w:r>
        <w:separator/>
      </w:r>
    </w:p>
  </w:footnote>
  <w:footnote w:type="continuationSeparator" w:id="0">
    <w:p w14:paraId="4367B6EC" w14:textId="77777777" w:rsidR="002E22D1" w:rsidRDefault="002E2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4" w:author="Jin Wang" w:date="2023-06-19T14:02:00Z">
        <w:tblPr>
          <w:tblStyle w:val="TableGrid"/>
          <w:tblW w:w="0" w:type="nil"/>
          <w:tblLayout w:type="fixed"/>
          <w:tblLook w:val="06A0" w:firstRow="1" w:lastRow="0" w:firstColumn="1" w:lastColumn="0" w:noHBand="1" w:noVBand="1"/>
        </w:tblPr>
      </w:tblPrChange>
    </w:tblPr>
    <w:tblGrid>
      <w:gridCol w:w="3120"/>
      <w:gridCol w:w="3120"/>
      <w:gridCol w:w="3120"/>
      <w:tblGridChange w:id="5">
        <w:tblGrid>
          <w:gridCol w:w="3120"/>
          <w:gridCol w:w="3120"/>
          <w:gridCol w:w="3120"/>
        </w:tblGrid>
      </w:tblGridChange>
    </w:tblGrid>
    <w:tr w:rsidR="052E24CD" w14:paraId="522057CD" w14:textId="77777777" w:rsidTr="052E24CD">
      <w:trPr>
        <w:trHeight w:val="300"/>
        <w:trPrChange w:id="6" w:author="Jin Wang" w:date="2023-06-19T14:02:00Z">
          <w:trPr>
            <w:trHeight w:val="300"/>
          </w:trPr>
        </w:trPrChange>
      </w:trPr>
      <w:tc>
        <w:tcPr>
          <w:tcW w:w="3120" w:type="dxa"/>
          <w:tcPrChange w:id="7" w:author="Jin Wang" w:date="2023-06-19T14:02:00Z">
            <w:tcPr>
              <w:tcW w:w="3120" w:type="dxa"/>
            </w:tcPr>
          </w:tcPrChange>
        </w:tcPr>
        <w:p w14:paraId="44530343" w14:textId="13B77AC7" w:rsidR="052E24CD" w:rsidRDefault="052E24CD">
          <w:pPr>
            <w:pStyle w:val="Header"/>
            <w:ind w:left="-115"/>
            <w:pPrChange w:id="8" w:author="Jin Wang" w:date="2023-06-19T14:02:00Z">
              <w:pPr/>
            </w:pPrChange>
          </w:pPr>
        </w:p>
      </w:tc>
      <w:tc>
        <w:tcPr>
          <w:tcW w:w="3120" w:type="dxa"/>
          <w:tcPrChange w:id="9" w:author="Jin Wang" w:date="2023-06-19T14:02:00Z">
            <w:tcPr>
              <w:tcW w:w="3120" w:type="dxa"/>
            </w:tcPr>
          </w:tcPrChange>
        </w:tcPr>
        <w:p w14:paraId="1A87A96B" w14:textId="388B028A" w:rsidR="052E24CD" w:rsidRDefault="052E24CD">
          <w:pPr>
            <w:pStyle w:val="Header"/>
            <w:jc w:val="center"/>
            <w:pPrChange w:id="10" w:author="Jin Wang" w:date="2023-06-19T14:02:00Z">
              <w:pPr/>
            </w:pPrChange>
          </w:pPr>
        </w:p>
      </w:tc>
      <w:tc>
        <w:tcPr>
          <w:tcW w:w="3120" w:type="dxa"/>
          <w:tcPrChange w:id="11" w:author="Jin Wang" w:date="2023-06-19T14:02:00Z">
            <w:tcPr>
              <w:tcW w:w="3120" w:type="dxa"/>
            </w:tcPr>
          </w:tcPrChange>
        </w:tcPr>
        <w:p w14:paraId="695F7097" w14:textId="0337CE7A" w:rsidR="052E24CD" w:rsidRDefault="052E24CD">
          <w:pPr>
            <w:pStyle w:val="Header"/>
            <w:ind w:right="-115"/>
            <w:jc w:val="right"/>
            <w:pPrChange w:id="12" w:author="Jin Wang" w:date="2023-06-19T14:02:00Z">
              <w:pPr/>
            </w:pPrChange>
          </w:pPr>
        </w:p>
      </w:tc>
    </w:tr>
  </w:tbl>
  <w:p w14:paraId="7773EEAD" w14:textId="51794016" w:rsidR="052E24CD" w:rsidRDefault="052E24CD">
    <w:pPr>
      <w:pStyle w:val="Header"/>
      <w:pPrChange w:id="13" w:author="Jin Wang" w:date="2023-06-19T14:02:00Z">
        <w:pPr/>
      </w:pPrChang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24" w:author="Jin Wang" w:date="2023-06-19T14:02:00Z">
        <w:tblPr>
          <w:tblStyle w:val="TableGrid"/>
          <w:tblW w:w="0" w:type="nil"/>
          <w:tblLayout w:type="fixed"/>
          <w:tblLook w:val="06A0" w:firstRow="1" w:lastRow="0" w:firstColumn="1" w:lastColumn="0" w:noHBand="1" w:noVBand="1"/>
        </w:tblPr>
      </w:tblPrChange>
    </w:tblPr>
    <w:tblGrid>
      <w:gridCol w:w="1440"/>
      <w:gridCol w:w="1440"/>
      <w:gridCol w:w="1440"/>
      <w:tblGridChange w:id="25">
        <w:tblGrid>
          <w:gridCol w:w="1440"/>
          <w:gridCol w:w="1440"/>
          <w:gridCol w:w="1440"/>
        </w:tblGrid>
      </w:tblGridChange>
    </w:tblGrid>
    <w:tr w:rsidR="052E24CD" w14:paraId="1A4D0AE5" w14:textId="77777777" w:rsidTr="052E24CD">
      <w:trPr>
        <w:trHeight w:val="300"/>
        <w:trPrChange w:id="26" w:author="Jin Wang" w:date="2023-06-19T14:02:00Z">
          <w:trPr>
            <w:trHeight w:val="300"/>
          </w:trPr>
        </w:trPrChange>
      </w:trPr>
      <w:tc>
        <w:tcPr>
          <w:tcW w:w="1440" w:type="dxa"/>
          <w:tcPrChange w:id="27" w:author="Jin Wang" w:date="2023-06-19T14:02:00Z">
            <w:tcPr>
              <w:tcW w:w="1440" w:type="dxa"/>
            </w:tcPr>
          </w:tcPrChange>
        </w:tcPr>
        <w:p w14:paraId="0B739240" w14:textId="66BB0469" w:rsidR="052E24CD" w:rsidRDefault="052E24CD">
          <w:pPr>
            <w:pStyle w:val="Header"/>
            <w:ind w:left="-115"/>
            <w:pPrChange w:id="28" w:author="Jin Wang" w:date="2023-06-19T14:02:00Z">
              <w:pPr/>
            </w:pPrChange>
          </w:pPr>
        </w:p>
      </w:tc>
      <w:tc>
        <w:tcPr>
          <w:tcW w:w="1440" w:type="dxa"/>
          <w:tcPrChange w:id="29" w:author="Jin Wang" w:date="2023-06-19T14:02:00Z">
            <w:tcPr>
              <w:tcW w:w="1440" w:type="dxa"/>
            </w:tcPr>
          </w:tcPrChange>
        </w:tcPr>
        <w:p w14:paraId="07E428F9" w14:textId="04832667" w:rsidR="052E24CD" w:rsidRDefault="052E24CD">
          <w:pPr>
            <w:pStyle w:val="Header"/>
            <w:jc w:val="center"/>
            <w:pPrChange w:id="30" w:author="Jin Wang" w:date="2023-06-19T14:02:00Z">
              <w:pPr/>
            </w:pPrChange>
          </w:pPr>
        </w:p>
      </w:tc>
      <w:tc>
        <w:tcPr>
          <w:tcW w:w="1440" w:type="dxa"/>
          <w:tcPrChange w:id="31" w:author="Jin Wang" w:date="2023-06-19T14:02:00Z">
            <w:tcPr>
              <w:tcW w:w="1440" w:type="dxa"/>
            </w:tcPr>
          </w:tcPrChange>
        </w:tcPr>
        <w:p w14:paraId="403E1D91" w14:textId="2D0E172B" w:rsidR="052E24CD" w:rsidRDefault="052E24CD">
          <w:pPr>
            <w:pStyle w:val="Header"/>
            <w:ind w:right="-115"/>
            <w:jc w:val="right"/>
            <w:pPrChange w:id="32" w:author="Jin Wang" w:date="2023-06-19T14:02:00Z">
              <w:pPr/>
            </w:pPrChange>
          </w:pPr>
        </w:p>
      </w:tc>
    </w:tr>
  </w:tbl>
  <w:p w14:paraId="04304940" w14:textId="14A3C41F" w:rsidR="052E24CD" w:rsidRDefault="052E24CD">
    <w:pPr>
      <w:pStyle w:val="Header"/>
      <w:pPrChange w:id="33" w:author="Jin Wang" w:date="2023-06-19T14:02:00Z">
        <w:pPr/>
      </w:pPrChang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44" w:author="Jin Wang" w:date="2023-06-19T14:02:00Z">
        <w:tblPr>
          <w:tblStyle w:val="TableGrid"/>
          <w:tblW w:w="0" w:type="nil"/>
          <w:tblLayout w:type="fixed"/>
          <w:tblLook w:val="06A0" w:firstRow="1" w:lastRow="0" w:firstColumn="1" w:lastColumn="0" w:noHBand="1" w:noVBand="1"/>
        </w:tblPr>
      </w:tblPrChange>
    </w:tblPr>
    <w:tblGrid>
      <w:gridCol w:w="1440"/>
      <w:gridCol w:w="1440"/>
      <w:gridCol w:w="1440"/>
      <w:tblGridChange w:id="45">
        <w:tblGrid>
          <w:gridCol w:w="1440"/>
          <w:gridCol w:w="1440"/>
          <w:gridCol w:w="1440"/>
        </w:tblGrid>
      </w:tblGridChange>
    </w:tblGrid>
    <w:tr w:rsidR="052E24CD" w14:paraId="36B3FC56" w14:textId="77777777" w:rsidTr="052E24CD">
      <w:trPr>
        <w:trHeight w:val="300"/>
        <w:trPrChange w:id="46" w:author="Jin Wang" w:date="2023-06-19T14:02:00Z">
          <w:trPr>
            <w:trHeight w:val="300"/>
          </w:trPr>
        </w:trPrChange>
      </w:trPr>
      <w:tc>
        <w:tcPr>
          <w:tcW w:w="1440" w:type="dxa"/>
          <w:tcPrChange w:id="47" w:author="Jin Wang" w:date="2023-06-19T14:02:00Z">
            <w:tcPr>
              <w:tcW w:w="1440" w:type="dxa"/>
            </w:tcPr>
          </w:tcPrChange>
        </w:tcPr>
        <w:p w14:paraId="55F1DC94" w14:textId="69061330" w:rsidR="052E24CD" w:rsidRDefault="052E24CD">
          <w:pPr>
            <w:pStyle w:val="Header"/>
            <w:ind w:left="-115"/>
            <w:pPrChange w:id="48" w:author="Jin Wang" w:date="2023-06-19T14:02:00Z">
              <w:pPr/>
            </w:pPrChange>
          </w:pPr>
        </w:p>
      </w:tc>
      <w:tc>
        <w:tcPr>
          <w:tcW w:w="1440" w:type="dxa"/>
          <w:tcPrChange w:id="49" w:author="Jin Wang" w:date="2023-06-19T14:02:00Z">
            <w:tcPr>
              <w:tcW w:w="1440" w:type="dxa"/>
            </w:tcPr>
          </w:tcPrChange>
        </w:tcPr>
        <w:p w14:paraId="05B8EB75" w14:textId="4F40270B" w:rsidR="052E24CD" w:rsidRDefault="052E24CD">
          <w:pPr>
            <w:pStyle w:val="Header"/>
            <w:jc w:val="center"/>
            <w:pPrChange w:id="50" w:author="Jin Wang" w:date="2023-06-19T14:02:00Z">
              <w:pPr/>
            </w:pPrChange>
          </w:pPr>
        </w:p>
      </w:tc>
      <w:tc>
        <w:tcPr>
          <w:tcW w:w="1440" w:type="dxa"/>
          <w:tcPrChange w:id="51" w:author="Jin Wang" w:date="2023-06-19T14:02:00Z">
            <w:tcPr>
              <w:tcW w:w="1440" w:type="dxa"/>
            </w:tcPr>
          </w:tcPrChange>
        </w:tcPr>
        <w:p w14:paraId="1C55373F" w14:textId="0F64389A" w:rsidR="052E24CD" w:rsidRDefault="052E24CD">
          <w:pPr>
            <w:pStyle w:val="Header"/>
            <w:ind w:right="-115"/>
            <w:jc w:val="right"/>
            <w:pPrChange w:id="52" w:author="Jin Wang" w:date="2023-06-19T14:02:00Z">
              <w:pPr/>
            </w:pPrChange>
          </w:pPr>
        </w:p>
      </w:tc>
    </w:tr>
  </w:tbl>
  <w:p w14:paraId="121EE7F2" w14:textId="477FEE12" w:rsidR="052E24CD" w:rsidRDefault="052E24CD">
    <w:pPr>
      <w:pStyle w:val="Header"/>
      <w:pPrChange w:id="53" w:author="Jin Wang" w:date="2023-06-19T14:02:00Z">
        <w:pPr/>
      </w:pPrChang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64" w:author="Jin Wang" w:date="2023-06-19T14:02:00Z">
        <w:tblPr>
          <w:tblStyle w:val="TableGrid"/>
          <w:tblW w:w="0" w:type="nil"/>
          <w:tblLayout w:type="fixed"/>
          <w:tblLook w:val="06A0" w:firstRow="1" w:lastRow="0" w:firstColumn="1" w:lastColumn="0" w:noHBand="1" w:noVBand="1"/>
        </w:tblPr>
      </w:tblPrChange>
    </w:tblPr>
    <w:tblGrid>
      <w:gridCol w:w="1440"/>
      <w:gridCol w:w="1440"/>
      <w:gridCol w:w="1440"/>
      <w:tblGridChange w:id="65">
        <w:tblGrid>
          <w:gridCol w:w="1440"/>
          <w:gridCol w:w="1440"/>
          <w:gridCol w:w="1440"/>
        </w:tblGrid>
      </w:tblGridChange>
    </w:tblGrid>
    <w:tr w:rsidR="052E24CD" w14:paraId="7450DBAC" w14:textId="77777777" w:rsidTr="052E24CD">
      <w:trPr>
        <w:trHeight w:val="300"/>
        <w:trPrChange w:id="66" w:author="Jin Wang" w:date="2023-06-19T14:02:00Z">
          <w:trPr>
            <w:trHeight w:val="300"/>
          </w:trPr>
        </w:trPrChange>
      </w:trPr>
      <w:tc>
        <w:tcPr>
          <w:tcW w:w="1440" w:type="dxa"/>
          <w:tcPrChange w:id="67" w:author="Jin Wang" w:date="2023-06-19T14:02:00Z">
            <w:tcPr>
              <w:tcW w:w="1440" w:type="dxa"/>
            </w:tcPr>
          </w:tcPrChange>
        </w:tcPr>
        <w:p w14:paraId="6B67938B" w14:textId="3A36D20B" w:rsidR="052E24CD" w:rsidRDefault="052E24CD">
          <w:pPr>
            <w:pStyle w:val="Header"/>
            <w:ind w:left="-115"/>
            <w:pPrChange w:id="68" w:author="Jin Wang" w:date="2023-06-19T14:02:00Z">
              <w:pPr/>
            </w:pPrChange>
          </w:pPr>
        </w:p>
      </w:tc>
      <w:tc>
        <w:tcPr>
          <w:tcW w:w="1440" w:type="dxa"/>
          <w:tcPrChange w:id="69" w:author="Jin Wang" w:date="2023-06-19T14:02:00Z">
            <w:tcPr>
              <w:tcW w:w="1440" w:type="dxa"/>
            </w:tcPr>
          </w:tcPrChange>
        </w:tcPr>
        <w:p w14:paraId="4CEF5E52" w14:textId="17201444" w:rsidR="052E24CD" w:rsidRDefault="052E24CD">
          <w:pPr>
            <w:pStyle w:val="Header"/>
            <w:jc w:val="center"/>
            <w:pPrChange w:id="70" w:author="Jin Wang" w:date="2023-06-19T14:02:00Z">
              <w:pPr/>
            </w:pPrChange>
          </w:pPr>
        </w:p>
      </w:tc>
      <w:tc>
        <w:tcPr>
          <w:tcW w:w="1440" w:type="dxa"/>
          <w:tcPrChange w:id="71" w:author="Jin Wang" w:date="2023-06-19T14:02:00Z">
            <w:tcPr>
              <w:tcW w:w="1440" w:type="dxa"/>
            </w:tcPr>
          </w:tcPrChange>
        </w:tcPr>
        <w:p w14:paraId="36EE2C0E" w14:textId="4AC2720B" w:rsidR="052E24CD" w:rsidRDefault="052E24CD">
          <w:pPr>
            <w:pStyle w:val="Header"/>
            <w:ind w:right="-115"/>
            <w:jc w:val="right"/>
            <w:pPrChange w:id="72" w:author="Jin Wang" w:date="2023-06-19T14:02:00Z">
              <w:pPr/>
            </w:pPrChange>
          </w:pPr>
        </w:p>
      </w:tc>
    </w:tr>
  </w:tbl>
  <w:p w14:paraId="4436A935" w14:textId="38F6EDE8" w:rsidR="052E24CD" w:rsidRDefault="052E24CD">
    <w:pPr>
      <w:pStyle w:val="Header"/>
      <w:pPrChange w:id="73" w:author="Jin Wang" w:date="2023-06-19T14:02:00Z">
        <w:pPr/>
      </w:pPrChang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86" w:author="Jin Wang" w:date="2023-06-19T14:02:00Z">
        <w:tblPr>
          <w:tblStyle w:val="TableGrid"/>
          <w:tblW w:w="0" w:type="nil"/>
          <w:tblLayout w:type="fixed"/>
          <w:tblLook w:val="06A0" w:firstRow="1" w:lastRow="0" w:firstColumn="1" w:lastColumn="0" w:noHBand="1" w:noVBand="1"/>
        </w:tblPr>
      </w:tblPrChange>
    </w:tblPr>
    <w:tblGrid>
      <w:gridCol w:w="3120"/>
      <w:gridCol w:w="3120"/>
      <w:gridCol w:w="3120"/>
      <w:tblGridChange w:id="87">
        <w:tblGrid>
          <w:gridCol w:w="3120"/>
          <w:gridCol w:w="3120"/>
          <w:gridCol w:w="3120"/>
        </w:tblGrid>
      </w:tblGridChange>
    </w:tblGrid>
    <w:tr w:rsidR="052E24CD" w14:paraId="115D6ECA" w14:textId="77777777" w:rsidTr="052E24CD">
      <w:trPr>
        <w:trHeight w:val="300"/>
        <w:trPrChange w:id="88" w:author="Jin Wang" w:date="2023-06-19T14:02:00Z">
          <w:trPr>
            <w:trHeight w:val="300"/>
          </w:trPr>
        </w:trPrChange>
      </w:trPr>
      <w:tc>
        <w:tcPr>
          <w:tcW w:w="3120" w:type="dxa"/>
          <w:tcPrChange w:id="89" w:author="Jin Wang" w:date="2023-06-19T14:02:00Z">
            <w:tcPr>
              <w:tcW w:w="3120" w:type="dxa"/>
            </w:tcPr>
          </w:tcPrChange>
        </w:tcPr>
        <w:p w14:paraId="1C6A2327" w14:textId="6E4A2CF4" w:rsidR="052E24CD" w:rsidRDefault="052E24CD">
          <w:pPr>
            <w:pStyle w:val="Header"/>
            <w:ind w:left="-115"/>
            <w:pPrChange w:id="90" w:author="Jin Wang" w:date="2023-06-19T14:02:00Z">
              <w:pPr/>
            </w:pPrChange>
          </w:pPr>
        </w:p>
      </w:tc>
      <w:tc>
        <w:tcPr>
          <w:tcW w:w="3120" w:type="dxa"/>
          <w:tcPrChange w:id="91" w:author="Jin Wang" w:date="2023-06-19T14:02:00Z">
            <w:tcPr>
              <w:tcW w:w="3120" w:type="dxa"/>
            </w:tcPr>
          </w:tcPrChange>
        </w:tcPr>
        <w:p w14:paraId="32352D5A" w14:textId="48586BAD" w:rsidR="052E24CD" w:rsidRDefault="052E24CD">
          <w:pPr>
            <w:pStyle w:val="Header"/>
            <w:jc w:val="center"/>
            <w:pPrChange w:id="92" w:author="Jin Wang" w:date="2023-06-19T14:02:00Z">
              <w:pPr/>
            </w:pPrChange>
          </w:pPr>
        </w:p>
      </w:tc>
      <w:tc>
        <w:tcPr>
          <w:tcW w:w="3120" w:type="dxa"/>
          <w:tcPrChange w:id="93" w:author="Jin Wang" w:date="2023-06-19T14:02:00Z">
            <w:tcPr>
              <w:tcW w:w="3120" w:type="dxa"/>
            </w:tcPr>
          </w:tcPrChange>
        </w:tcPr>
        <w:p w14:paraId="07BF1A33" w14:textId="4C07B175" w:rsidR="052E24CD" w:rsidRDefault="052E24CD">
          <w:pPr>
            <w:pStyle w:val="Header"/>
            <w:ind w:right="-115"/>
            <w:jc w:val="right"/>
            <w:pPrChange w:id="94" w:author="Jin Wang" w:date="2023-06-19T14:02:00Z">
              <w:pPr/>
            </w:pPrChange>
          </w:pPr>
        </w:p>
      </w:tc>
    </w:tr>
  </w:tbl>
  <w:p w14:paraId="0EE403EA" w14:textId="6E26B717" w:rsidR="052E24CD" w:rsidRDefault="052E24CD">
    <w:pPr>
      <w:pStyle w:val="Header"/>
      <w:pPrChange w:id="95" w:author="Jin Wang" w:date="2023-06-19T14:02:00Z">
        <w:pPr/>
      </w:pPrChang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139" w:author="Jin Wang" w:date="2023-06-19T14:02:00Z">
        <w:tblPr>
          <w:tblStyle w:val="TableGrid"/>
          <w:tblW w:w="0" w:type="nil"/>
          <w:tblLayout w:type="fixed"/>
          <w:tblLook w:val="06A0" w:firstRow="1" w:lastRow="0" w:firstColumn="1" w:lastColumn="0" w:noHBand="1" w:noVBand="1"/>
        </w:tblPr>
      </w:tblPrChange>
    </w:tblPr>
    <w:tblGrid>
      <w:gridCol w:w="3120"/>
      <w:gridCol w:w="3120"/>
      <w:gridCol w:w="3120"/>
      <w:tblGridChange w:id="140">
        <w:tblGrid>
          <w:gridCol w:w="3120"/>
          <w:gridCol w:w="3120"/>
          <w:gridCol w:w="3120"/>
        </w:tblGrid>
      </w:tblGridChange>
    </w:tblGrid>
    <w:tr w:rsidR="052E24CD" w14:paraId="04CC57CE" w14:textId="77777777" w:rsidTr="052E24CD">
      <w:trPr>
        <w:trHeight w:val="300"/>
        <w:trPrChange w:id="141" w:author="Jin Wang" w:date="2023-06-19T14:02:00Z">
          <w:trPr>
            <w:trHeight w:val="300"/>
          </w:trPr>
        </w:trPrChange>
      </w:trPr>
      <w:tc>
        <w:tcPr>
          <w:tcW w:w="3120" w:type="dxa"/>
          <w:tcPrChange w:id="142" w:author="Jin Wang" w:date="2023-06-19T14:02:00Z">
            <w:tcPr>
              <w:tcW w:w="3120" w:type="dxa"/>
            </w:tcPr>
          </w:tcPrChange>
        </w:tcPr>
        <w:p w14:paraId="0A61146E" w14:textId="0C59C842" w:rsidR="052E24CD" w:rsidRDefault="052E24CD">
          <w:pPr>
            <w:pStyle w:val="Header"/>
            <w:ind w:left="-115"/>
            <w:pPrChange w:id="143" w:author="Jin Wang" w:date="2023-06-19T14:02:00Z">
              <w:pPr/>
            </w:pPrChange>
          </w:pPr>
        </w:p>
      </w:tc>
      <w:tc>
        <w:tcPr>
          <w:tcW w:w="3120" w:type="dxa"/>
          <w:tcPrChange w:id="144" w:author="Jin Wang" w:date="2023-06-19T14:02:00Z">
            <w:tcPr>
              <w:tcW w:w="3120" w:type="dxa"/>
            </w:tcPr>
          </w:tcPrChange>
        </w:tcPr>
        <w:p w14:paraId="604D54D3" w14:textId="56ABCD1F" w:rsidR="052E24CD" w:rsidRDefault="052E24CD">
          <w:pPr>
            <w:pStyle w:val="Header"/>
            <w:jc w:val="center"/>
            <w:pPrChange w:id="145" w:author="Jin Wang" w:date="2023-06-19T14:02:00Z">
              <w:pPr/>
            </w:pPrChange>
          </w:pPr>
        </w:p>
      </w:tc>
      <w:tc>
        <w:tcPr>
          <w:tcW w:w="3120" w:type="dxa"/>
          <w:tcPrChange w:id="146" w:author="Jin Wang" w:date="2023-06-19T14:02:00Z">
            <w:tcPr>
              <w:tcW w:w="3120" w:type="dxa"/>
            </w:tcPr>
          </w:tcPrChange>
        </w:tcPr>
        <w:p w14:paraId="3600EE23" w14:textId="4D4B6139" w:rsidR="052E24CD" w:rsidRDefault="052E24CD">
          <w:pPr>
            <w:pStyle w:val="Header"/>
            <w:ind w:right="-115"/>
            <w:jc w:val="right"/>
            <w:pPrChange w:id="147" w:author="Jin Wang" w:date="2023-06-19T14:02:00Z">
              <w:pPr/>
            </w:pPrChange>
          </w:pPr>
        </w:p>
      </w:tc>
    </w:tr>
  </w:tbl>
  <w:p w14:paraId="7610CF8C" w14:textId="31462902" w:rsidR="052E24CD" w:rsidRDefault="052E24CD">
    <w:pPr>
      <w:pStyle w:val="Header"/>
      <w:pPrChange w:id="148" w:author="Jin Wang" w:date="2023-06-19T14:02:00Z">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26C1B"/>
    <w:multiLevelType w:val="hybridMultilevel"/>
    <w:tmpl w:val="BF18A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D2C3F"/>
    <w:multiLevelType w:val="hybridMultilevel"/>
    <w:tmpl w:val="5498E0C6"/>
    <w:lvl w:ilvl="0" w:tplc="01768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700502"/>
    <w:multiLevelType w:val="hybridMultilevel"/>
    <w:tmpl w:val="38DA87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53A79"/>
    <w:multiLevelType w:val="hybridMultilevel"/>
    <w:tmpl w:val="CCD23448"/>
    <w:lvl w:ilvl="0" w:tplc="E7B0CD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555C1"/>
    <w:multiLevelType w:val="hybridMultilevel"/>
    <w:tmpl w:val="2C785312"/>
    <w:lvl w:ilvl="0" w:tplc="54F24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82468F"/>
    <w:multiLevelType w:val="hybridMultilevel"/>
    <w:tmpl w:val="5F72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4973B7"/>
    <w:multiLevelType w:val="multilevel"/>
    <w:tmpl w:val="6D720D44"/>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num w:numId="1" w16cid:durableId="835337839">
    <w:abstractNumId w:val="6"/>
  </w:num>
  <w:num w:numId="2" w16cid:durableId="1103958716">
    <w:abstractNumId w:val="5"/>
  </w:num>
  <w:num w:numId="3" w16cid:durableId="562834911">
    <w:abstractNumId w:val="2"/>
  </w:num>
  <w:num w:numId="4" w16cid:durableId="1441098130">
    <w:abstractNumId w:val="0"/>
  </w:num>
  <w:num w:numId="5" w16cid:durableId="2122872065">
    <w:abstractNumId w:val="1"/>
  </w:num>
  <w:num w:numId="6" w16cid:durableId="1122262501">
    <w:abstractNumId w:val="3"/>
  </w:num>
  <w:num w:numId="7" w16cid:durableId="202081168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n Wang">
    <w15:presenceInfo w15:providerId="AD" w15:userId="S::jw1412@business.rutgers.edu::614345d9-983f-44d0-a3e6-4eea8eb1f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70"/>
    <w:rsid w:val="0001625C"/>
    <w:rsid w:val="000776F2"/>
    <w:rsid w:val="0015152F"/>
    <w:rsid w:val="001A6F35"/>
    <w:rsid w:val="001B3B82"/>
    <w:rsid w:val="001D7CC3"/>
    <w:rsid w:val="002558BF"/>
    <w:rsid w:val="00297942"/>
    <w:rsid w:val="002B0CFF"/>
    <w:rsid w:val="002E1C70"/>
    <w:rsid w:val="002E22D1"/>
    <w:rsid w:val="002E3E3C"/>
    <w:rsid w:val="003004CC"/>
    <w:rsid w:val="00313AE1"/>
    <w:rsid w:val="003243F0"/>
    <w:rsid w:val="003436DD"/>
    <w:rsid w:val="003558F4"/>
    <w:rsid w:val="00361BF7"/>
    <w:rsid w:val="0038432B"/>
    <w:rsid w:val="003B3153"/>
    <w:rsid w:val="003C5A1F"/>
    <w:rsid w:val="00415982"/>
    <w:rsid w:val="00467274"/>
    <w:rsid w:val="004960C7"/>
    <w:rsid w:val="004D45F5"/>
    <w:rsid w:val="004E3F13"/>
    <w:rsid w:val="00551B61"/>
    <w:rsid w:val="005C6907"/>
    <w:rsid w:val="005E23EC"/>
    <w:rsid w:val="005E677F"/>
    <w:rsid w:val="00610837"/>
    <w:rsid w:val="00614E71"/>
    <w:rsid w:val="0061523F"/>
    <w:rsid w:val="00623D84"/>
    <w:rsid w:val="0064018F"/>
    <w:rsid w:val="00646A52"/>
    <w:rsid w:val="00686AD3"/>
    <w:rsid w:val="006B25D0"/>
    <w:rsid w:val="006B3289"/>
    <w:rsid w:val="006D7DF1"/>
    <w:rsid w:val="0073489F"/>
    <w:rsid w:val="00754EDD"/>
    <w:rsid w:val="00756EAD"/>
    <w:rsid w:val="00760D5B"/>
    <w:rsid w:val="00773A0B"/>
    <w:rsid w:val="00791EFD"/>
    <w:rsid w:val="00795899"/>
    <w:rsid w:val="007B7FD2"/>
    <w:rsid w:val="007D1EA5"/>
    <w:rsid w:val="007D4256"/>
    <w:rsid w:val="008A1979"/>
    <w:rsid w:val="008B606F"/>
    <w:rsid w:val="008F57BB"/>
    <w:rsid w:val="00933E16"/>
    <w:rsid w:val="009814C0"/>
    <w:rsid w:val="00A12337"/>
    <w:rsid w:val="00A126B0"/>
    <w:rsid w:val="00A25554"/>
    <w:rsid w:val="00A325E6"/>
    <w:rsid w:val="00A4398B"/>
    <w:rsid w:val="00A66AC2"/>
    <w:rsid w:val="00A70E1C"/>
    <w:rsid w:val="00A72C0D"/>
    <w:rsid w:val="00B00C04"/>
    <w:rsid w:val="00B466CE"/>
    <w:rsid w:val="00BF6B9D"/>
    <w:rsid w:val="00C31B54"/>
    <w:rsid w:val="00C3536F"/>
    <w:rsid w:val="00C47465"/>
    <w:rsid w:val="00C71F5A"/>
    <w:rsid w:val="00C8403E"/>
    <w:rsid w:val="00CC24A8"/>
    <w:rsid w:val="00D035F3"/>
    <w:rsid w:val="00D50DBF"/>
    <w:rsid w:val="00DB7555"/>
    <w:rsid w:val="00E27A3D"/>
    <w:rsid w:val="00E443EB"/>
    <w:rsid w:val="00EF3E6A"/>
    <w:rsid w:val="00F04FD5"/>
    <w:rsid w:val="00F14420"/>
    <w:rsid w:val="00F47479"/>
    <w:rsid w:val="00F47744"/>
    <w:rsid w:val="00F8102B"/>
    <w:rsid w:val="00FA3D40"/>
    <w:rsid w:val="00FB2914"/>
    <w:rsid w:val="00FB4CC8"/>
    <w:rsid w:val="00FC1658"/>
    <w:rsid w:val="04A1C57E"/>
    <w:rsid w:val="052E24CD"/>
    <w:rsid w:val="085BD234"/>
    <w:rsid w:val="239318CB"/>
    <w:rsid w:val="246984B0"/>
    <w:rsid w:val="2F8C9C67"/>
    <w:rsid w:val="78C89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7A86"/>
  <w15:chartTrackingRefBased/>
  <w15:docId w15:val="{D42B99D9-64BE-EE4C-B9FD-9F5E2325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5F5"/>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25C"/>
    <w:pPr>
      <w:ind w:left="720"/>
      <w:contextualSpacing/>
    </w:pPr>
  </w:style>
  <w:style w:type="table" w:styleId="TableGrid">
    <w:name w:val="Table Grid"/>
    <w:basedOn w:val="TableNormal"/>
    <w:uiPriority w:val="39"/>
    <w:rsid w:val="00A25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D1EA5"/>
  </w:style>
  <w:style w:type="character" w:styleId="CommentReference">
    <w:name w:val="annotation reference"/>
    <w:basedOn w:val="DefaultParagraphFont"/>
    <w:uiPriority w:val="99"/>
    <w:semiHidden/>
    <w:unhideWhenUsed/>
    <w:rsid w:val="003B3153"/>
    <w:rPr>
      <w:sz w:val="16"/>
      <w:szCs w:val="16"/>
    </w:rPr>
  </w:style>
  <w:style w:type="paragraph" w:styleId="CommentText">
    <w:name w:val="annotation text"/>
    <w:basedOn w:val="Normal"/>
    <w:link w:val="CommentTextChar"/>
    <w:uiPriority w:val="99"/>
    <w:semiHidden/>
    <w:unhideWhenUsed/>
    <w:rsid w:val="003B3153"/>
    <w:rPr>
      <w:sz w:val="20"/>
      <w:szCs w:val="20"/>
    </w:rPr>
  </w:style>
  <w:style w:type="character" w:customStyle="1" w:styleId="CommentTextChar">
    <w:name w:val="Comment Text Char"/>
    <w:basedOn w:val="DefaultParagraphFont"/>
    <w:link w:val="CommentText"/>
    <w:uiPriority w:val="99"/>
    <w:semiHidden/>
    <w:rsid w:val="003B3153"/>
    <w:rPr>
      <w:sz w:val="20"/>
      <w:szCs w:val="20"/>
    </w:rPr>
  </w:style>
  <w:style w:type="paragraph" w:styleId="CommentSubject">
    <w:name w:val="annotation subject"/>
    <w:basedOn w:val="CommentText"/>
    <w:next w:val="CommentText"/>
    <w:link w:val="CommentSubjectChar"/>
    <w:uiPriority w:val="99"/>
    <w:semiHidden/>
    <w:unhideWhenUsed/>
    <w:rsid w:val="003B3153"/>
    <w:rPr>
      <w:b/>
      <w:bCs/>
    </w:rPr>
  </w:style>
  <w:style w:type="character" w:customStyle="1" w:styleId="CommentSubjectChar">
    <w:name w:val="Comment Subject Char"/>
    <w:basedOn w:val="CommentTextChar"/>
    <w:link w:val="CommentSubject"/>
    <w:uiPriority w:val="99"/>
    <w:semiHidden/>
    <w:rsid w:val="003B3153"/>
    <w:rPr>
      <w:b/>
      <w:bCs/>
      <w:sz w:val="20"/>
      <w:szCs w:val="20"/>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PlaceholderText">
    <w:name w:val="Placeholder Text"/>
    <w:basedOn w:val="DefaultParagraphFont"/>
    <w:uiPriority w:val="99"/>
    <w:semiHidden/>
    <w:rsid w:val="002558BF"/>
    <w:rPr>
      <w:color w:val="808080"/>
    </w:rPr>
  </w:style>
  <w:style w:type="character" w:styleId="Hyperlink">
    <w:name w:val="Hyperlink"/>
    <w:basedOn w:val="DefaultParagraphFont"/>
    <w:uiPriority w:val="99"/>
    <w:unhideWhenUsed/>
    <w:rsid w:val="001D7CC3"/>
    <w:rPr>
      <w:color w:val="0563C1" w:themeColor="hyperlink"/>
      <w:u w:val="single"/>
    </w:rPr>
  </w:style>
  <w:style w:type="character" w:styleId="UnresolvedMention">
    <w:name w:val="Unresolved Mention"/>
    <w:basedOn w:val="DefaultParagraphFont"/>
    <w:uiPriority w:val="99"/>
    <w:semiHidden/>
    <w:unhideWhenUsed/>
    <w:rsid w:val="001D7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0305">
      <w:bodyDiv w:val="1"/>
      <w:marLeft w:val="0"/>
      <w:marRight w:val="0"/>
      <w:marTop w:val="0"/>
      <w:marBottom w:val="0"/>
      <w:divBdr>
        <w:top w:val="none" w:sz="0" w:space="0" w:color="auto"/>
        <w:left w:val="none" w:sz="0" w:space="0" w:color="auto"/>
        <w:bottom w:val="none" w:sz="0" w:space="0" w:color="auto"/>
        <w:right w:val="none" w:sz="0" w:space="0" w:color="auto"/>
      </w:divBdr>
    </w:div>
    <w:div w:id="213467980">
      <w:bodyDiv w:val="1"/>
      <w:marLeft w:val="0"/>
      <w:marRight w:val="0"/>
      <w:marTop w:val="0"/>
      <w:marBottom w:val="0"/>
      <w:divBdr>
        <w:top w:val="none" w:sz="0" w:space="0" w:color="auto"/>
        <w:left w:val="none" w:sz="0" w:space="0" w:color="auto"/>
        <w:bottom w:val="none" w:sz="0" w:space="0" w:color="auto"/>
        <w:right w:val="none" w:sz="0" w:space="0" w:color="auto"/>
      </w:divBdr>
    </w:div>
    <w:div w:id="405998807">
      <w:bodyDiv w:val="1"/>
      <w:marLeft w:val="0"/>
      <w:marRight w:val="0"/>
      <w:marTop w:val="0"/>
      <w:marBottom w:val="0"/>
      <w:divBdr>
        <w:top w:val="none" w:sz="0" w:space="0" w:color="auto"/>
        <w:left w:val="none" w:sz="0" w:space="0" w:color="auto"/>
        <w:bottom w:val="none" w:sz="0" w:space="0" w:color="auto"/>
        <w:right w:val="none" w:sz="0" w:space="0" w:color="auto"/>
      </w:divBdr>
    </w:div>
    <w:div w:id="919095433">
      <w:bodyDiv w:val="1"/>
      <w:marLeft w:val="0"/>
      <w:marRight w:val="0"/>
      <w:marTop w:val="0"/>
      <w:marBottom w:val="0"/>
      <w:divBdr>
        <w:top w:val="none" w:sz="0" w:space="0" w:color="auto"/>
        <w:left w:val="none" w:sz="0" w:space="0" w:color="auto"/>
        <w:bottom w:val="none" w:sz="0" w:space="0" w:color="auto"/>
        <w:right w:val="none" w:sz="0" w:space="0" w:color="auto"/>
      </w:divBdr>
    </w:div>
    <w:div w:id="1277562983">
      <w:bodyDiv w:val="1"/>
      <w:marLeft w:val="0"/>
      <w:marRight w:val="0"/>
      <w:marTop w:val="0"/>
      <w:marBottom w:val="0"/>
      <w:divBdr>
        <w:top w:val="none" w:sz="0" w:space="0" w:color="auto"/>
        <w:left w:val="none" w:sz="0" w:space="0" w:color="auto"/>
        <w:bottom w:val="none" w:sz="0" w:space="0" w:color="auto"/>
        <w:right w:val="none" w:sz="0" w:space="0" w:color="auto"/>
      </w:divBdr>
    </w:div>
    <w:div w:id="1490558140">
      <w:bodyDiv w:val="1"/>
      <w:marLeft w:val="0"/>
      <w:marRight w:val="0"/>
      <w:marTop w:val="0"/>
      <w:marBottom w:val="0"/>
      <w:divBdr>
        <w:top w:val="none" w:sz="0" w:space="0" w:color="auto"/>
        <w:left w:val="none" w:sz="0" w:space="0" w:color="auto"/>
        <w:bottom w:val="none" w:sz="0" w:space="0" w:color="auto"/>
        <w:right w:val="none" w:sz="0" w:space="0" w:color="auto"/>
      </w:divBdr>
    </w:div>
    <w:div w:id="1521360397">
      <w:bodyDiv w:val="1"/>
      <w:marLeft w:val="0"/>
      <w:marRight w:val="0"/>
      <w:marTop w:val="0"/>
      <w:marBottom w:val="0"/>
      <w:divBdr>
        <w:top w:val="none" w:sz="0" w:space="0" w:color="auto"/>
        <w:left w:val="none" w:sz="0" w:space="0" w:color="auto"/>
        <w:bottom w:val="none" w:sz="0" w:space="0" w:color="auto"/>
        <w:right w:val="none" w:sz="0" w:space="0" w:color="auto"/>
      </w:divBdr>
    </w:div>
    <w:div w:id="1531718800">
      <w:bodyDiv w:val="1"/>
      <w:marLeft w:val="0"/>
      <w:marRight w:val="0"/>
      <w:marTop w:val="0"/>
      <w:marBottom w:val="0"/>
      <w:divBdr>
        <w:top w:val="none" w:sz="0" w:space="0" w:color="auto"/>
        <w:left w:val="none" w:sz="0" w:space="0" w:color="auto"/>
        <w:bottom w:val="none" w:sz="0" w:space="0" w:color="auto"/>
        <w:right w:val="none" w:sz="0" w:space="0" w:color="auto"/>
      </w:divBdr>
    </w:div>
    <w:div w:id="1629357363">
      <w:bodyDiv w:val="1"/>
      <w:marLeft w:val="0"/>
      <w:marRight w:val="0"/>
      <w:marTop w:val="0"/>
      <w:marBottom w:val="0"/>
      <w:divBdr>
        <w:top w:val="none" w:sz="0" w:space="0" w:color="auto"/>
        <w:left w:val="none" w:sz="0" w:space="0" w:color="auto"/>
        <w:bottom w:val="none" w:sz="0" w:space="0" w:color="auto"/>
        <w:right w:val="none" w:sz="0" w:space="0" w:color="auto"/>
      </w:divBdr>
    </w:div>
    <w:div w:id="1784885213">
      <w:bodyDiv w:val="1"/>
      <w:marLeft w:val="0"/>
      <w:marRight w:val="0"/>
      <w:marTop w:val="0"/>
      <w:marBottom w:val="0"/>
      <w:divBdr>
        <w:top w:val="none" w:sz="0" w:space="0" w:color="auto"/>
        <w:left w:val="none" w:sz="0" w:space="0" w:color="auto"/>
        <w:bottom w:val="none" w:sz="0" w:space="0" w:color="auto"/>
        <w:right w:val="none" w:sz="0" w:space="0" w:color="auto"/>
      </w:divBdr>
    </w:div>
    <w:div w:id="178927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usafacts.org/data/topics/people-society/population-and-demographics/population-data/population/" TargetMode="External"/><Relationship Id="rId28" Type="http://schemas.openxmlformats.org/officeDocument/2006/relationships/image" Target="media/image6.png"/><Relationship Id="rId10" Type="http://schemas.microsoft.com/office/2016/09/relationships/commentsIds" Target="commentsIds.xml"/><Relationship Id="rId19" Type="http://schemas.openxmlformats.org/officeDocument/2006/relationships/footer" Target="footer4.xml"/><Relationship Id="rId31" Type="http://schemas.openxmlformats.org/officeDocument/2006/relationships/footer" Target="footer6.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header" Target="header6.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uriadiaz-tena/Documents/Rutgers/0.0Associate_Professor/Papers/excess_death_paper/data/JOINT_HistRec_till23_state_month_rev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[JOINT_HistRec_till23_state_month_rev7.xlsx]Plots NY!PivotTable22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t>Daily Crude Rate for New York and its Expected Values using</a:t>
            </a:r>
            <a:r>
              <a:rPr lang="en-US" sz="1600" b="1" baseline="0"/>
              <a:t> Farrinton algorithm and Exponential Smoothing</a:t>
            </a:r>
            <a:endParaRPr lang="en-US" sz="16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'Plots NY'!$C$5</c:f>
              <c:strCache>
                <c:ptCount val="1"/>
                <c:pt idx="0">
                  <c:v>Expected daily crude Rate Farrington</c:v>
                </c:pt>
              </c:strCache>
            </c:strRef>
          </c:tx>
          <c:spPr>
            <a:ln w="28575" cap="rnd">
              <a:solidFill>
                <a:schemeClr val="accent1"/>
              </a:solidFill>
              <a:round/>
            </a:ln>
            <a:effectLst/>
          </c:spPr>
          <c:marker>
            <c:symbol val="none"/>
          </c:marker>
          <c:cat>
            <c:multiLvlStrRef>
              <c:f>'Plots NY'!$A$6:$B$106</c:f>
              <c:multiLvlStrCache>
                <c:ptCount val="101"/>
                <c:lvl>
                  <c:pt idx="0">
                    <c:v>1</c:v>
                  </c:pt>
                  <c:pt idx="1">
                    <c:v>2</c:v>
                  </c:pt>
                  <c:pt idx="2">
                    <c:v>3</c:v>
                  </c:pt>
                  <c:pt idx="3">
                    <c:v>4</c:v>
                  </c:pt>
                  <c:pt idx="4">
                    <c:v>5</c:v>
                  </c:pt>
                  <c:pt idx="5">
                    <c:v>6</c:v>
                  </c:pt>
                  <c:pt idx="6">
                    <c:v>7</c:v>
                  </c:pt>
                  <c:pt idx="7">
                    <c:v>8</c:v>
                  </c:pt>
                  <c:pt idx="8">
                    <c:v>9</c:v>
                  </c:pt>
                  <c:pt idx="9">
                    <c:v>10</c:v>
                  </c:pt>
                  <c:pt idx="10">
                    <c:v>11</c:v>
                  </c:pt>
                  <c:pt idx="11">
                    <c:v>12</c:v>
                  </c:pt>
                  <c:pt idx="12">
                    <c:v>1</c:v>
                  </c:pt>
                  <c:pt idx="13">
                    <c:v>2</c:v>
                  </c:pt>
                  <c:pt idx="14">
                    <c:v>3</c:v>
                  </c:pt>
                  <c:pt idx="15">
                    <c:v>4</c:v>
                  </c:pt>
                  <c:pt idx="16">
                    <c:v>5</c:v>
                  </c:pt>
                  <c:pt idx="17">
                    <c:v>6</c:v>
                  </c:pt>
                  <c:pt idx="18">
                    <c:v>7</c:v>
                  </c:pt>
                  <c:pt idx="19">
                    <c:v>8</c:v>
                  </c:pt>
                  <c:pt idx="20">
                    <c:v>9</c:v>
                  </c:pt>
                  <c:pt idx="21">
                    <c:v>10</c:v>
                  </c:pt>
                  <c:pt idx="22">
                    <c:v>11</c:v>
                  </c:pt>
                  <c:pt idx="23">
                    <c:v>12</c:v>
                  </c:pt>
                  <c:pt idx="24">
                    <c:v>1</c:v>
                  </c:pt>
                  <c:pt idx="25">
                    <c:v>2</c:v>
                  </c:pt>
                  <c:pt idx="26">
                    <c:v>3</c:v>
                  </c:pt>
                  <c:pt idx="27">
                    <c:v>4</c:v>
                  </c:pt>
                  <c:pt idx="28">
                    <c:v>5</c:v>
                  </c:pt>
                  <c:pt idx="29">
                    <c:v>6</c:v>
                  </c:pt>
                  <c:pt idx="30">
                    <c:v>7</c:v>
                  </c:pt>
                  <c:pt idx="31">
                    <c:v>8</c:v>
                  </c:pt>
                  <c:pt idx="32">
                    <c:v>9</c:v>
                  </c:pt>
                  <c:pt idx="33">
                    <c:v>10</c:v>
                  </c:pt>
                  <c:pt idx="34">
                    <c:v>11</c:v>
                  </c:pt>
                  <c:pt idx="35">
                    <c:v>12</c:v>
                  </c:pt>
                  <c:pt idx="36">
                    <c:v>1</c:v>
                  </c:pt>
                  <c:pt idx="37">
                    <c:v>2</c:v>
                  </c:pt>
                  <c:pt idx="38">
                    <c:v>3</c:v>
                  </c:pt>
                  <c:pt idx="39">
                    <c:v>4</c:v>
                  </c:pt>
                  <c:pt idx="40">
                    <c:v>5</c:v>
                  </c:pt>
                  <c:pt idx="41">
                    <c:v>6</c:v>
                  </c:pt>
                  <c:pt idx="42">
                    <c:v>7</c:v>
                  </c:pt>
                  <c:pt idx="43">
                    <c:v>8</c:v>
                  </c:pt>
                  <c:pt idx="44">
                    <c:v>9</c:v>
                  </c:pt>
                  <c:pt idx="45">
                    <c:v>10</c:v>
                  </c:pt>
                  <c:pt idx="46">
                    <c:v>11</c:v>
                  </c:pt>
                  <c:pt idx="47">
                    <c:v>12</c:v>
                  </c:pt>
                  <c:pt idx="48">
                    <c:v>1</c:v>
                  </c:pt>
                  <c:pt idx="49">
                    <c:v>2</c:v>
                  </c:pt>
                  <c:pt idx="50">
                    <c:v>3</c:v>
                  </c:pt>
                  <c:pt idx="51">
                    <c:v>4</c:v>
                  </c:pt>
                  <c:pt idx="52">
                    <c:v>5</c:v>
                  </c:pt>
                  <c:pt idx="53">
                    <c:v>6</c:v>
                  </c:pt>
                  <c:pt idx="54">
                    <c:v>7</c:v>
                  </c:pt>
                  <c:pt idx="55">
                    <c:v>8</c:v>
                  </c:pt>
                  <c:pt idx="56">
                    <c:v>9</c:v>
                  </c:pt>
                  <c:pt idx="57">
                    <c:v>10</c:v>
                  </c:pt>
                  <c:pt idx="58">
                    <c:v>11</c:v>
                  </c:pt>
                  <c:pt idx="59">
                    <c:v>12</c:v>
                  </c:pt>
                  <c:pt idx="60">
                    <c:v>1</c:v>
                  </c:pt>
                  <c:pt idx="61">
                    <c:v>2</c:v>
                  </c:pt>
                  <c:pt idx="62">
                    <c:v>3</c:v>
                  </c:pt>
                  <c:pt idx="63">
                    <c:v>4</c:v>
                  </c:pt>
                  <c:pt idx="64">
                    <c:v>5</c:v>
                  </c:pt>
                  <c:pt idx="65">
                    <c:v>6</c:v>
                  </c:pt>
                  <c:pt idx="66">
                    <c:v>7</c:v>
                  </c:pt>
                  <c:pt idx="67">
                    <c:v>8</c:v>
                  </c:pt>
                  <c:pt idx="68">
                    <c:v>9</c:v>
                  </c:pt>
                  <c:pt idx="69">
                    <c:v>10</c:v>
                  </c:pt>
                  <c:pt idx="70">
                    <c:v>11</c:v>
                  </c:pt>
                  <c:pt idx="71">
                    <c:v>12</c:v>
                  </c:pt>
                  <c:pt idx="72">
                    <c:v>1</c:v>
                  </c:pt>
                  <c:pt idx="73">
                    <c:v>2</c:v>
                  </c:pt>
                  <c:pt idx="74">
                    <c:v>3</c:v>
                  </c:pt>
                  <c:pt idx="75">
                    <c:v>4</c:v>
                  </c:pt>
                  <c:pt idx="76">
                    <c:v>5</c:v>
                  </c:pt>
                  <c:pt idx="77">
                    <c:v>6</c:v>
                  </c:pt>
                  <c:pt idx="78">
                    <c:v>7</c:v>
                  </c:pt>
                  <c:pt idx="79">
                    <c:v>8</c:v>
                  </c:pt>
                  <c:pt idx="80">
                    <c:v>9</c:v>
                  </c:pt>
                  <c:pt idx="81">
                    <c:v>10</c:v>
                  </c:pt>
                  <c:pt idx="82">
                    <c:v>11</c:v>
                  </c:pt>
                  <c:pt idx="83">
                    <c:v>12</c:v>
                  </c:pt>
                  <c:pt idx="84">
                    <c:v>1</c:v>
                  </c:pt>
                  <c:pt idx="85">
                    <c:v>2</c:v>
                  </c:pt>
                  <c:pt idx="86">
                    <c:v>3</c:v>
                  </c:pt>
                  <c:pt idx="87">
                    <c:v>4</c:v>
                  </c:pt>
                  <c:pt idx="88">
                    <c:v>5</c:v>
                  </c:pt>
                  <c:pt idx="89">
                    <c:v>6</c:v>
                  </c:pt>
                  <c:pt idx="90">
                    <c:v>7</c:v>
                  </c:pt>
                  <c:pt idx="91">
                    <c:v>8</c:v>
                  </c:pt>
                  <c:pt idx="92">
                    <c:v>9</c:v>
                  </c:pt>
                  <c:pt idx="93">
                    <c:v>10</c:v>
                  </c:pt>
                  <c:pt idx="94">
                    <c:v>11</c:v>
                  </c:pt>
                  <c:pt idx="95">
                    <c:v>12</c:v>
                  </c:pt>
                  <c:pt idx="96">
                    <c:v>1</c:v>
                  </c:pt>
                  <c:pt idx="97">
                    <c:v>2</c:v>
                  </c:pt>
                  <c:pt idx="98">
                    <c:v>3</c:v>
                  </c:pt>
                  <c:pt idx="99">
                    <c:v>4</c:v>
                  </c:pt>
                  <c:pt idx="100">
                    <c:v>5</c:v>
                  </c:pt>
                </c:lvl>
                <c:lvl>
                  <c:pt idx="0">
                    <c:v>2015</c:v>
                  </c:pt>
                  <c:pt idx="12">
                    <c:v>2016</c:v>
                  </c:pt>
                  <c:pt idx="24">
                    <c:v>2017</c:v>
                  </c:pt>
                  <c:pt idx="36">
                    <c:v>2018</c:v>
                  </c:pt>
                  <c:pt idx="48">
                    <c:v>2019</c:v>
                  </c:pt>
                  <c:pt idx="60">
                    <c:v>2020</c:v>
                  </c:pt>
                  <c:pt idx="72">
                    <c:v>2021</c:v>
                  </c:pt>
                  <c:pt idx="84">
                    <c:v>2022</c:v>
                  </c:pt>
                  <c:pt idx="96">
                    <c:v>2023</c:v>
                  </c:pt>
                </c:lvl>
              </c:multiLvlStrCache>
            </c:multiLvlStrRef>
          </c:cat>
          <c:val>
            <c:numRef>
              <c:f>'Plots NY'!$C$6:$C$106</c:f>
              <c:numCache>
                <c:formatCode>General</c:formatCode>
                <c:ptCount val="101"/>
                <c:pt idx="0">
                  <c:v>2.2439312772760251</c:v>
                </c:pt>
                <c:pt idx="1">
                  <c:v>2.4207629455567359</c:v>
                </c:pt>
                <c:pt idx="2">
                  <c:v>2.5796840484700252</c:v>
                </c:pt>
                <c:pt idx="3">
                  <c:v>2.0167210645506239</c:v>
                </c:pt>
                <c:pt idx="4">
                  <c:v>2.3064541540232955</c:v>
                </c:pt>
                <c:pt idx="5">
                  <c:v>1.825104584020715</c:v>
                </c:pt>
                <c:pt idx="6">
                  <c:v>1.802168589077469</c:v>
                </c:pt>
                <c:pt idx="7">
                  <c:v>2.2219416040893218</c:v>
                </c:pt>
                <c:pt idx="8">
                  <c:v>1.8340919056738878</c:v>
                </c:pt>
                <c:pt idx="9">
                  <c:v>1.9257374242236478</c:v>
                </c:pt>
                <c:pt idx="10">
                  <c:v>2.385540396544032</c:v>
                </c:pt>
                <c:pt idx="11">
                  <c:v>1.403236532981373</c:v>
                </c:pt>
                <c:pt idx="12">
                  <c:v>2.586704878055075</c:v>
                </c:pt>
                <c:pt idx="13">
                  <c:v>2.1722511236302591</c:v>
                </c:pt>
                <c:pt idx="14">
                  <c:v>2.026191919594265</c:v>
                </c:pt>
                <c:pt idx="15">
                  <c:v>2.0159848450087732</c:v>
                </c:pt>
                <c:pt idx="16">
                  <c:v>2.2822996869566339</c:v>
                </c:pt>
                <c:pt idx="17">
                  <c:v>1.8620190101802989</c:v>
                </c:pt>
                <c:pt idx="18">
                  <c:v>2.2652148840023769</c:v>
                </c:pt>
                <c:pt idx="19">
                  <c:v>1.7963684644692142</c:v>
                </c:pt>
                <c:pt idx="20">
                  <c:v>1.8845961392124788</c:v>
                </c:pt>
                <c:pt idx="21">
                  <c:v>2.4138855250947082</c:v>
                </c:pt>
                <c:pt idx="22">
                  <c:v>2.0409385139390772</c:v>
                </c:pt>
                <c:pt idx="23">
                  <c:v>2.0383484140040244</c:v>
                </c:pt>
                <c:pt idx="24">
                  <c:v>2.5892165900640149</c:v>
                </c:pt>
                <c:pt idx="25">
                  <c:v>2.2804168214801934</c:v>
                </c:pt>
                <c:pt idx="26">
                  <c:v>2.022665237188622</c:v>
                </c:pt>
                <c:pt idx="27">
                  <c:v>2.5019999655917284</c:v>
                </c:pt>
                <c:pt idx="28">
                  <c:v>1.8683094511899834</c:v>
                </c:pt>
                <c:pt idx="29">
                  <c:v>1.8951039661671858</c:v>
                </c:pt>
                <c:pt idx="30">
                  <c:v>2.2675224805273126</c:v>
                </c:pt>
                <c:pt idx="31">
                  <c:v>1.821224233519821</c:v>
                </c:pt>
                <c:pt idx="32">
                  <c:v>1.9215943009170158</c:v>
                </c:pt>
                <c:pt idx="33">
                  <c:v>2.3929027479596976</c:v>
                </c:pt>
                <c:pt idx="34">
                  <c:v>2.0718115110901341</c:v>
                </c:pt>
                <c:pt idx="35">
                  <c:v>2.643921992811666</c:v>
                </c:pt>
                <c:pt idx="36">
                  <c:v>2.0601172610039615</c:v>
                </c:pt>
                <c:pt idx="37">
                  <c:v>2.3281207660831043</c:v>
                </c:pt>
                <c:pt idx="38">
                  <c:v>2.0406410405464945</c:v>
                </c:pt>
                <c:pt idx="39">
                  <c:v>2.525473175487313</c:v>
                </c:pt>
                <c:pt idx="40">
                  <c:v>1.8793609583079132</c:v>
                </c:pt>
                <c:pt idx="41">
                  <c:v>1.9020478470692035</c:v>
                </c:pt>
                <c:pt idx="42">
                  <c:v>2.2669047348683411</c:v>
                </c:pt>
                <c:pt idx="43">
                  <c:v>1.8232666139152844</c:v>
                </c:pt>
                <c:pt idx="44">
                  <c:v>2.4112747733965758</c:v>
                </c:pt>
                <c:pt idx="45">
                  <c:v>1.9263066664565998</c:v>
                </c:pt>
                <c:pt idx="46">
                  <c:v>2.055181398837985</c:v>
                </c:pt>
                <c:pt idx="47">
                  <c:v>2.6207070205393816</c:v>
                </c:pt>
                <c:pt idx="48">
                  <c:v>2.1572395492123269</c:v>
                </c:pt>
                <c:pt idx="49">
                  <c:v>2.3880315776825127</c:v>
                </c:pt>
                <c:pt idx="50">
                  <c:v>2.6021312870891977</c:v>
                </c:pt>
                <c:pt idx="51">
                  <c:v>2.061529027565479</c:v>
                </c:pt>
                <c:pt idx="52">
                  <c:v>1.9246362265458881</c:v>
                </c:pt>
                <c:pt idx="53">
                  <c:v>2.4368662790713183</c:v>
                </c:pt>
                <c:pt idx="54">
                  <c:v>1.8606608419932902</c:v>
                </c:pt>
                <c:pt idx="55">
                  <c:v>1.8575354716154431</c:v>
                </c:pt>
                <c:pt idx="56">
                  <c:v>2.4657364933192083</c:v>
                </c:pt>
                <c:pt idx="57">
                  <c:v>1.9610988809541043</c:v>
                </c:pt>
                <c:pt idx="58">
                  <c:v>2.0920384827918515</c:v>
                </c:pt>
                <c:pt idx="59">
                  <c:v>3.3472006435292925</c:v>
                </c:pt>
                <c:pt idx="60">
                  <c:v>2.072831332440273</c:v>
                </c:pt>
                <c:pt idx="61">
                  <c:v>2.2207827871376065</c:v>
                </c:pt>
                <c:pt idx="62">
                  <c:v>3.1559984571578679</c:v>
                </c:pt>
                <c:pt idx="63">
                  <c:v>1.4645933295628906</c:v>
                </c:pt>
                <c:pt idx="64">
                  <c:v>2.2129252862613349</c:v>
                </c:pt>
                <c:pt idx="65">
                  <c:v>1.8478750784063978</c:v>
                </c:pt>
                <c:pt idx="66">
                  <c:v>1.7906954473607557</c:v>
                </c:pt>
                <c:pt idx="67">
                  <c:v>2.2405178137274819</c:v>
                </c:pt>
                <c:pt idx="68">
                  <c:v>1.909091224267409</c:v>
                </c:pt>
                <c:pt idx="69">
                  <c:v>1.8816774523778692</c:v>
                </c:pt>
                <c:pt idx="70">
                  <c:v>2.576311692210921</c:v>
                </c:pt>
                <c:pt idx="71">
                  <c:v>1.9880828552228207</c:v>
                </c:pt>
                <c:pt idx="72">
                  <c:v>2.7239948060472305</c:v>
                </c:pt>
                <c:pt idx="73">
                  <c:v>2.2113434412501616</c:v>
                </c:pt>
                <c:pt idx="74">
                  <c:v>2.0109416669797033</c:v>
                </c:pt>
                <c:pt idx="75">
                  <c:v>2.0356236805927432</c:v>
                </c:pt>
                <c:pt idx="76">
                  <c:v>2.401930382953462</c:v>
                </c:pt>
                <c:pt idx="77">
                  <c:v>1.9244745557615277</c:v>
                </c:pt>
                <c:pt idx="78">
                  <c:v>1.8578693990213164</c:v>
                </c:pt>
                <c:pt idx="79">
                  <c:v>2.3507129033621692</c:v>
                </c:pt>
                <c:pt idx="80">
                  <c:v>1.9449298315934651</c:v>
                </c:pt>
                <c:pt idx="81">
                  <c:v>2.4539136880211978</c:v>
                </c:pt>
                <c:pt idx="82">
                  <c:v>2.0741361928859323</c:v>
                </c:pt>
                <c:pt idx="83">
                  <c:v>1.3705259140112909</c:v>
                </c:pt>
                <c:pt idx="84">
                  <c:v>2.7436673939071072</c:v>
                </c:pt>
                <c:pt idx="85">
                  <c:v>2.2367442879327815</c:v>
                </c:pt>
                <c:pt idx="86">
                  <c:v>2.0705902989894338</c:v>
                </c:pt>
                <c:pt idx="87">
                  <c:v>2.0792547418988412</c:v>
                </c:pt>
                <c:pt idx="88">
                  <c:v>2.4337802637766042</c:v>
                </c:pt>
                <c:pt idx="89">
                  <c:v>1.966554532014847</c:v>
                </c:pt>
                <c:pt idx="90">
                  <c:v>2.3718122055597575</c:v>
                </c:pt>
                <c:pt idx="91">
                  <c:v>1.8741004998815949</c:v>
                </c:pt>
                <c:pt idx="92">
                  <c:v>1.9725319749698278</c:v>
                </c:pt>
                <c:pt idx="93">
                  <c:v>2.4808769248023328</c:v>
                </c:pt>
                <c:pt idx="94">
                  <c:v>2.1129655841510213</c:v>
                </c:pt>
                <c:pt idx="95">
                  <c:v>2.0807075329840208</c:v>
                </c:pt>
                <c:pt idx="96">
                  <c:v>2.6948845272156143</c:v>
                </c:pt>
                <c:pt idx="97">
                  <c:v>2.3726887648542632</c:v>
                </c:pt>
                <c:pt idx="98">
                  <c:v>2.0972417163177672</c:v>
                </c:pt>
                <c:pt idx="99">
                  <c:v>2.6156515965431901</c:v>
                </c:pt>
                <c:pt idx="100">
                  <c:v>1.9680362071785606</c:v>
                </c:pt>
              </c:numCache>
            </c:numRef>
          </c:val>
          <c:smooth val="0"/>
          <c:extLst>
            <c:ext xmlns:c16="http://schemas.microsoft.com/office/drawing/2014/chart" uri="{C3380CC4-5D6E-409C-BE32-E72D297353CC}">
              <c16:uniqueId val="{00000006-9FAA-6F4F-9317-C51B21623004}"/>
            </c:ext>
          </c:extLst>
        </c:ser>
        <c:ser>
          <c:idx val="1"/>
          <c:order val="1"/>
          <c:tx>
            <c:strRef>
              <c:f>'Plots NY'!$D$5</c:f>
              <c:strCache>
                <c:ptCount val="1"/>
                <c:pt idx="0">
                  <c:v>Expected daily crude rate Exponential Smoothing</c:v>
                </c:pt>
              </c:strCache>
            </c:strRef>
          </c:tx>
          <c:spPr>
            <a:ln w="28575" cap="rnd">
              <a:solidFill>
                <a:schemeClr val="accent2"/>
              </a:solidFill>
              <a:round/>
            </a:ln>
            <a:effectLst/>
          </c:spPr>
          <c:marker>
            <c:symbol val="none"/>
          </c:marker>
          <c:cat>
            <c:multiLvlStrRef>
              <c:f>'Plots NY'!$A$6:$B$106</c:f>
              <c:multiLvlStrCache>
                <c:ptCount val="101"/>
                <c:lvl>
                  <c:pt idx="0">
                    <c:v>1</c:v>
                  </c:pt>
                  <c:pt idx="1">
                    <c:v>2</c:v>
                  </c:pt>
                  <c:pt idx="2">
                    <c:v>3</c:v>
                  </c:pt>
                  <c:pt idx="3">
                    <c:v>4</c:v>
                  </c:pt>
                  <c:pt idx="4">
                    <c:v>5</c:v>
                  </c:pt>
                  <c:pt idx="5">
                    <c:v>6</c:v>
                  </c:pt>
                  <c:pt idx="6">
                    <c:v>7</c:v>
                  </c:pt>
                  <c:pt idx="7">
                    <c:v>8</c:v>
                  </c:pt>
                  <c:pt idx="8">
                    <c:v>9</c:v>
                  </c:pt>
                  <c:pt idx="9">
                    <c:v>10</c:v>
                  </c:pt>
                  <c:pt idx="10">
                    <c:v>11</c:v>
                  </c:pt>
                  <c:pt idx="11">
                    <c:v>12</c:v>
                  </c:pt>
                  <c:pt idx="12">
                    <c:v>1</c:v>
                  </c:pt>
                  <c:pt idx="13">
                    <c:v>2</c:v>
                  </c:pt>
                  <c:pt idx="14">
                    <c:v>3</c:v>
                  </c:pt>
                  <c:pt idx="15">
                    <c:v>4</c:v>
                  </c:pt>
                  <c:pt idx="16">
                    <c:v>5</c:v>
                  </c:pt>
                  <c:pt idx="17">
                    <c:v>6</c:v>
                  </c:pt>
                  <c:pt idx="18">
                    <c:v>7</c:v>
                  </c:pt>
                  <c:pt idx="19">
                    <c:v>8</c:v>
                  </c:pt>
                  <c:pt idx="20">
                    <c:v>9</c:v>
                  </c:pt>
                  <c:pt idx="21">
                    <c:v>10</c:v>
                  </c:pt>
                  <c:pt idx="22">
                    <c:v>11</c:v>
                  </c:pt>
                  <c:pt idx="23">
                    <c:v>12</c:v>
                  </c:pt>
                  <c:pt idx="24">
                    <c:v>1</c:v>
                  </c:pt>
                  <c:pt idx="25">
                    <c:v>2</c:v>
                  </c:pt>
                  <c:pt idx="26">
                    <c:v>3</c:v>
                  </c:pt>
                  <c:pt idx="27">
                    <c:v>4</c:v>
                  </c:pt>
                  <c:pt idx="28">
                    <c:v>5</c:v>
                  </c:pt>
                  <c:pt idx="29">
                    <c:v>6</c:v>
                  </c:pt>
                  <c:pt idx="30">
                    <c:v>7</c:v>
                  </c:pt>
                  <c:pt idx="31">
                    <c:v>8</c:v>
                  </c:pt>
                  <c:pt idx="32">
                    <c:v>9</c:v>
                  </c:pt>
                  <c:pt idx="33">
                    <c:v>10</c:v>
                  </c:pt>
                  <c:pt idx="34">
                    <c:v>11</c:v>
                  </c:pt>
                  <c:pt idx="35">
                    <c:v>12</c:v>
                  </c:pt>
                  <c:pt idx="36">
                    <c:v>1</c:v>
                  </c:pt>
                  <c:pt idx="37">
                    <c:v>2</c:v>
                  </c:pt>
                  <c:pt idx="38">
                    <c:v>3</c:v>
                  </c:pt>
                  <c:pt idx="39">
                    <c:v>4</c:v>
                  </c:pt>
                  <c:pt idx="40">
                    <c:v>5</c:v>
                  </c:pt>
                  <c:pt idx="41">
                    <c:v>6</c:v>
                  </c:pt>
                  <c:pt idx="42">
                    <c:v>7</c:v>
                  </c:pt>
                  <c:pt idx="43">
                    <c:v>8</c:v>
                  </c:pt>
                  <c:pt idx="44">
                    <c:v>9</c:v>
                  </c:pt>
                  <c:pt idx="45">
                    <c:v>10</c:v>
                  </c:pt>
                  <c:pt idx="46">
                    <c:v>11</c:v>
                  </c:pt>
                  <c:pt idx="47">
                    <c:v>12</c:v>
                  </c:pt>
                  <c:pt idx="48">
                    <c:v>1</c:v>
                  </c:pt>
                  <c:pt idx="49">
                    <c:v>2</c:v>
                  </c:pt>
                  <c:pt idx="50">
                    <c:v>3</c:v>
                  </c:pt>
                  <c:pt idx="51">
                    <c:v>4</c:v>
                  </c:pt>
                  <c:pt idx="52">
                    <c:v>5</c:v>
                  </c:pt>
                  <c:pt idx="53">
                    <c:v>6</c:v>
                  </c:pt>
                  <c:pt idx="54">
                    <c:v>7</c:v>
                  </c:pt>
                  <c:pt idx="55">
                    <c:v>8</c:v>
                  </c:pt>
                  <c:pt idx="56">
                    <c:v>9</c:v>
                  </c:pt>
                  <c:pt idx="57">
                    <c:v>10</c:v>
                  </c:pt>
                  <c:pt idx="58">
                    <c:v>11</c:v>
                  </c:pt>
                  <c:pt idx="59">
                    <c:v>12</c:v>
                  </c:pt>
                  <c:pt idx="60">
                    <c:v>1</c:v>
                  </c:pt>
                  <c:pt idx="61">
                    <c:v>2</c:v>
                  </c:pt>
                  <c:pt idx="62">
                    <c:v>3</c:v>
                  </c:pt>
                  <c:pt idx="63">
                    <c:v>4</c:v>
                  </c:pt>
                  <c:pt idx="64">
                    <c:v>5</c:v>
                  </c:pt>
                  <c:pt idx="65">
                    <c:v>6</c:v>
                  </c:pt>
                  <c:pt idx="66">
                    <c:v>7</c:v>
                  </c:pt>
                  <c:pt idx="67">
                    <c:v>8</c:v>
                  </c:pt>
                  <c:pt idx="68">
                    <c:v>9</c:v>
                  </c:pt>
                  <c:pt idx="69">
                    <c:v>10</c:v>
                  </c:pt>
                  <c:pt idx="70">
                    <c:v>11</c:v>
                  </c:pt>
                  <c:pt idx="71">
                    <c:v>12</c:v>
                  </c:pt>
                  <c:pt idx="72">
                    <c:v>1</c:v>
                  </c:pt>
                  <c:pt idx="73">
                    <c:v>2</c:v>
                  </c:pt>
                  <c:pt idx="74">
                    <c:v>3</c:v>
                  </c:pt>
                  <c:pt idx="75">
                    <c:v>4</c:v>
                  </c:pt>
                  <c:pt idx="76">
                    <c:v>5</c:v>
                  </c:pt>
                  <c:pt idx="77">
                    <c:v>6</c:v>
                  </c:pt>
                  <c:pt idx="78">
                    <c:v>7</c:v>
                  </c:pt>
                  <c:pt idx="79">
                    <c:v>8</c:v>
                  </c:pt>
                  <c:pt idx="80">
                    <c:v>9</c:v>
                  </c:pt>
                  <c:pt idx="81">
                    <c:v>10</c:v>
                  </c:pt>
                  <c:pt idx="82">
                    <c:v>11</c:v>
                  </c:pt>
                  <c:pt idx="83">
                    <c:v>12</c:v>
                  </c:pt>
                  <c:pt idx="84">
                    <c:v>1</c:v>
                  </c:pt>
                  <c:pt idx="85">
                    <c:v>2</c:v>
                  </c:pt>
                  <c:pt idx="86">
                    <c:v>3</c:v>
                  </c:pt>
                  <c:pt idx="87">
                    <c:v>4</c:v>
                  </c:pt>
                  <c:pt idx="88">
                    <c:v>5</c:v>
                  </c:pt>
                  <c:pt idx="89">
                    <c:v>6</c:v>
                  </c:pt>
                  <c:pt idx="90">
                    <c:v>7</c:v>
                  </c:pt>
                  <c:pt idx="91">
                    <c:v>8</c:v>
                  </c:pt>
                  <c:pt idx="92">
                    <c:v>9</c:v>
                  </c:pt>
                  <c:pt idx="93">
                    <c:v>10</c:v>
                  </c:pt>
                  <c:pt idx="94">
                    <c:v>11</c:v>
                  </c:pt>
                  <c:pt idx="95">
                    <c:v>12</c:v>
                  </c:pt>
                  <c:pt idx="96">
                    <c:v>1</c:v>
                  </c:pt>
                  <c:pt idx="97">
                    <c:v>2</c:v>
                  </c:pt>
                  <c:pt idx="98">
                    <c:v>3</c:v>
                  </c:pt>
                  <c:pt idx="99">
                    <c:v>4</c:v>
                  </c:pt>
                  <c:pt idx="100">
                    <c:v>5</c:v>
                  </c:pt>
                </c:lvl>
                <c:lvl>
                  <c:pt idx="0">
                    <c:v>2015</c:v>
                  </c:pt>
                  <c:pt idx="12">
                    <c:v>2016</c:v>
                  </c:pt>
                  <c:pt idx="24">
                    <c:v>2017</c:v>
                  </c:pt>
                  <c:pt idx="36">
                    <c:v>2018</c:v>
                  </c:pt>
                  <c:pt idx="48">
                    <c:v>2019</c:v>
                  </c:pt>
                  <c:pt idx="60">
                    <c:v>2020</c:v>
                  </c:pt>
                  <c:pt idx="72">
                    <c:v>2021</c:v>
                  </c:pt>
                  <c:pt idx="84">
                    <c:v>2022</c:v>
                  </c:pt>
                  <c:pt idx="96">
                    <c:v>2023</c:v>
                  </c:pt>
                </c:lvl>
              </c:multiLvlStrCache>
            </c:multiLvlStrRef>
          </c:cat>
          <c:val>
            <c:numRef>
              <c:f>'Plots NY'!$D$6:$D$106</c:f>
              <c:numCache>
                <c:formatCode>General</c:formatCode>
                <c:ptCount val="101"/>
                <c:pt idx="0">
                  <c:v>2.2439312772760251</c:v>
                </c:pt>
                <c:pt idx="1">
                  <c:v>2.4207629455567359</c:v>
                </c:pt>
                <c:pt idx="2">
                  <c:v>2.5796840484700252</c:v>
                </c:pt>
                <c:pt idx="3">
                  <c:v>2.0167210645506239</c:v>
                </c:pt>
                <c:pt idx="4">
                  <c:v>2.3064541540232955</c:v>
                </c:pt>
                <c:pt idx="5">
                  <c:v>1.825104584020715</c:v>
                </c:pt>
                <c:pt idx="6">
                  <c:v>1.802168589077469</c:v>
                </c:pt>
                <c:pt idx="7">
                  <c:v>2.2219416040893218</c:v>
                </c:pt>
                <c:pt idx="8">
                  <c:v>1.8340919056738878</c:v>
                </c:pt>
                <c:pt idx="9">
                  <c:v>1.9257374242236478</c:v>
                </c:pt>
                <c:pt idx="10">
                  <c:v>2.385540396544032</c:v>
                </c:pt>
                <c:pt idx="11">
                  <c:v>1.403236532981373</c:v>
                </c:pt>
                <c:pt idx="12">
                  <c:v>2.586704878055075</c:v>
                </c:pt>
                <c:pt idx="13">
                  <c:v>2.1722511236302591</c:v>
                </c:pt>
                <c:pt idx="14">
                  <c:v>2.026191919594265</c:v>
                </c:pt>
                <c:pt idx="15">
                  <c:v>2.0159848450087732</c:v>
                </c:pt>
                <c:pt idx="16">
                  <c:v>2.2822996869566339</c:v>
                </c:pt>
                <c:pt idx="17">
                  <c:v>1.8620190101802989</c:v>
                </c:pt>
                <c:pt idx="18">
                  <c:v>2.2652148840023769</c:v>
                </c:pt>
                <c:pt idx="19">
                  <c:v>1.7963684644692142</c:v>
                </c:pt>
                <c:pt idx="20">
                  <c:v>1.8845961392124788</c:v>
                </c:pt>
                <c:pt idx="21">
                  <c:v>2.4138855250947082</c:v>
                </c:pt>
                <c:pt idx="22">
                  <c:v>2.0409385139390772</c:v>
                </c:pt>
                <c:pt idx="23">
                  <c:v>2.0383484140040244</c:v>
                </c:pt>
                <c:pt idx="24">
                  <c:v>2.700156136392764</c:v>
                </c:pt>
                <c:pt idx="25">
                  <c:v>2.2979150242507229</c:v>
                </c:pt>
                <c:pt idx="26">
                  <c:v>2.0195607173422379</c:v>
                </c:pt>
                <c:pt idx="27">
                  <c:v>2.4978927485525348</c:v>
                </c:pt>
                <c:pt idx="28">
                  <c:v>1.8720489864594916</c:v>
                </c:pt>
                <c:pt idx="29">
                  <c:v>1.9080817998886623</c:v>
                </c:pt>
                <c:pt idx="30">
                  <c:v>2.2513648658722669</c:v>
                </c:pt>
                <c:pt idx="31">
                  <c:v>1.8088296732240292</c:v>
                </c:pt>
                <c:pt idx="32">
                  <c:v>1.9104634997102068</c:v>
                </c:pt>
                <c:pt idx="33">
                  <c:v>2.3522852799695029</c:v>
                </c:pt>
                <c:pt idx="34">
                  <c:v>2.0651038666947641</c:v>
                </c:pt>
                <c:pt idx="35">
                  <c:v>2.70229637355959</c:v>
                </c:pt>
                <c:pt idx="36">
                  <c:v>2.3011649628643438</c:v>
                </c:pt>
                <c:pt idx="37">
                  <c:v>2.4037216467381315</c:v>
                </c:pt>
                <c:pt idx="38">
                  <c:v>2.0085264978551285</c:v>
                </c:pt>
                <c:pt idx="39">
                  <c:v>2.5416027556417968</c:v>
                </c:pt>
                <c:pt idx="40">
                  <c:v>1.7982493380007909</c:v>
                </c:pt>
                <c:pt idx="41">
                  <c:v>1.9207844741670861</c:v>
                </c:pt>
                <c:pt idx="42">
                  <c:v>2.3005047520013786</c:v>
                </c:pt>
                <c:pt idx="43">
                  <c:v>1.8261432469610601</c:v>
                </c:pt>
                <c:pt idx="44">
                  <c:v>2.3698544013986558</c:v>
                </c:pt>
                <c:pt idx="45">
                  <c:v>1.9968077550375005</c:v>
                </c:pt>
                <c:pt idx="46">
                  <c:v>2.0432425857327021</c:v>
                </c:pt>
                <c:pt idx="47">
                  <c:v>2.5698707840910799</c:v>
                </c:pt>
                <c:pt idx="48">
                  <c:v>2.1284245814105094</c:v>
                </c:pt>
                <c:pt idx="49">
                  <c:v>2.320321138757905</c:v>
                </c:pt>
                <c:pt idx="50">
                  <c:v>2.125</c:v>
                </c:pt>
                <c:pt idx="51">
                  <c:v>2.456</c:v>
                </c:pt>
                <c:pt idx="52">
                  <c:v>1.9970000000000001</c:v>
                </c:pt>
                <c:pt idx="53">
                  <c:v>1.9570000000000001</c:v>
                </c:pt>
                <c:pt idx="54">
                  <c:v>2.2930000000000001</c:v>
                </c:pt>
                <c:pt idx="55">
                  <c:v>1.911</c:v>
                </c:pt>
                <c:pt idx="56">
                  <c:v>2.1859999999999999</c:v>
                </c:pt>
                <c:pt idx="57">
                  <c:v>2.2010000000000001</c:v>
                </c:pt>
                <c:pt idx="58">
                  <c:v>2.1379999999999999</c:v>
                </c:pt>
                <c:pt idx="59">
                  <c:v>2.468</c:v>
                </c:pt>
                <c:pt idx="60">
                  <c:v>2.3439999999999999</c:v>
                </c:pt>
                <c:pt idx="61">
                  <c:v>2.391</c:v>
                </c:pt>
                <c:pt idx="62">
                  <c:v>2.1560000000000001</c:v>
                </c:pt>
                <c:pt idx="63">
                  <c:v>2.4870000000000001</c:v>
                </c:pt>
                <c:pt idx="64">
                  <c:v>2.028</c:v>
                </c:pt>
                <c:pt idx="65">
                  <c:v>1.988</c:v>
                </c:pt>
                <c:pt idx="66">
                  <c:v>2.3239999999999998</c:v>
                </c:pt>
                <c:pt idx="67">
                  <c:v>1.9419999999999999</c:v>
                </c:pt>
                <c:pt idx="68">
                  <c:v>2.2170000000000001</c:v>
                </c:pt>
                <c:pt idx="69">
                  <c:v>2.2320000000000002</c:v>
                </c:pt>
                <c:pt idx="70">
                  <c:v>2.169</c:v>
                </c:pt>
                <c:pt idx="71">
                  <c:v>2.4990000000000001</c:v>
                </c:pt>
                <c:pt idx="72">
                  <c:v>2.375</c:v>
                </c:pt>
                <c:pt idx="73">
                  <c:v>2.4220000000000002</c:v>
                </c:pt>
                <c:pt idx="74">
                  <c:v>2.1869999999999998</c:v>
                </c:pt>
                <c:pt idx="75">
                  <c:v>2.5179999999999998</c:v>
                </c:pt>
                <c:pt idx="76">
                  <c:v>2.0590000000000002</c:v>
                </c:pt>
                <c:pt idx="77">
                  <c:v>2.0190000000000001</c:v>
                </c:pt>
                <c:pt idx="78">
                  <c:v>2.355</c:v>
                </c:pt>
                <c:pt idx="79">
                  <c:v>1.9730000000000001</c:v>
                </c:pt>
                <c:pt idx="80">
                  <c:v>2.2480000000000002</c:v>
                </c:pt>
                <c:pt idx="81">
                  <c:v>2.2629999999999999</c:v>
                </c:pt>
                <c:pt idx="82">
                  <c:v>2.2000000000000002</c:v>
                </c:pt>
                <c:pt idx="83">
                  <c:v>2.5299999999999998</c:v>
                </c:pt>
                <c:pt idx="84">
                  <c:v>2.4060000000000001</c:v>
                </c:pt>
                <c:pt idx="85">
                  <c:v>2.4529999999999998</c:v>
                </c:pt>
                <c:pt idx="86">
                  <c:v>2.218</c:v>
                </c:pt>
                <c:pt idx="87">
                  <c:v>2.5489999999999999</c:v>
                </c:pt>
                <c:pt idx="88">
                  <c:v>2.09</c:v>
                </c:pt>
                <c:pt idx="89">
                  <c:v>2.0499999999999998</c:v>
                </c:pt>
                <c:pt idx="90">
                  <c:v>2.3860000000000001</c:v>
                </c:pt>
                <c:pt idx="91">
                  <c:v>2.004</c:v>
                </c:pt>
                <c:pt idx="92">
                  <c:v>2.2789999999999999</c:v>
                </c:pt>
                <c:pt idx="93">
                  <c:v>2.294</c:v>
                </c:pt>
                <c:pt idx="94">
                  <c:v>2.2309999999999999</c:v>
                </c:pt>
                <c:pt idx="95">
                  <c:v>2.5609999999999999</c:v>
                </c:pt>
                <c:pt idx="96">
                  <c:v>2.4369999999999998</c:v>
                </c:pt>
                <c:pt idx="97">
                  <c:v>2.484</c:v>
                </c:pt>
                <c:pt idx="98">
                  <c:v>2.2490000000000001</c:v>
                </c:pt>
                <c:pt idx="99">
                  <c:v>2.58</c:v>
                </c:pt>
                <c:pt idx="100">
                  <c:v>2.121</c:v>
                </c:pt>
              </c:numCache>
            </c:numRef>
          </c:val>
          <c:smooth val="0"/>
          <c:extLst>
            <c:ext xmlns:c16="http://schemas.microsoft.com/office/drawing/2014/chart" uri="{C3380CC4-5D6E-409C-BE32-E72D297353CC}">
              <c16:uniqueId val="{00000007-9FAA-6F4F-9317-C51B21623004}"/>
            </c:ext>
          </c:extLst>
        </c:ser>
        <c:ser>
          <c:idx val="2"/>
          <c:order val="2"/>
          <c:tx>
            <c:strRef>
              <c:f>'Plots NY'!$E$5</c:f>
              <c:strCache>
                <c:ptCount val="1"/>
                <c:pt idx="0">
                  <c:v>Observed daily crude rate</c:v>
                </c:pt>
              </c:strCache>
            </c:strRef>
          </c:tx>
          <c:spPr>
            <a:ln w="28575" cap="rnd">
              <a:solidFill>
                <a:schemeClr val="accent3"/>
              </a:solidFill>
              <a:round/>
            </a:ln>
            <a:effectLst/>
          </c:spPr>
          <c:marker>
            <c:symbol val="none"/>
          </c:marker>
          <c:cat>
            <c:multiLvlStrRef>
              <c:f>'Plots NY'!$A$6:$B$106</c:f>
              <c:multiLvlStrCache>
                <c:ptCount val="101"/>
                <c:lvl>
                  <c:pt idx="0">
                    <c:v>1</c:v>
                  </c:pt>
                  <c:pt idx="1">
                    <c:v>2</c:v>
                  </c:pt>
                  <c:pt idx="2">
                    <c:v>3</c:v>
                  </c:pt>
                  <c:pt idx="3">
                    <c:v>4</c:v>
                  </c:pt>
                  <c:pt idx="4">
                    <c:v>5</c:v>
                  </c:pt>
                  <c:pt idx="5">
                    <c:v>6</c:v>
                  </c:pt>
                  <c:pt idx="6">
                    <c:v>7</c:v>
                  </c:pt>
                  <c:pt idx="7">
                    <c:v>8</c:v>
                  </c:pt>
                  <c:pt idx="8">
                    <c:v>9</c:v>
                  </c:pt>
                  <c:pt idx="9">
                    <c:v>10</c:v>
                  </c:pt>
                  <c:pt idx="10">
                    <c:v>11</c:v>
                  </c:pt>
                  <c:pt idx="11">
                    <c:v>12</c:v>
                  </c:pt>
                  <c:pt idx="12">
                    <c:v>1</c:v>
                  </c:pt>
                  <c:pt idx="13">
                    <c:v>2</c:v>
                  </c:pt>
                  <c:pt idx="14">
                    <c:v>3</c:v>
                  </c:pt>
                  <c:pt idx="15">
                    <c:v>4</c:v>
                  </c:pt>
                  <c:pt idx="16">
                    <c:v>5</c:v>
                  </c:pt>
                  <c:pt idx="17">
                    <c:v>6</c:v>
                  </c:pt>
                  <c:pt idx="18">
                    <c:v>7</c:v>
                  </c:pt>
                  <c:pt idx="19">
                    <c:v>8</c:v>
                  </c:pt>
                  <c:pt idx="20">
                    <c:v>9</c:v>
                  </c:pt>
                  <c:pt idx="21">
                    <c:v>10</c:v>
                  </c:pt>
                  <c:pt idx="22">
                    <c:v>11</c:v>
                  </c:pt>
                  <c:pt idx="23">
                    <c:v>12</c:v>
                  </c:pt>
                  <c:pt idx="24">
                    <c:v>1</c:v>
                  </c:pt>
                  <c:pt idx="25">
                    <c:v>2</c:v>
                  </c:pt>
                  <c:pt idx="26">
                    <c:v>3</c:v>
                  </c:pt>
                  <c:pt idx="27">
                    <c:v>4</c:v>
                  </c:pt>
                  <c:pt idx="28">
                    <c:v>5</c:v>
                  </c:pt>
                  <c:pt idx="29">
                    <c:v>6</c:v>
                  </c:pt>
                  <c:pt idx="30">
                    <c:v>7</c:v>
                  </c:pt>
                  <c:pt idx="31">
                    <c:v>8</c:v>
                  </c:pt>
                  <c:pt idx="32">
                    <c:v>9</c:v>
                  </c:pt>
                  <c:pt idx="33">
                    <c:v>10</c:v>
                  </c:pt>
                  <c:pt idx="34">
                    <c:v>11</c:v>
                  </c:pt>
                  <c:pt idx="35">
                    <c:v>12</c:v>
                  </c:pt>
                  <c:pt idx="36">
                    <c:v>1</c:v>
                  </c:pt>
                  <c:pt idx="37">
                    <c:v>2</c:v>
                  </c:pt>
                  <c:pt idx="38">
                    <c:v>3</c:v>
                  </c:pt>
                  <c:pt idx="39">
                    <c:v>4</c:v>
                  </c:pt>
                  <c:pt idx="40">
                    <c:v>5</c:v>
                  </c:pt>
                  <c:pt idx="41">
                    <c:v>6</c:v>
                  </c:pt>
                  <c:pt idx="42">
                    <c:v>7</c:v>
                  </c:pt>
                  <c:pt idx="43">
                    <c:v>8</c:v>
                  </c:pt>
                  <c:pt idx="44">
                    <c:v>9</c:v>
                  </c:pt>
                  <c:pt idx="45">
                    <c:v>10</c:v>
                  </c:pt>
                  <c:pt idx="46">
                    <c:v>11</c:v>
                  </c:pt>
                  <c:pt idx="47">
                    <c:v>12</c:v>
                  </c:pt>
                  <c:pt idx="48">
                    <c:v>1</c:v>
                  </c:pt>
                  <c:pt idx="49">
                    <c:v>2</c:v>
                  </c:pt>
                  <c:pt idx="50">
                    <c:v>3</c:v>
                  </c:pt>
                  <c:pt idx="51">
                    <c:v>4</c:v>
                  </c:pt>
                  <c:pt idx="52">
                    <c:v>5</c:v>
                  </c:pt>
                  <c:pt idx="53">
                    <c:v>6</c:v>
                  </c:pt>
                  <c:pt idx="54">
                    <c:v>7</c:v>
                  </c:pt>
                  <c:pt idx="55">
                    <c:v>8</c:v>
                  </c:pt>
                  <c:pt idx="56">
                    <c:v>9</c:v>
                  </c:pt>
                  <c:pt idx="57">
                    <c:v>10</c:v>
                  </c:pt>
                  <c:pt idx="58">
                    <c:v>11</c:v>
                  </c:pt>
                  <c:pt idx="59">
                    <c:v>12</c:v>
                  </c:pt>
                  <c:pt idx="60">
                    <c:v>1</c:v>
                  </c:pt>
                  <c:pt idx="61">
                    <c:v>2</c:v>
                  </c:pt>
                  <c:pt idx="62">
                    <c:v>3</c:v>
                  </c:pt>
                  <c:pt idx="63">
                    <c:v>4</c:v>
                  </c:pt>
                  <c:pt idx="64">
                    <c:v>5</c:v>
                  </c:pt>
                  <c:pt idx="65">
                    <c:v>6</c:v>
                  </c:pt>
                  <c:pt idx="66">
                    <c:v>7</c:v>
                  </c:pt>
                  <c:pt idx="67">
                    <c:v>8</c:v>
                  </c:pt>
                  <c:pt idx="68">
                    <c:v>9</c:v>
                  </c:pt>
                  <c:pt idx="69">
                    <c:v>10</c:v>
                  </c:pt>
                  <c:pt idx="70">
                    <c:v>11</c:v>
                  </c:pt>
                  <c:pt idx="71">
                    <c:v>12</c:v>
                  </c:pt>
                  <c:pt idx="72">
                    <c:v>1</c:v>
                  </c:pt>
                  <c:pt idx="73">
                    <c:v>2</c:v>
                  </c:pt>
                  <c:pt idx="74">
                    <c:v>3</c:v>
                  </c:pt>
                  <c:pt idx="75">
                    <c:v>4</c:v>
                  </c:pt>
                  <c:pt idx="76">
                    <c:v>5</c:v>
                  </c:pt>
                  <c:pt idx="77">
                    <c:v>6</c:v>
                  </c:pt>
                  <c:pt idx="78">
                    <c:v>7</c:v>
                  </c:pt>
                  <c:pt idx="79">
                    <c:v>8</c:v>
                  </c:pt>
                  <c:pt idx="80">
                    <c:v>9</c:v>
                  </c:pt>
                  <c:pt idx="81">
                    <c:v>10</c:v>
                  </c:pt>
                  <c:pt idx="82">
                    <c:v>11</c:v>
                  </c:pt>
                  <c:pt idx="83">
                    <c:v>12</c:v>
                  </c:pt>
                  <c:pt idx="84">
                    <c:v>1</c:v>
                  </c:pt>
                  <c:pt idx="85">
                    <c:v>2</c:v>
                  </c:pt>
                  <c:pt idx="86">
                    <c:v>3</c:v>
                  </c:pt>
                  <c:pt idx="87">
                    <c:v>4</c:v>
                  </c:pt>
                  <c:pt idx="88">
                    <c:v>5</c:v>
                  </c:pt>
                  <c:pt idx="89">
                    <c:v>6</c:v>
                  </c:pt>
                  <c:pt idx="90">
                    <c:v>7</c:v>
                  </c:pt>
                  <c:pt idx="91">
                    <c:v>8</c:v>
                  </c:pt>
                  <c:pt idx="92">
                    <c:v>9</c:v>
                  </c:pt>
                  <c:pt idx="93">
                    <c:v>10</c:v>
                  </c:pt>
                  <c:pt idx="94">
                    <c:v>11</c:v>
                  </c:pt>
                  <c:pt idx="95">
                    <c:v>12</c:v>
                  </c:pt>
                  <c:pt idx="96">
                    <c:v>1</c:v>
                  </c:pt>
                  <c:pt idx="97">
                    <c:v>2</c:v>
                  </c:pt>
                  <c:pt idx="98">
                    <c:v>3</c:v>
                  </c:pt>
                  <c:pt idx="99">
                    <c:v>4</c:v>
                  </c:pt>
                  <c:pt idx="100">
                    <c:v>5</c:v>
                  </c:pt>
                </c:lvl>
                <c:lvl>
                  <c:pt idx="0">
                    <c:v>2015</c:v>
                  </c:pt>
                  <c:pt idx="12">
                    <c:v>2016</c:v>
                  </c:pt>
                  <c:pt idx="24">
                    <c:v>2017</c:v>
                  </c:pt>
                  <c:pt idx="36">
                    <c:v>2018</c:v>
                  </c:pt>
                  <c:pt idx="48">
                    <c:v>2019</c:v>
                  </c:pt>
                  <c:pt idx="60">
                    <c:v>2020</c:v>
                  </c:pt>
                  <c:pt idx="72">
                    <c:v>2021</c:v>
                  </c:pt>
                  <c:pt idx="84">
                    <c:v>2022</c:v>
                  </c:pt>
                  <c:pt idx="96">
                    <c:v>2023</c:v>
                  </c:pt>
                </c:lvl>
              </c:multiLvlStrCache>
            </c:multiLvlStrRef>
          </c:cat>
          <c:val>
            <c:numRef>
              <c:f>'Plots NY'!$E$6:$E$106</c:f>
              <c:numCache>
                <c:formatCode>General</c:formatCode>
                <c:ptCount val="101"/>
                <c:pt idx="0">
                  <c:v>2.2439312772760251</c:v>
                </c:pt>
                <c:pt idx="1">
                  <c:v>2.4207629455567359</c:v>
                </c:pt>
                <c:pt idx="2">
                  <c:v>2.5796840484700252</c:v>
                </c:pt>
                <c:pt idx="3">
                  <c:v>2.0167210645506239</c:v>
                </c:pt>
                <c:pt idx="4">
                  <c:v>2.3064541540232955</c:v>
                </c:pt>
                <c:pt idx="5">
                  <c:v>1.825104584020715</c:v>
                </c:pt>
                <c:pt idx="6">
                  <c:v>1.802168589077469</c:v>
                </c:pt>
                <c:pt idx="7">
                  <c:v>2.2219416040893218</c:v>
                </c:pt>
                <c:pt idx="8">
                  <c:v>1.8340919056738878</c:v>
                </c:pt>
                <c:pt idx="9">
                  <c:v>1.9257374242236478</c:v>
                </c:pt>
                <c:pt idx="10">
                  <c:v>2.385540396544032</c:v>
                </c:pt>
                <c:pt idx="11">
                  <c:v>1.403236532981373</c:v>
                </c:pt>
                <c:pt idx="12">
                  <c:v>2.586704878055075</c:v>
                </c:pt>
                <c:pt idx="13">
                  <c:v>2.1722511236302591</c:v>
                </c:pt>
                <c:pt idx="14">
                  <c:v>2.026191919594265</c:v>
                </c:pt>
                <c:pt idx="15">
                  <c:v>2.0159848450087732</c:v>
                </c:pt>
                <c:pt idx="16">
                  <c:v>2.2822996869566339</c:v>
                </c:pt>
                <c:pt idx="17">
                  <c:v>1.8620190101802989</c:v>
                </c:pt>
                <c:pt idx="18">
                  <c:v>2.2652148840023769</c:v>
                </c:pt>
                <c:pt idx="19">
                  <c:v>1.7963684644692142</c:v>
                </c:pt>
                <c:pt idx="20">
                  <c:v>1.8845961392124788</c:v>
                </c:pt>
                <c:pt idx="21">
                  <c:v>2.4138855250947082</c:v>
                </c:pt>
                <c:pt idx="22">
                  <c:v>2.0409385139390772</c:v>
                </c:pt>
                <c:pt idx="23">
                  <c:v>2.0383484140040244</c:v>
                </c:pt>
                <c:pt idx="24">
                  <c:v>2.700156136392764</c:v>
                </c:pt>
                <c:pt idx="25">
                  <c:v>2.2979150242507229</c:v>
                </c:pt>
                <c:pt idx="26">
                  <c:v>2.0195607173422379</c:v>
                </c:pt>
                <c:pt idx="27">
                  <c:v>2.4978927485525348</c:v>
                </c:pt>
                <c:pt idx="28">
                  <c:v>1.8720489864594916</c:v>
                </c:pt>
                <c:pt idx="29">
                  <c:v>1.9080817998886623</c:v>
                </c:pt>
                <c:pt idx="30">
                  <c:v>2.2513648658722669</c:v>
                </c:pt>
                <c:pt idx="31">
                  <c:v>1.8088296732240292</c:v>
                </c:pt>
                <c:pt idx="32">
                  <c:v>1.9104634997102068</c:v>
                </c:pt>
                <c:pt idx="33">
                  <c:v>2.3522852799695029</c:v>
                </c:pt>
                <c:pt idx="34">
                  <c:v>2.0651038666947641</c:v>
                </c:pt>
                <c:pt idx="35">
                  <c:v>2.70229637355959</c:v>
                </c:pt>
                <c:pt idx="36">
                  <c:v>2.3011649628643438</c:v>
                </c:pt>
                <c:pt idx="37">
                  <c:v>2.4037216467381315</c:v>
                </c:pt>
                <c:pt idx="38">
                  <c:v>2.0085264978551285</c:v>
                </c:pt>
                <c:pt idx="39">
                  <c:v>2.5416027556417968</c:v>
                </c:pt>
                <c:pt idx="40">
                  <c:v>1.7982493380007909</c:v>
                </c:pt>
                <c:pt idx="41">
                  <c:v>1.9207844741670861</c:v>
                </c:pt>
                <c:pt idx="42">
                  <c:v>2.3005047520013786</c:v>
                </c:pt>
                <c:pt idx="43">
                  <c:v>1.8261432469610601</c:v>
                </c:pt>
                <c:pt idx="44">
                  <c:v>2.3698544013986558</c:v>
                </c:pt>
                <c:pt idx="45">
                  <c:v>1.9968077550375005</c:v>
                </c:pt>
                <c:pt idx="46">
                  <c:v>2.0432425857327021</c:v>
                </c:pt>
                <c:pt idx="47">
                  <c:v>2.5698707840910799</c:v>
                </c:pt>
                <c:pt idx="48">
                  <c:v>2.1284245814105094</c:v>
                </c:pt>
                <c:pt idx="49">
                  <c:v>2.320321138757905</c:v>
                </c:pt>
                <c:pt idx="50">
                  <c:v>2.5868595909247176</c:v>
                </c:pt>
                <c:pt idx="51">
                  <c:v>1.9962529838253327</c:v>
                </c:pt>
                <c:pt idx="52">
                  <c:v>1.8877710623162824</c:v>
                </c:pt>
                <c:pt idx="53">
                  <c:v>2.4324623480843512</c:v>
                </c:pt>
                <c:pt idx="54">
                  <c:v>1.8678823417299826</c:v>
                </c:pt>
                <c:pt idx="55">
                  <c:v>1.8282706398956023</c:v>
                </c:pt>
                <c:pt idx="56">
                  <c:v>2.412938254042134</c:v>
                </c:pt>
                <c:pt idx="57">
                  <c:v>1.9575473237065506</c:v>
                </c:pt>
                <c:pt idx="58">
                  <c:v>2.0772608477022532</c:v>
                </c:pt>
                <c:pt idx="59">
                  <c:v>3.3560558595998597</c:v>
                </c:pt>
                <c:pt idx="60">
                  <c:v>2.0744126317718048</c:v>
                </c:pt>
                <c:pt idx="61">
                  <c:v>2.1860937739157595</c:v>
                </c:pt>
                <c:pt idx="62">
                  <c:v>4.0508076223702609</c:v>
                </c:pt>
                <c:pt idx="63">
                  <c:v>6.0765964455665467</c:v>
                </c:pt>
                <c:pt idx="64">
                  <c:v>3.0298841061228114</c:v>
                </c:pt>
                <c:pt idx="65">
                  <c:v>1.9517649166625888</c:v>
                </c:pt>
                <c:pt idx="66">
                  <c:v>1.8355447631840529</c:v>
                </c:pt>
                <c:pt idx="67">
                  <c:v>2.2571329153993727</c:v>
                </c:pt>
                <c:pt idx="68">
                  <c:v>1.935188010626725</c:v>
                </c:pt>
                <c:pt idx="69">
                  <c:v>1.9423855962797161</c:v>
                </c:pt>
                <c:pt idx="70">
                  <c:v>2.7690063842306674</c:v>
                </c:pt>
                <c:pt idx="71">
                  <c:v>2.6426261915688607</c:v>
                </c:pt>
                <c:pt idx="72">
                  <c:v>3.6705086812671786</c:v>
                </c:pt>
                <c:pt idx="73">
                  <c:v>2.8222525353582992</c:v>
                </c:pt>
                <c:pt idx="74">
                  <c:v>2.2770312097951781</c:v>
                </c:pt>
                <c:pt idx="75">
                  <c:v>2.2045415738637422</c:v>
                </c:pt>
                <c:pt idx="76">
                  <c:v>2.4851268778944586</c:v>
                </c:pt>
                <c:pt idx="77">
                  <c:v>1.9195106142642115</c:v>
                </c:pt>
                <c:pt idx="78">
                  <c:v>1.8744854911768964</c:v>
                </c:pt>
                <c:pt idx="79">
                  <c:v>2.5492937700874454</c:v>
                </c:pt>
                <c:pt idx="80">
                  <c:v>2.2141097509527721</c:v>
                </c:pt>
                <c:pt idx="81">
                  <c:v>2.7112542549391105</c:v>
                </c:pt>
                <c:pt idx="82">
                  <c:v>2.3821403696566179</c:v>
                </c:pt>
                <c:pt idx="83">
                  <c:v>1.838097177629481</c:v>
                </c:pt>
                <c:pt idx="84">
                  <c:v>3.7297229960091864</c:v>
                </c:pt>
                <c:pt idx="85">
                  <c:v>2.4742257802318171</c:v>
                </c:pt>
                <c:pt idx="86">
                  <c:v>2.0144537020333559</c:v>
                </c:pt>
                <c:pt idx="87">
                  <c:v>2.032306404519638</c:v>
                </c:pt>
                <c:pt idx="88">
                  <c:v>2.5259360873152628</c:v>
                </c:pt>
                <c:pt idx="89">
                  <c:v>2.0150274803501786</c:v>
                </c:pt>
                <c:pt idx="90">
                  <c:v>2.4675746356613018</c:v>
                </c:pt>
                <c:pt idx="91">
                  <c:v>1.9936337459657911</c:v>
                </c:pt>
                <c:pt idx="92">
                  <c:v>2.0678806601626425</c:v>
                </c:pt>
                <c:pt idx="93">
                  <c:v>2.6539706202976889</c:v>
                </c:pt>
                <c:pt idx="94">
                  <c:v>2.3119878143605916</c:v>
                </c:pt>
                <c:pt idx="95">
                  <c:v>2.4185575737384526</c:v>
                </c:pt>
                <c:pt idx="96">
                  <c:v>2.8538094112139212</c:v>
                </c:pt>
                <c:pt idx="97">
                  <c:v>2.3642359898253855</c:v>
                </c:pt>
                <c:pt idx="98">
                  <c:v>2.0469131610993232</c:v>
                </c:pt>
                <c:pt idx="99">
                  <c:v>2.5540621539503694</c:v>
                </c:pt>
                <c:pt idx="100">
                  <c:v>1.9675678167158479</c:v>
                </c:pt>
              </c:numCache>
            </c:numRef>
          </c:val>
          <c:smooth val="0"/>
          <c:extLst>
            <c:ext xmlns:c16="http://schemas.microsoft.com/office/drawing/2014/chart" uri="{C3380CC4-5D6E-409C-BE32-E72D297353CC}">
              <c16:uniqueId val="{00000008-9FAA-6F4F-9317-C51B21623004}"/>
            </c:ext>
          </c:extLst>
        </c:ser>
        <c:dLbls>
          <c:showLegendKey val="0"/>
          <c:showVal val="0"/>
          <c:showCatName val="0"/>
          <c:showSerName val="0"/>
          <c:showPercent val="0"/>
          <c:showBubbleSize val="0"/>
        </c:dLbls>
        <c:smooth val="0"/>
        <c:axId val="2060345728"/>
        <c:axId val="1507466703"/>
      </c:lineChart>
      <c:catAx>
        <c:axId val="2060345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Year - 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7466703"/>
        <c:crosses val="autoZero"/>
        <c:auto val="1"/>
        <c:lblAlgn val="ctr"/>
        <c:lblOffset val="100"/>
        <c:noMultiLvlLbl val="0"/>
      </c:catAx>
      <c:valAx>
        <c:axId val="1507466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Daily Crude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03457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F6862-D242-194A-B7AA-A40A64B24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11</Pages>
  <Words>2943</Words>
  <Characters>16776</Characters>
  <Application>Microsoft Office Word</Application>
  <DocSecurity>0</DocSecurity>
  <Lines>139</Lines>
  <Paragraphs>39</Paragraphs>
  <ScaleCrop>false</ScaleCrop>
  <Company/>
  <LinksUpToDate>false</LinksUpToDate>
  <CharactersWithSpaces>19680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Nuria Diaz-Tena</dc:creator>
  <cp:keywords/>
  <dc:description/>
  <cp:lastModifiedBy>Nuria Diaz-Tena</cp:lastModifiedBy>
  <cp:revision>6</cp:revision>
  <dcterms:created xsi:type="dcterms:W3CDTF">2023-06-22T18:24:00Z</dcterms:created>
  <dcterms:modified xsi:type="dcterms:W3CDTF">2023-06-26T13:53:00Z</dcterms:modified>
</cp:coreProperties>
</file>