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2754" w14:textId="77777777" w:rsidR="00ED09F6" w:rsidRPr="0001625C" w:rsidRDefault="00ED09F6" w:rsidP="00ED09F6">
      <w:pPr>
        <w:pStyle w:val="ListParagraph"/>
        <w:numPr>
          <w:ilvl w:val="0"/>
          <w:numId w:val="1"/>
        </w:numPr>
      </w:pPr>
      <w:r w:rsidRPr="0001625C">
        <w:rPr>
          <w:b/>
          <w:bCs/>
        </w:rPr>
        <w:t>Introduction</w:t>
      </w:r>
      <w:r w:rsidRPr="0001625C">
        <w:t xml:space="preserve"> </w:t>
      </w:r>
    </w:p>
    <w:p w14:paraId="220CAA45" w14:textId="3469F384" w:rsidR="00ED09F6" w:rsidRDefault="00ED09F6" w:rsidP="00ED09F6">
      <w:r>
        <w:t xml:space="preserve">An accurate </w:t>
      </w:r>
      <w:r w:rsidR="00C66C03">
        <w:t xml:space="preserve">state-wise </w:t>
      </w:r>
      <w:r>
        <w:t>assessment of excess</w:t>
      </w:r>
      <w:r w:rsidR="00C66C03">
        <w:t xml:space="preserve"> mortality during the</w:t>
      </w:r>
      <w:r>
        <w:t xml:space="preserve"> COVID-19 </w:t>
      </w:r>
      <w:r w:rsidR="00C66C03">
        <w:t xml:space="preserve">pandemic </w:t>
      </w:r>
      <w:r>
        <w:t xml:space="preserve">is necessary to understand </w:t>
      </w:r>
      <w:del w:id="0" w:author="Sargsyan, Davit [JRDUS]" w:date="2024-12-27T17:36:00Z">
        <w:r w:rsidDel="00195DEC">
          <w:delText xml:space="preserve">which </w:delText>
        </w:r>
      </w:del>
      <w:ins w:id="1" w:author="Sargsyan, Davit [JRDUS]" w:date="2024-12-27T17:36:00Z">
        <w:r w:rsidR="00195DEC">
          <w:t>effectiveness of</w:t>
        </w:r>
        <w:r w:rsidR="00195DEC">
          <w:t xml:space="preserve"> </w:t>
        </w:r>
      </w:ins>
      <w:r>
        <w:t xml:space="preserve">health policies </w:t>
      </w:r>
      <w:del w:id="2" w:author="Sargsyan, Davit [JRDUS]" w:date="2024-12-27T17:37:00Z">
        <w:r w:rsidDel="00195DEC">
          <w:delText>were more effective at reducing</w:delText>
        </w:r>
      </w:del>
      <w:ins w:id="3" w:author="Sargsyan, Davit [JRDUS]" w:date="2024-12-27T17:37:00Z">
        <w:r w:rsidR="00195DEC">
          <w:t>in reducing</w:t>
        </w:r>
      </w:ins>
      <w:r>
        <w:t xml:space="preserve"> </w:t>
      </w:r>
      <w:r w:rsidR="00BD4802">
        <w:t>mortality</w:t>
      </w:r>
      <w:r>
        <w:t xml:space="preserve">. </w:t>
      </w:r>
      <w:r w:rsidRPr="00C47465">
        <w:t xml:space="preserve">However, </w:t>
      </w:r>
      <w:r>
        <w:t>the</w:t>
      </w:r>
      <w:r w:rsidR="00983F56">
        <w:t xml:space="preserve"> numbers of</w:t>
      </w:r>
      <w:r>
        <w:t xml:space="preserve"> </w:t>
      </w:r>
      <w:r w:rsidRPr="00C47465">
        <w:t xml:space="preserve">reported </w:t>
      </w:r>
      <w:r>
        <w:t xml:space="preserve">COVID-19 </w:t>
      </w:r>
      <w:r w:rsidRPr="00C47465">
        <w:t xml:space="preserve">deaths represent only a partial count of </w:t>
      </w:r>
      <w:r w:rsidR="00983F56">
        <w:t xml:space="preserve">the </w:t>
      </w:r>
      <w:r w:rsidRPr="00C47465">
        <w:t xml:space="preserve">total death toll from the COVID-19 pandemic. </w:t>
      </w:r>
      <w:r w:rsidR="00983F56">
        <w:t>The number of e</w:t>
      </w:r>
      <w:r w:rsidRPr="00C47465">
        <w:t xml:space="preserve">xcess </w:t>
      </w:r>
      <w:r>
        <w:t xml:space="preserve">COVID-19 pandemic deaths is </w:t>
      </w:r>
      <w:r w:rsidRPr="00C47465">
        <w:t>defined as the difference between the number of deaths during the pandemic and the number of deaths</w:t>
      </w:r>
      <w:r w:rsidR="00983F56">
        <w:t xml:space="preserve"> that would have been expected</w:t>
      </w:r>
      <w:r w:rsidRPr="00C47465">
        <w:t xml:space="preserve"> </w:t>
      </w:r>
      <w:r>
        <w:t xml:space="preserve">if the pandemic </w:t>
      </w:r>
      <w:r w:rsidR="00983F56">
        <w:t>had not</w:t>
      </w:r>
      <w:r>
        <w:t xml:space="preserve"> happened. The expected deaths without COVID-19 are forecasted using historical data (</w:t>
      </w:r>
      <w:r w:rsidR="00983F56">
        <w:t xml:space="preserve">i.e., death counts </w:t>
      </w:r>
      <w:r>
        <w:t xml:space="preserve">before the pandemic).  </w:t>
      </w:r>
      <w:r w:rsidRPr="00C47465">
        <w:t xml:space="preserve">Gaps exist between </w:t>
      </w:r>
      <w:r w:rsidR="00BD4802">
        <w:t xml:space="preserve">the </w:t>
      </w:r>
      <w:r w:rsidRPr="00C47465">
        <w:t>reported and excess deaths related to</w:t>
      </w:r>
      <w:del w:id="4" w:author="Sargsyan, Davit [JRDUS]" w:date="2024-12-27T17:38:00Z">
        <w:r w:rsidRPr="00C47465" w:rsidDel="00195DEC">
          <w:delText xml:space="preserve"> the</w:delText>
        </w:r>
      </w:del>
      <w:r w:rsidRPr="00C47465">
        <w:t xml:space="preserve"> COVID-19 pandemic</w:t>
      </w:r>
      <w:del w:id="5" w:author="Sargsyan, Davit [JRDUS]" w:date="2024-12-27T17:38:00Z">
        <w:r w:rsidRPr="00C47465" w:rsidDel="00195DEC">
          <w:delText xml:space="preserve"> </w:delText>
        </w:r>
        <w:r w:rsidDel="00195DEC">
          <w:delText xml:space="preserve">and we will observe </w:delText>
        </w:r>
      </w:del>
      <w:ins w:id="6" w:author="Sargsyan, Davit [JRDUS]" w:date="2024-12-27T17:38:00Z">
        <w:r w:rsidR="00195DEC">
          <w:t xml:space="preserve">. </w:t>
        </w:r>
        <w:bookmarkStart w:id="7" w:name="_Hlk186370317"/>
        <w:r w:rsidR="00195DEC">
          <w:t>This s</w:t>
        </w:r>
      </w:ins>
      <w:ins w:id="8" w:author="Sargsyan, Davit [JRDUS]" w:date="2024-12-27T17:39:00Z">
        <w:r w:rsidR="00195DEC">
          <w:t>t</w:t>
        </w:r>
      </w:ins>
      <w:ins w:id="9" w:author="Sargsyan, Davit [JRDUS]" w:date="2024-12-27T17:38:00Z">
        <w:r w:rsidR="00195DEC">
          <w:t>udy exam</w:t>
        </w:r>
      </w:ins>
      <w:ins w:id="10" w:author="Sargsyan, Davit [JRDUS]" w:date="2024-12-27T17:39:00Z">
        <w:r w:rsidR="00195DEC">
          <w:t xml:space="preserve">ined </w:t>
        </w:r>
      </w:ins>
      <w:ins w:id="11" w:author="Sargsyan, Davit [JRDUS]" w:date="2024-12-27T17:40:00Z">
        <w:r w:rsidR="00195DEC">
          <w:t xml:space="preserve">how the differences between the reported and the </w:t>
        </w:r>
      </w:ins>
      <w:ins w:id="12" w:author="Sargsyan, Davit [JRDUS]" w:date="2024-12-27T17:42:00Z">
        <w:r w:rsidR="00195DEC">
          <w:t xml:space="preserve">predicted </w:t>
        </w:r>
      </w:ins>
      <w:ins w:id="13" w:author="Sargsyan, Davit [JRDUS]" w:date="2024-12-27T17:40:00Z">
        <w:r w:rsidR="00195DEC">
          <w:t xml:space="preserve">COVID-19-related deaths </w:t>
        </w:r>
      </w:ins>
      <w:ins w:id="14" w:author="Sargsyan, Davit [JRDUS]" w:date="2024-12-27T17:42:00Z">
        <w:r w:rsidR="00195DEC">
          <w:t xml:space="preserve">numbers </w:t>
        </w:r>
      </w:ins>
      <w:ins w:id="15" w:author="Sargsyan, Davit [JRDUS]" w:date="2024-12-27T17:40:00Z">
        <w:r w:rsidR="00195DEC">
          <w:t xml:space="preserve">changed over </w:t>
        </w:r>
      </w:ins>
      <w:ins w:id="16" w:author="Sargsyan, Davit [JRDUS]" w:date="2024-12-27T17:41:00Z">
        <w:r w:rsidR="00195DEC">
          <w:t>time as new testing and treatment procedures as well as new policies</w:t>
        </w:r>
      </w:ins>
      <w:ins w:id="17" w:author="Sargsyan, Davit [JRDUS]" w:date="2024-12-27T17:42:00Z">
        <w:r w:rsidR="00195DEC">
          <w:t xml:space="preserve"> </w:t>
        </w:r>
      </w:ins>
      <w:del w:id="18" w:author="Sargsyan, Davit [JRDUS]" w:date="2024-12-27T17:39:00Z">
        <w:r w:rsidDel="00195DEC">
          <w:delText>how the gap decreases thr</w:delText>
        </w:r>
        <w:r w:rsidR="00983F56" w:rsidDel="00195DEC">
          <w:delText>ough</w:delText>
        </w:r>
        <w:r w:rsidDel="00195DEC">
          <w:delText xml:space="preserve"> time</w:delText>
        </w:r>
      </w:del>
      <w:del w:id="19" w:author="Sargsyan, Davit [JRDUS]" w:date="2024-12-27T17:42:00Z">
        <w:r w:rsidDel="00195DEC">
          <w:delText xml:space="preserve"> when the new tests and policies to detect COVID-19</w:delText>
        </w:r>
      </w:del>
      <w:r>
        <w:t xml:space="preserve"> </w:t>
      </w:r>
      <w:r w:rsidR="00BD4802">
        <w:t>were implemented</w:t>
      </w:r>
      <w:bookmarkEnd w:id="7"/>
      <w:r>
        <w:t>.</w:t>
      </w:r>
    </w:p>
    <w:p w14:paraId="5AECD575" w14:textId="77777777" w:rsidR="00ED09F6" w:rsidRDefault="00ED09F6" w:rsidP="00ED09F6">
      <w:pPr>
        <w:rPr>
          <w:color w:val="000000"/>
          <w:shd w:val="clear" w:color="auto" w:fill="FFFFFF"/>
        </w:rPr>
      </w:pPr>
    </w:p>
    <w:p w14:paraId="4AC5D2C7" w14:textId="5C1CE768" w:rsidR="00ED09F6" w:rsidRDefault="00ED09F6" w:rsidP="00ED09F6">
      <w:r w:rsidRPr="00883183">
        <w:rPr>
          <w:color w:val="000000"/>
          <w:shd w:val="clear" w:color="auto" w:fill="FFFFFF"/>
        </w:rPr>
        <w:t xml:space="preserve">Three different types of models were employed </w:t>
      </w:r>
      <w:ins w:id="20" w:author="Sargsyan, Davit [JRDUS]" w:date="2024-12-27T17:43:00Z">
        <w:r w:rsidR="00195DEC">
          <w:rPr>
            <w:color w:val="000000"/>
            <w:shd w:val="clear" w:color="auto" w:fill="FFFFFF"/>
          </w:rPr>
          <w:t xml:space="preserve">in this study </w:t>
        </w:r>
      </w:ins>
      <w:r w:rsidRPr="00883183">
        <w:rPr>
          <w:color w:val="000000"/>
          <w:shd w:val="clear" w:color="auto" w:fill="FFFFFF"/>
        </w:rPr>
        <w:t>to forecast the expected number of deaths without COVID-19: (1) logarithmic trend with monthly dumm</w:t>
      </w:r>
      <w:r w:rsidR="003E0B7B">
        <w:rPr>
          <w:color w:val="000000"/>
          <w:shd w:val="clear" w:color="auto" w:fill="FFFFFF"/>
        </w:rPr>
        <w:t>y variables</w:t>
      </w:r>
      <w:r w:rsidRPr="00883183">
        <w:rPr>
          <w:color w:val="000000"/>
          <w:shd w:val="clear" w:color="auto" w:fill="FFFFFF"/>
        </w:rPr>
        <w:t xml:space="preserve"> and autoregressive terms, (2) exponential smoothing, and (3) ARIMA models. The residuals from each of these models were utilized to fit </w:t>
      </w:r>
      <w:del w:id="21" w:author="Sargsyan, Davit [JRDUS]" w:date="2024-12-27T17:44:00Z">
        <w:r w:rsidRPr="00883183" w:rsidDel="00B90C48">
          <w:rPr>
            <w:color w:val="000000"/>
            <w:shd w:val="clear" w:color="auto" w:fill="FFFFFF"/>
          </w:rPr>
          <w:delText xml:space="preserve">another model using </w:delText>
        </w:r>
      </w:del>
      <w:r w:rsidRPr="00883183">
        <w:rPr>
          <w:color w:val="000000"/>
          <w:shd w:val="clear" w:color="auto" w:fill="FFFFFF"/>
        </w:rPr>
        <w:t>an autoregressive tensor</w:t>
      </w:r>
      <w:ins w:id="22" w:author="Sargsyan, Davit [JRDUS]" w:date="2024-12-27T17:44:00Z">
        <w:r w:rsidR="00B90C48">
          <w:rPr>
            <w:color w:val="000000"/>
            <w:shd w:val="clear" w:color="auto" w:fill="FFFFFF"/>
          </w:rPr>
          <w:t xml:space="preserve"> model</w:t>
        </w:r>
      </w:ins>
      <w:r w:rsidRPr="00883183">
        <w:rPr>
          <w:color w:val="000000"/>
          <w:shd w:val="clear" w:color="auto" w:fill="FFFFFF"/>
        </w:rPr>
        <w:t xml:space="preserve"> for </w:t>
      </w:r>
      <w:del w:id="23" w:author="Sargsyan, Davit [JRDUS]" w:date="2024-12-27T17:44:00Z">
        <w:r w:rsidRPr="00883183" w:rsidDel="00B90C48">
          <w:rPr>
            <w:color w:val="000000"/>
            <w:shd w:val="clear" w:color="auto" w:fill="FFFFFF"/>
          </w:rPr>
          <w:delText xml:space="preserve">other </w:delText>
        </w:r>
      </w:del>
      <w:r w:rsidRPr="00883183">
        <w:rPr>
          <w:color w:val="000000"/>
          <w:shd w:val="clear" w:color="auto" w:fill="FFFFFF"/>
        </w:rPr>
        <w:t>causes of death</w:t>
      </w:r>
      <w:ins w:id="24" w:author="Sargsyan, Davit [JRDUS]" w:date="2024-12-27T17:44:00Z">
        <w:r w:rsidR="00B90C48">
          <w:rPr>
            <w:color w:val="000000"/>
            <w:shd w:val="clear" w:color="auto" w:fill="FFFFFF"/>
          </w:rPr>
          <w:t xml:space="preserve"> other than COVID-19</w:t>
        </w:r>
      </w:ins>
      <w:r w:rsidRPr="00883183">
        <w:rPr>
          <w:color w:val="000000"/>
          <w:shd w:val="clear" w:color="auto" w:fill="FFFFFF"/>
        </w:rPr>
        <w:t xml:space="preserve">. </w:t>
      </w:r>
      <w:del w:id="25" w:author="Sargsyan, Davit [JRDUS]" w:date="2024-12-27T17:46:00Z">
        <w:r w:rsidRPr="00883183" w:rsidDel="00B90C48">
          <w:rPr>
            <w:color w:val="000000"/>
            <w:shd w:val="clear" w:color="auto" w:fill="FFFFFF"/>
          </w:rPr>
          <w:delText>Additional i</w:delText>
        </w:r>
      </w:del>
      <w:ins w:id="26" w:author="Sargsyan, Davit [JRDUS]" w:date="2024-12-27T17:46:00Z">
        <w:r w:rsidR="00B90C48">
          <w:rPr>
            <w:color w:val="000000"/>
            <w:shd w:val="clear" w:color="auto" w:fill="FFFFFF"/>
          </w:rPr>
          <w:t>I</w:t>
        </w:r>
      </w:ins>
      <w:r w:rsidRPr="00883183">
        <w:rPr>
          <w:color w:val="000000"/>
          <w:shd w:val="clear" w:color="auto" w:fill="FFFFFF"/>
        </w:rPr>
        <w:t xml:space="preserve">nformation </w:t>
      </w:r>
      <w:del w:id="27" w:author="Sargsyan, Davit [JRDUS]" w:date="2024-12-27T17:46:00Z">
        <w:r w:rsidRPr="00883183" w:rsidDel="00B90C48">
          <w:rPr>
            <w:color w:val="000000"/>
            <w:shd w:val="clear" w:color="auto" w:fill="FFFFFF"/>
          </w:rPr>
          <w:delText xml:space="preserve">regarding </w:delText>
        </w:r>
      </w:del>
      <w:ins w:id="28" w:author="Sargsyan, Davit [JRDUS]" w:date="2024-12-27T18:15:00Z">
        <w:r w:rsidR="00D949E6">
          <w:rPr>
            <w:color w:val="000000"/>
            <w:shd w:val="clear" w:color="auto" w:fill="FFFFFF"/>
          </w:rPr>
          <w:t>related to</w:t>
        </w:r>
      </w:ins>
      <w:ins w:id="29" w:author="Sargsyan, Davit [JRDUS]" w:date="2024-12-27T17:46:00Z">
        <w:r w:rsidR="00B90C48" w:rsidRPr="00883183">
          <w:rPr>
            <w:color w:val="000000"/>
            <w:shd w:val="clear" w:color="auto" w:fill="FFFFFF"/>
          </w:rPr>
          <w:t xml:space="preserve"> </w:t>
        </w:r>
      </w:ins>
      <w:r w:rsidRPr="00883183">
        <w:rPr>
          <w:color w:val="000000"/>
          <w:shd w:val="clear" w:color="auto" w:fill="FFFFFF"/>
        </w:rPr>
        <w:t xml:space="preserve">changes in </w:t>
      </w:r>
      <w:del w:id="30" w:author="Sargsyan, Davit [JRDUS]" w:date="2024-12-27T17:46:00Z">
        <w:r w:rsidRPr="00883183" w:rsidDel="00B90C48">
          <w:rPr>
            <w:color w:val="000000"/>
            <w:shd w:val="clear" w:color="auto" w:fill="FFFFFF"/>
          </w:rPr>
          <w:delText xml:space="preserve">other </w:delText>
        </w:r>
      </w:del>
      <w:ins w:id="31" w:author="Sargsyan, Davit [JRDUS]" w:date="2024-12-27T17:46:00Z">
        <w:r w:rsidR="00B90C48">
          <w:rPr>
            <w:color w:val="000000"/>
            <w:shd w:val="clear" w:color="auto" w:fill="FFFFFF"/>
          </w:rPr>
          <w:t>one</w:t>
        </w:r>
        <w:r w:rsidR="00B90C48" w:rsidRPr="00883183">
          <w:rPr>
            <w:color w:val="000000"/>
            <w:shd w:val="clear" w:color="auto" w:fill="FFFFFF"/>
          </w:rPr>
          <w:t xml:space="preserve"> </w:t>
        </w:r>
      </w:ins>
      <w:r w:rsidRPr="00883183">
        <w:rPr>
          <w:color w:val="000000"/>
          <w:shd w:val="clear" w:color="auto" w:fill="FFFFFF"/>
        </w:rPr>
        <w:t>cause</w:t>
      </w:r>
      <w:del w:id="32" w:author="Sargsyan, Davit [JRDUS]" w:date="2024-12-27T17:46:00Z">
        <w:r w:rsidRPr="00883183" w:rsidDel="00B90C48">
          <w:rPr>
            <w:color w:val="000000"/>
            <w:shd w:val="clear" w:color="auto" w:fill="FFFFFF"/>
          </w:rPr>
          <w:delText>s</w:delText>
        </w:r>
      </w:del>
      <w:r w:rsidRPr="00883183">
        <w:rPr>
          <w:color w:val="000000"/>
          <w:shd w:val="clear" w:color="auto" w:fill="FFFFFF"/>
        </w:rPr>
        <w:t xml:space="preserve"> of death could influence and enhance the forecast for </w:t>
      </w:r>
      <w:del w:id="33" w:author="Sargsyan, Davit [JRDUS]" w:date="2024-12-27T17:46:00Z">
        <w:r w:rsidRPr="00883183" w:rsidDel="00B90C48">
          <w:rPr>
            <w:color w:val="000000"/>
            <w:shd w:val="clear" w:color="auto" w:fill="FFFFFF"/>
          </w:rPr>
          <w:delText>a specific</w:delText>
        </w:r>
      </w:del>
      <w:ins w:id="34" w:author="Sargsyan, Davit [JRDUS]" w:date="2024-12-27T17:46:00Z">
        <w:r w:rsidR="00B90C48">
          <w:rPr>
            <w:color w:val="000000"/>
            <w:shd w:val="clear" w:color="auto" w:fill="FFFFFF"/>
          </w:rPr>
          <w:t>another</w:t>
        </w:r>
      </w:ins>
      <w:r w:rsidRPr="00883183">
        <w:rPr>
          <w:color w:val="000000"/>
          <w:shd w:val="clear" w:color="auto" w:fill="FFFFFF"/>
        </w:rPr>
        <w:t xml:space="preserve"> cause of death. </w:t>
      </w:r>
      <w:bookmarkStart w:id="35" w:name="_Hlk186373491"/>
      <w:r w:rsidRPr="00883183">
        <w:rPr>
          <w:color w:val="000000"/>
          <w:shd w:val="clear" w:color="auto" w:fill="FFFFFF"/>
        </w:rPr>
        <w:t xml:space="preserve">For instance, </w:t>
      </w:r>
      <w:del w:id="36" w:author="Sargsyan, Davit [JRDUS]" w:date="2024-12-27T17:46:00Z">
        <w:r w:rsidRPr="00883183" w:rsidDel="00B90C48">
          <w:rPr>
            <w:color w:val="000000"/>
            <w:shd w:val="clear" w:color="auto" w:fill="FFFFFF"/>
          </w:rPr>
          <w:delText xml:space="preserve">if there is </w:delText>
        </w:r>
      </w:del>
      <w:r w:rsidRPr="00883183">
        <w:rPr>
          <w:color w:val="000000"/>
          <w:shd w:val="clear" w:color="auto" w:fill="FFFFFF"/>
        </w:rPr>
        <w:t xml:space="preserve">an increase in diabetes-related deaths in the last three </w:t>
      </w:r>
      <w:del w:id="37" w:author="Sargsyan, Davit [JRDUS]" w:date="2024-12-27T17:47:00Z">
        <w:r w:rsidRPr="00883183" w:rsidDel="00B90C48">
          <w:rPr>
            <w:color w:val="000000"/>
            <w:shd w:val="clear" w:color="auto" w:fill="FFFFFF"/>
          </w:rPr>
          <w:delText>months</w:delText>
        </w:r>
      </w:del>
      <w:del w:id="38" w:author="Sargsyan, Davit [JRDUS]" w:date="2024-12-27T17:46:00Z">
        <w:r w:rsidRPr="00883183" w:rsidDel="00B90C48">
          <w:rPr>
            <w:color w:val="000000"/>
            <w:shd w:val="clear" w:color="auto" w:fill="FFFFFF"/>
          </w:rPr>
          <w:delText>, this may</w:delText>
        </w:r>
      </w:del>
      <w:ins w:id="39" w:author="Sargsyan, Davit [JRDUS]" w:date="2024-12-27T17:47:00Z">
        <w:r w:rsidR="00B90C48" w:rsidRPr="00883183">
          <w:rPr>
            <w:color w:val="000000"/>
            <w:shd w:val="clear" w:color="auto" w:fill="FFFFFF"/>
          </w:rPr>
          <w:t>months could</w:t>
        </w:r>
      </w:ins>
      <w:r w:rsidRPr="00883183">
        <w:rPr>
          <w:color w:val="000000"/>
          <w:shd w:val="clear" w:color="auto" w:fill="FFFFFF"/>
        </w:rPr>
        <w:t xml:space="preserve"> affect heart disease deaths, potentially leading to </w:t>
      </w:r>
      <w:r w:rsidR="00CB6EBE">
        <w:rPr>
          <w:color w:val="000000"/>
          <w:shd w:val="clear" w:color="auto" w:fill="FFFFFF"/>
        </w:rPr>
        <w:t xml:space="preserve">either </w:t>
      </w:r>
      <w:r w:rsidRPr="00883183">
        <w:rPr>
          <w:color w:val="000000"/>
          <w:shd w:val="clear" w:color="auto" w:fill="FFFFFF"/>
        </w:rPr>
        <w:t xml:space="preserve">a </w:t>
      </w:r>
      <w:del w:id="40" w:author="Sargsyan, Davit [JRDUS]" w:date="2024-12-27T18:16:00Z">
        <w:r w:rsidRPr="00883183" w:rsidDel="00D949E6">
          <w:rPr>
            <w:color w:val="000000"/>
            <w:shd w:val="clear" w:color="auto" w:fill="FFFFFF"/>
          </w:rPr>
          <w:delText xml:space="preserve">slight </w:delText>
        </w:r>
      </w:del>
      <w:r w:rsidRPr="00883183">
        <w:rPr>
          <w:color w:val="000000"/>
          <w:shd w:val="clear" w:color="auto" w:fill="FFFFFF"/>
        </w:rPr>
        <w:t>decrease</w:t>
      </w:r>
      <w:r>
        <w:rPr>
          <w:color w:val="000000"/>
          <w:shd w:val="clear" w:color="auto" w:fill="FFFFFF"/>
        </w:rPr>
        <w:t xml:space="preserve"> </w:t>
      </w:r>
      <w:r w:rsidR="00CB6EBE">
        <w:rPr>
          <w:color w:val="000000"/>
          <w:shd w:val="clear" w:color="auto" w:fill="FFFFFF"/>
        </w:rPr>
        <w:t>in</w:t>
      </w:r>
      <w:r>
        <w:rPr>
          <w:color w:val="000000"/>
          <w:shd w:val="clear" w:color="auto" w:fill="FFFFFF"/>
        </w:rPr>
        <w:t xml:space="preserve"> </w:t>
      </w:r>
      <w:r w:rsidR="00CB6EBE">
        <w:rPr>
          <w:color w:val="000000"/>
          <w:shd w:val="clear" w:color="auto" w:fill="FFFFFF"/>
        </w:rPr>
        <w:t xml:space="preserve">deaths due to </w:t>
      </w:r>
      <w:r>
        <w:rPr>
          <w:color w:val="000000"/>
          <w:shd w:val="clear" w:color="auto" w:fill="FFFFFF"/>
        </w:rPr>
        <w:t xml:space="preserve">heart disease (competing risk between diseases) or </w:t>
      </w:r>
      <w:r w:rsidR="00A32AB1">
        <w:rPr>
          <w:color w:val="000000"/>
          <w:shd w:val="clear" w:color="auto" w:fill="FFFFFF"/>
        </w:rPr>
        <w:t xml:space="preserve">a </w:t>
      </w:r>
      <w:r>
        <w:rPr>
          <w:color w:val="000000"/>
          <w:shd w:val="clear" w:color="auto" w:fill="FFFFFF"/>
        </w:rPr>
        <w:t xml:space="preserve">slight </w:t>
      </w:r>
      <w:del w:id="41" w:author="Sargsyan, Davit [JRDUS]" w:date="2024-12-27T18:16:00Z">
        <w:r w:rsidDel="00D949E6">
          <w:rPr>
            <w:color w:val="000000"/>
            <w:shd w:val="clear" w:color="auto" w:fill="FFFFFF"/>
          </w:rPr>
          <w:delText xml:space="preserve">increase </w:delText>
        </w:r>
      </w:del>
      <w:r w:rsidR="00CB6EBE">
        <w:rPr>
          <w:color w:val="000000"/>
          <w:shd w:val="clear" w:color="auto" w:fill="FFFFFF"/>
        </w:rPr>
        <w:t xml:space="preserve">in deaths </w:t>
      </w:r>
      <w:r>
        <w:rPr>
          <w:color w:val="000000"/>
          <w:shd w:val="clear" w:color="auto" w:fill="FFFFFF"/>
        </w:rPr>
        <w:t>from heart disease (due to the same reason diabetes death</w:t>
      </w:r>
      <w:r w:rsidR="00A32AB1">
        <w:rPr>
          <w:color w:val="000000"/>
          <w:shd w:val="clear" w:color="auto" w:fill="FFFFFF"/>
        </w:rPr>
        <w:t>s</w:t>
      </w:r>
      <w:r>
        <w:rPr>
          <w:color w:val="000000"/>
          <w:shd w:val="clear" w:color="auto" w:fill="FFFFFF"/>
        </w:rPr>
        <w:t xml:space="preserve"> have increased).</w:t>
      </w:r>
      <w:r>
        <w:t xml:space="preserve"> The models </w:t>
      </w:r>
      <w:del w:id="42" w:author="Sargsyan, Davit [JRDUS]" w:date="2024-12-27T17:48:00Z">
        <w:r w:rsidR="00A32AB1" w:rsidDel="00B90C48">
          <w:delText>will be</w:delText>
        </w:r>
      </w:del>
      <w:ins w:id="43" w:author="Sargsyan, Davit [JRDUS]" w:date="2024-12-27T17:48:00Z">
        <w:r w:rsidR="00B90C48">
          <w:t>were</w:t>
        </w:r>
      </w:ins>
      <w:r w:rsidR="00A32AB1">
        <w:t xml:space="preserve"> based on only</w:t>
      </w:r>
      <w:r>
        <w:t xml:space="preserve"> </w:t>
      </w:r>
      <w:r w:rsidR="00A32AB1">
        <w:t xml:space="preserve">a </w:t>
      </w:r>
      <w:r>
        <w:t xml:space="preserve">few parameters </w:t>
      </w:r>
      <w:del w:id="44" w:author="Sargsyan, Davit [JRDUS]" w:date="2024-12-27T17:48:00Z">
        <w:r w:rsidDel="00B90C48">
          <w:delText>because</w:delText>
        </w:r>
        <w:r w:rsidR="00A32AB1" w:rsidDel="00B90C48">
          <w:delText xml:space="preserve"> </w:delText>
        </w:r>
      </w:del>
      <w:ins w:id="45" w:author="Sargsyan, Davit [JRDUS]" w:date="2024-12-27T17:48:00Z">
        <w:r w:rsidR="00B90C48">
          <w:t>since</w:t>
        </w:r>
        <w:r w:rsidR="00B90C48">
          <w:t xml:space="preserve"> </w:t>
        </w:r>
      </w:ins>
      <w:r w:rsidR="00A32AB1">
        <w:t xml:space="preserve">the amount of data available </w:t>
      </w:r>
      <w:del w:id="46" w:author="Sargsyan, Davit [JRDUS]" w:date="2024-12-27T17:48:00Z">
        <w:r w:rsidR="00A32AB1" w:rsidDel="00B90C48">
          <w:delText xml:space="preserve">is </w:delText>
        </w:r>
      </w:del>
      <w:ins w:id="47" w:author="Sargsyan, Davit [JRDUS]" w:date="2024-12-27T17:48:00Z">
        <w:r w:rsidR="00B90C48">
          <w:t>was</w:t>
        </w:r>
        <w:r w:rsidR="00B90C48">
          <w:t xml:space="preserve"> </w:t>
        </w:r>
      </w:ins>
      <w:r w:rsidR="00A32AB1">
        <w:t>limited</w:t>
      </w:r>
      <w:del w:id="48" w:author="Sargsyan, Davit [JRDUS]" w:date="2024-12-27T17:48:00Z">
        <w:r w:rsidR="00A32AB1" w:rsidDel="00B90C48">
          <w:delText>; there are o</w:delText>
        </w:r>
      </w:del>
      <w:ins w:id="49" w:author="Sargsyan, Davit [JRDUS]" w:date="2024-12-27T17:48:00Z">
        <w:r w:rsidR="00B90C48">
          <w:t>. O</w:t>
        </w:r>
      </w:ins>
      <w:r w:rsidR="00A32AB1">
        <w:t xml:space="preserve">nly </w:t>
      </w:r>
      <w:r>
        <w:t xml:space="preserve">50 months of data </w:t>
      </w:r>
      <w:ins w:id="50" w:author="Sargsyan, Davit [JRDUS]" w:date="2024-12-27T17:48:00Z">
        <w:r w:rsidR="00B90C48">
          <w:t xml:space="preserve">was used </w:t>
        </w:r>
      </w:ins>
      <w:r>
        <w:t xml:space="preserve">for training </w:t>
      </w:r>
      <w:r w:rsidR="00A32AB1">
        <w:t>the models</w:t>
      </w:r>
      <w:r>
        <w:t>.  The models were run on the training set (</w:t>
      </w:r>
      <w:del w:id="51" w:author="Sargsyan, Davit [JRDUS]" w:date="2024-12-27T18:17:00Z">
        <w:r w:rsidR="00A32AB1" w:rsidDel="00D949E6">
          <w:delText xml:space="preserve">the </w:delText>
        </w:r>
        <w:r w:rsidDel="00D949E6">
          <w:delText xml:space="preserve">data from </w:delText>
        </w:r>
      </w:del>
      <w:r w:rsidR="00CB6EBE">
        <w:t xml:space="preserve">January </w:t>
      </w:r>
      <w:r>
        <w:t xml:space="preserve">2015 </w:t>
      </w:r>
      <w:del w:id="52" w:author="Sargsyan, Davit [JRDUS]" w:date="2024-12-27T18:16:00Z">
        <w:r w:rsidDel="00D949E6">
          <w:delText>till</w:delText>
        </w:r>
      </w:del>
      <w:ins w:id="53" w:author="Sargsyan, Davit [JRDUS]" w:date="2024-12-27T18:16:00Z">
        <w:r w:rsidR="00D949E6">
          <w:t>until</w:t>
        </w:r>
      </w:ins>
      <w:r>
        <w:t xml:space="preserve"> February 2019) and evaluated on a hold-out period before COVID-19 (March 2019 to February 2020). Once the best model was selected, </w:t>
      </w:r>
      <w:del w:id="54" w:author="Sargsyan, Davit [JRDUS]" w:date="2024-12-27T17:49:00Z">
        <w:r w:rsidDel="00B90C48">
          <w:delText>that model will be</w:delText>
        </w:r>
      </w:del>
      <w:ins w:id="55" w:author="Sargsyan, Davit [JRDUS]" w:date="2024-12-27T17:49:00Z">
        <w:r w:rsidR="00B90C48">
          <w:t>it was</w:t>
        </w:r>
      </w:ins>
      <w:r>
        <w:t xml:space="preserve"> rer</w:t>
      </w:r>
      <w:r w:rsidR="00855229">
        <w:t>u</w:t>
      </w:r>
      <w:r>
        <w:t xml:space="preserve">n using data from </w:t>
      </w:r>
      <w:r w:rsidR="00CB6EBE">
        <w:t xml:space="preserve">January </w:t>
      </w:r>
      <w:r>
        <w:t xml:space="preserve">2015 to February 2020, including the previous hold-out period </w:t>
      </w:r>
      <w:del w:id="56" w:author="Sargsyan, Davit [JRDUS]" w:date="2024-12-27T18:17:00Z">
        <w:r w:rsidR="00CB6EBE" w:rsidDel="00D949E6">
          <w:delText xml:space="preserve">so as </w:delText>
        </w:r>
        <w:r w:rsidDel="00D949E6">
          <w:delText>to</w:delText>
        </w:r>
      </w:del>
      <w:ins w:id="57" w:author="Sargsyan, Davit [JRDUS]" w:date="2024-12-27T18:17:00Z">
        <w:r w:rsidR="00D949E6">
          <w:t>to</w:t>
        </w:r>
      </w:ins>
      <w:r>
        <w:t xml:space="preserve"> include the latest data in the model before the forecast. </w:t>
      </w:r>
      <w:bookmarkEnd w:id="35"/>
    </w:p>
    <w:p w14:paraId="2233FE00" w14:textId="77777777" w:rsidR="00ED09F6" w:rsidRDefault="00ED09F6" w:rsidP="00ED09F6"/>
    <w:p w14:paraId="56ABCFAE" w14:textId="77777777" w:rsidR="00D21D4E" w:rsidRDefault="00D21D4E" w:rsidP="00D21D4E">
      <w:pPr>
        <w:pStyle w:val="ListParagraph"/>
        <w:numPr>
          <w:ilvl w:val="0"/>
          <w:numId w:val="1"/>
        </w:numPr>
        <w:rPr>
          <w:b/>
          <w:bCs/>
        </w:rPr>
      </w:pPr>
      <w:r w:rsidRPr="00D50DBF">
        <w:rPr>
          <w:b/>
          <w:bCs/>
        </w:rPr>
        <w:t>Methods</w:t>
      </w:r>
      <w:r w:rsidRPr="00D50DBF">
        <w:t xml:space="preserve"> </w:t>
      </w:r>
      <w:r w:rsidRPr="00D50DBF">
        <w:rPr>
          <w:b/>
          <w:bCs/>
        </w:rPr>
        <w:t>and Results</w:t>
      </w:r>
    </w:p>
    <w:p w14:paraId="184B2898" w14:textId="77777777" w:rsidR="00D21D4E" w:rsidRDefault="00D21D4E" w:rsidP="00D21D4E">
      <w:pPr>
        <w:pStyle w:val="ListParagraph"/>
        <w:ind w:left="360"/>
        <w:rPr>
          <w:b/>
          <w:bCs/>
        </w:rPr>
      </w:pPr>
    </w:p>
    <w:p w14:paraId="166115A7" w14:textId="77777777" w:rsidR="00D21D4E" w:rsidRPr="00D50DBF" w:rsidRDefault="00D21D4E" w:rsidP="00D21D4E">
      <w:pPr>
        <w:pStyle w:val="ListParagraph"/>
        <w:numPr>
          <w:ilvl w:val="1"/>
          <w:numId w:val="1"/>
        </w:numPr>
        <w:ind w:left="630" w:hanging="630"/>
        <w:rPr>
          <w:b/>
          <w:bCs/>
        </w:rPr>
      </w:pPr>
      <w:r>
        <w:rPr>
          <w:b/>
          <w:bCs/>
        </w:rPr>
        <w:t xml:space="preserve"> Data</w:t>
      </w:r>
    </w:p>
    <w:p w14:paraId="2588779E" w14:textId="2408030A" w:rsidR="00D21D4E" w:rsidRDefault="00D21D4E" w:rsidP="00D21D4E">
      <w:bookmarkStart w:id="58" w:name="_Hlk186373664"/>
      <w:r w:rsidRPr="00C47465">
        <w:t>All</w:t>
      </w:r>
      <w:r>
        <w:t xml:space="preserve"> deaths data by month and state were downloaded from the CDC</w:t>
      </w:r>
      <w:r>
        <w:rPr>
          <w:sz w:val="28"/>
          <w:szCs w:val="28"/>
          <w:vertAlign w:val="superscript"/>
        </w:rPr>
        <w:t>1-2</w:t>
      </w:r>
      <w:r>
        <w:t xml:space="preserve"> mortality dataset from January 2015 to September 2023. </w:t>
      </w:r>
      <w:commentRangeStart w:id="59"/>
      <w:r>
        <w:t>Note that, since there is a 6 months lag for the assignment of non-natural causes of death (unintentional accidents and self-harm), the data f</w:t>
      </w:r>
      <w:r w:rsidR="002814BA">
        <w:t>or</w:t>
      </w:r>
      <w:r>
        <w:t xml:space="preserve"> the last 6 months is not considered reliable for this cause of death. </w:t>
      </w:r>
      <w:commentRangeEnd w:id="59"/>
      <w:r w:rsidR="006749C3">
        <w:rPr>
          <w:rStyle w:val="CommentReference"/>
        </w:rPr>
        <w:commentReference w:id="59"/>
      </w:r>
      <w:r>
        <w:t xml:space="preserve">There </w:t>
      </w:r>
      <w:del w:id="60" w:author="Sargsyan, Davit [JRDUS]" w:date="2024-12-29T11:26:00Z">
        <w:r w:rsidDel="006749C3">
          <w:delText xml:space="preserve">are </w:delText>
        </w:r>
      </w:del>
      <w:ins w:id="61" w:author="Sargsyan, Davit [JRDUS]" w:date="2024-12-29T11:26:00Z">
        <w:r w:rsidR="006749C3">
          <w:t xml:space="preserve">were </w:t>
        </w:r>
      </w:ins>
      <w:r>
        <w:t xml:space="preserve">50 observations for each state (i.e., for the 50 states and the District of Columbia) and 165 causes of death. </w:t>
      </w:r>
      <w:del w:id="62" w:author="Sargsyan, Davit [JRDUS]" w:date="2024-12-29T11:27:00Z">
        <w:r w:rsidDel="006749C3">
          <w:delText xml:space="preserve">This </w:delText>
        </w:r>
      </w:del>
      <w:ins w:id="63" w:author="Sargsyan, Davit [JRDUS]" w:date="2024-12-29T11:27:00Z">
        <w:r w:rsidR="006749C3">
          <w:t>The</w:t>
        </w:r>
        <w:r w:rsidR="006749C3">
          <w:t xml:space="preserve"> </w:t>
        </w:r>
      </w:ins>
      <w:r>
        <w:t xml:space="preserve">data </w:t>
      </w:r>
      <w:del w:id="64" w:author="Sargsyan, Davit [JRDUS]" w:date="2024-12-29T11:27:00Z">
        <w:r w:rsidDel="006749C3">
          <w:delText>can be</w:delText>
        </w:r>
      </w:del>
      <w:ins w:id="65" w:author="Sargsyan, Davit [JRDUS]" w:date="2024-12-29T11:27:00Z">
        <w:r w:rsidR="006749C3">
          <w:t>was</w:t>
        </w:r>
      </w:ins>
      <w:r>
        <w:t xml:space="preserve"> used to</w:t>
      </w:r>
      <w:r w:rsidR="002814BA">
        <w:t xml:space="preserve"> build </w:t>
      </w:r>
      <w:ins w:id="66" w:author="Sargsyan, Davit [JRDUS]" w:date="2024-12-29T11:27:00Z">
        <w:r w:rsidR="006749C3">
          <w:t xml:space="preserve">forecasting </w:t>
        </w:r>
      </w:ins>
      <w:r w:rsidR="002814BA">
        <w:t xml:space="preserve">models </w:t>
      </w:r>
      <w:ins w:id="67" w:author="Sargsyan, Davit [JRDUS]" w:date="2024-12-29T11:27:00Z">
        <w:r w:rsidR="006749C3">
          <w:t>for</w:t>
        </w:r>
      </w:ins>
      <w:del w:id="68" w:author="Sargsyan, Davit [JRDUS]" w:date="2024-12-29T11:27:00Z">
        <w:r w:rsidR="002814BA" w:rsidDel="006749C3">
          <w:delText>to</w:delText>
        </w:r>
        <w:r w:rsidDel="006749C3">
          <w:delText xml:space="preserve"> forecast</w:delText>
        </w:r>
      </w:del>
      <w:r>
        <w:t xml:space="preserve"> the number of deaths </w:t>
      </w:r>
      <w:del w:id="69" w:author="Sargsyan, Davit [JRDUS]" w:date="2024-12-29T11:28:00Z">
        <w:r w:rsidDel="006749C3">
          <w:delText xml:space="preserve">for </w:delText>
        </w:r>
      </w:del>
      <w:ins w:id="70" w:author="Sargsyan, Davit [JRDUS]" w:date="2024-12-29T11:28:00Z">
        <w:r w:rsidR="006749C3">
          <w:t>from</w:t>
        </w:r>
      </w:ins>
      <w:del w:id="71" w:author="Sargsyan, Davit [JRDUS]" w:date="2024-12-29T11:28:00Z">
        <w:r w:rsidDel="006749C3">
          <w:delText>the</w:delText>
        </w:r>
      </w:del>
      <w:r>
        <w:t xml:space="preserve"> 14 main causes of death (</w:t>
      </w:r>
      <w:del w:id="72" w:author="Sargsyan, Davit [JRDUS]" w:date="2024-12-29T11:28:00Z">
        <w:r w:rsidDel="006749C3">
          <w:delText xml:space="preserve">except </w:delText>
        </w:r>
      </w:del>
      <w:ins w:id="73" w:author="Sargsyan, Davit [JRDUS]" w:date="2024-12-29T11:28:00Z">
        <w:r w:rsidR="006749C3">
          <w:t xml:space="preserve">not including </w:t>
        </w:r>
      </w:ins>
      <w:r>
        <w:t xml:space="preserve">COVID-19) and the combination of the other 151 causes of death </w:t>
      </w:r>
      <w:r w:rsidR="002814BA">
        <w:t xml:space="preserve">for the pre-Covid period </w:t>
      </w:r>
      <w:r>
        <w:t xml:space="preserve">from January 2015 to February 2019. </w:t>
      </w:r>
    </w:p>
    <w:p w14:paraId="7F61BAF7" w14:textId="04D7D2C2" w:rsidR="00D21D4E" w:rsidRDefault="002814BA" w:rsidP="00D21D4E">
      <w:r>
        <w:t>P</w:t>
      </w:r>
      <w:r w:rsidR="00D21D4E">
        <w:t>opulation data by state and year w</w:t>
      </w:r>
      <w:r>
        <w:t>ere</w:t>
      </w:r>
      <w:r w:rsidR="00D21D4E">
        <w:t xml:space="preserve"> collected from the Census</w:t>
      </w:r>
      <w:r w:rsidR="00D21D4E">
        <w:rPr>
          <w:vertAlign w:val="superscript"/>
        </w:rPr>
        <w:t xml:space="preserve">3 </w:t>
      </w:r>
      <w:r>
        <w:t xml:space="preserve">for the period from 2015 to 2022; </w:t>
      </w:r>
      <w:r w:rsidR="00D21D4E">
        <w:t xml:space="preserve">the </w:t>
      </w:r>
      <w:r>
        <w:t>2022</w:t>
      </w:r>
      <w:r w:rsidR="00D21D4E">
        <w:t xml:space="preserve"> population was used in 2023</w:t>
      </w:r>
      <w:r>
        <w:t xml:space="preserve"> </w:t>
      </w:r>
      <w:del w:id="74" w:author="Sargsyan, Davit [JRDUS]" w:date="2024-12-29T11:28:00Z">
        <w:r w:rsidR="00694C3C" w:rsidDel="006749C3">
          <w:delText>because</w:delText>
        </w:r>
        <w:r w:rsidDel="006749C3">
          <w:delText xml:space="preserve"> </w:delText>
        </w:r>
      </w:del>
      <w:ins w:id="75" w:author="Sargsyan, Davit [JRDUS]" w:date="2024-12-29T11:28:00Z">
        <w:r w:rsidR="006749C3">
          <w:t>as</w:t>
        </w:r>
        <w:r w:rsidR="006749C3">
          <w:t xml:space="preserve"> </w:t>
        </w:r>
      </w:ins>
      <w:r>
        <w:t>the 2023 data was not available.</w:t>
      </w:r>
    </w:p>
    <w:bookmarkEnd w:id="58"/>
    <w:p w14:paraId="634E9C60" w14:textId="77777777" w:rsidR="00D21D4E" w:rsidRPr="00C31B54" w:rsidRDefault="00D21D4E" w:rsidP="00D21D4E">
      <w:pPr>
        <w:rPr>
          <w:color w:val="FF0000"/>
        </w:rPr>
      </w:pPr>
    </w:p>
    <w:p w14:paraId="59D1F873" w14:textId="22A6910F" w:rsidR="00D21D4E" w:rsidRPr="00727ED9" w:rsidRDefault="00D21D4E" w:rsidP="00D21D4E">
      <w:pPr>
        <w:pStyle w:val="ListParagraph"/>
        <w:numPr>
          <w:ilvl w:val="1"/>
          <w:numId w:val="1"/>
        </w:numPr>
        <w:ind w:left="630" w:hanging="630"/>
        <w:rPr>
          <w:b/>
          <w:bCs/>
        </w:rPr>
      </w:pPr>
      <w:r w:rsidRPr="00727ED9">
        <w:rPr>
          <w:b/>
          <w:bCs/>
        </w:rPr>
        <w:lastRenderedPageBreak/>
        <w:t xml:space="preserve">Excess </w:t>
      </w:r>
      <w:r w:rsidR="00694C3C">
        <w:rPr>
          <w:b/>
          <w:bCs/>
        </w:rPr>
        <w:t>mortality</w:t>
      </w:r>
      <w:r w:rsidRPr="00727ED9">
        <w:rPr>
          <w:b/>
          <w:bCs/>
        </w:rPr>
        <w:t xml:space="preserve"> definition and metric to forecast.</w:t>
      </w:r>
    </w:p>
    <w:p w14:paraId="47EB8612" w14:textId="6CF60BF9" w:rsidR="0033482E" w:rsidRDefault="00D21D4E" w:rsidP="00D21D4E">
      <w:bookmarkStart w:id="76" w:name="_Hlk186373815"/>
      <w:r>
        <w:t xml:space="preserve">Excess </w:t>
      </w:r>
      <w:r w:rsidR="0033482E">
        <w:t>mortality</w:t>
      </w:r>
      <w:r>
        <w:t xml:space="preserve"> </w:t>
      </w:r>
      <w:del w:id="77" w:author="Sargsyan, Davit [JRDUS]" w:date="2024-12-29T12:32:00Z">
        <w:r w:rsidR="00694C3C" w:rsidDel="00563FC4">
          <w:delText xml:space="preserve">for </w:delText>
        </w:r>
      </w:del>
      <w:ins w:id="78" w:author="Sargsyan, Davit [JRDUS]" w:date="2024-12-29T12:32:00Z">
        <w:r w:rsidR="00563FC4">
          <w:t>during</w:t>
        </w:r>
        <w:r w:rsidR="00563FC4">
          <w:t xml:space="preserve"> </w:t>
        </w:r>
      </w:ins>
      <w:r w:rsidR="00694C3C">
        <w:t xml:space="preserve">the Covid-19 </w:t>
      </w:r>
      <w:ins w:id="79" w:author="Sargsyan, Davit [JRDUS]" w:date="2024-12-29T12:32:00Z">
        <w:r w:rsidR="00563FC4">
          <w:t>pandemic</w:t>
        </w:r>
      </w:ins>
      <w:ins w:id="80" w:author="Sargsyan, Davit [JRDUS]" w:date="2024-12-29T12:33:00Z">
        <w:r w:rsidR="00563FC4">
          <w:t xml:space="preserve"> covering the </w:t>
        </w:r>
        <w:proofErr w:type="gramStart"/>
        <w:r w:rsidR="00563FC4">
          <w:t xml:space="preserve">time </w:t>
        </w:r>
      </w:ins>
      <w:r w:rsidR="00694C3C">
        <w:t>period</w:t>
      </w:r>
      <w:proofErr w:type="gramEnd"/>
      <w:r w:rsidR="00694C3C">
        <w:t xml:space="preserve"> from March 2019 to September 2023 </w:t>
      </w:r>
      <w:del w:id="81" w:author="Sargsyan, Davit [JRDUS]" w:date="2024-12-29T12:33:00Z">
        <w:r w:rsidR="00694C3C" w:rsidDel="00563FC4">
          <w:delText xml:space="preserve">is </w:delText>
        </w:r>
      </w:del>
      <w:ins w:id="82" w:author="Sargsyan, Davit [JRDUS]" w:date="2024-12-29T12:33:00Z">
        <w:r w:rsidR="00563FC4">
          <w:t>was</w:t>
        </w:r>
        <w:r w:rsidR="00563FC4">
          <w:t xml:space="preserve"> </w:t>
        </w:r>
      </w:ins>
      <w:r>
        <w:t xml:space="preserve">defined as the difference between the </w:t>
      </w:r>
      <w:r w:rsidR="0033482E">
        <w:t xml:space="preserve">number of </w:t>
      </w:r>
      <w:r>
        <w:t>actual deaths and the</w:t>
      </w:r>
      <w:r w:rsidR="0033482E">
        <w:t xml:space="preserve"> number of</w:t>
      </w:r>
      <w:r>
        <w:t xml:space="preserve"> forecasted deaths</w:t>
      </w:r>
      <w:r w:rsidR="0033482E">
        <w:t xml:space="preserve"> calculated</w:t>
      </w:r>
      <w:r>
        <w:t xml:space="preserve"> as if the pandemic </w:t>
      </w:r>
      <w:r w:rsidR="0033482E">
        <w:t>had not</w:t>
      </w:r>
      <w:r>
        <w:t xml:space="preserve"> occurred</w:t>
      </w:r>
      <w:r w:rsidR="0033482E">
        <w:t>:</w:t>
      </w:r>
      <w:r>
        <w:t xml:space="preserve"> </w:t>
      </w:r>
    </w:p>
    <w:p w14:paraId="13634167" w14:textId="5BD2ECB2" w:rsidR="0033482E" w:rsidRDefault="0033482E" w:rsidP="00D21D4E">
      <w:r>
        <w:t xml:space="preserve">     Excess deaths = Actual deaths – Forecasted deaths without COVID</w:t>
      </w:r>
      <w:r>
        <w:tab/>
      </w:r>
      <w:r>
        <w:tab/>
        <w:t>(1)</w:t>
      </w:r>
    </w:p>
    <w:p w14:paraId="7D00B030" w14:textId="20F32554" w:rsidR="0033482E" w:rsidRDefault="0033482E" w:rsidP="0033482E">
      <w:r>
        <w:t xml:space="preserve">In order </w:t>
      </w:r>
      <w:del w:id="83" w:author="Sargsyan, Davit [JRDUS]" w:date="2024-12-29T12:34:00Z">
        <w:r w:rsidDel="00563FC4">
          <w:delText xml:space="preserve">to be able </w:delText>
        </w:r>
      </w:del>
      <w:r>
        <w:t xml:space="preserve">to compare across </w:t>
      </w:r>
      <w:del w:id="84" w:author="Sargsyan, Davit [JRDUS]" w:date="2024-12-29T12:34:00Z">
        <w:r w:rsidDel="00563FC4">
          <w:delText xml:space="preserve">different </w:delText>
        </w:r>
      </w:del>
      <w:ins w:id="85" w:author="Sargsyan, Davit [JRDUS]" w:date="2024-12-29T12:34:00Z">
        <w:r w:rsidR="00563FC4">
          <w:t>the</w:t>
        </w:r>
        <w:r w:rsidR="00563FC4">
          <w:t xml:space="preserve"> </w:t>
        </w:r>
      </w:ins>
      <w:r>
        <w:t>states</w:t>
      </w:r>
      <w:ins w:id="86" w:author="Sargsyan, Davit [JRDUS]" w:date="2024-12-29T12:34:00Z">
        <w:r w:rsidR="00563FC4">
          <w:t xml:space="preserve">, the death rates were </w:t>
        </w:r>
      </w:ins>
      <w:r>
        <w:t xml:space="preserve"> </w:t>
      </w:r>
      <w:ins w:id="87" w:author="Sargsyan, Davit [JRDUS]" w:date="2024-12-29T12:35:00Z">
        <w:r w:rsidR="00563FC4">
          <w:t>normalized to the state populations:</w:t>
        </w:r>
      </w:ins>
      <w:del w:id="88" w:author="Sargsyan, Davit [JRDUS]" w:date="2024-12-29T12:35:00Z">
        <w:r w:rsidDel="00563FC4">
          <w:delText xml:space="preserve">which have different population numbers, </w:delText>
        </w:r>
        <w:r w:rsidR="00A91DCA" w:rsidDel="00563FC4">
          <w:delText>t</w:delText>
        </w:r>
        <w:r w:rsidDel="00563FC4">
          <w:delText>he crude death rate</w:delText>
        </w:r>
        <w:r w:rsidR="00A91DCA" w:rsidDel="00563FC4">
          <w:delText xml:space="preserve"> could be used instead</w:delText>
        </w:r>
      </w:del>
      <w:r>
        <w:t>:</w:t>
      </w:r>
    </w:p>
    <w:p w14:paraId="635AD829" w14:textId="28D088DB" w:rsidR="0033482E" w:rsidRDefault="0033482E" w:rsidP="0033482E">
      <w:r>
        <w:t xml:space="preserve">     </w:t>
      </w:r>
      <w:r w:rsidRPr="002558BF">
        <w:t xml:space="preserve">Crude </w:t>
      </w:r>
      <w:r>
        <w:t>death r</w:t>
      </w:r>
      <w:r w:rsidRPr="002558BF">
        <w:t>ate by month = 100,000* (Monthly deaths)/Population</w:t>
      </w:r>
      <w:r>
        <w:tab/>
      </w:r>
      <w:r>
        <w:tab/>
        <w:t>(2)</w:t>
      </w:r>
    </w:p>
    <w:p w14:paraId="3DD1F536" w14:textId="1494C0E7" w:rsidR="00E212D7" w:rsidRDefault="00A91DCA" w:rsidP="00E212D7">
      <w:del w:id="89" w:author="Sargsyan, Davit [JRDUS]" w:date="2024-12-29T12:35:00Z">
        <w:r w:rsidDel="00563FC4">
          <w:delText xml:space="preserve">In this paper we shall use the daily crude rate instead of the monthly crude rate since it is more stable and smoother than the monthly crude rate. </w:delText>
        </w:r>
      </w:del>
      <w:ins w:id="90" w:author="Sargsyan, Davit [JRDUS]" w:date="2024-12-29T12:35:00Z">
        <w:r w:rsidR="00563FC4">
          <w:t>Additionally, the crude (monthly) death rate was adjusted for the number of days in each month</w:t>
        </w:r>
      </w:ins>
      <w:ins w:id="91" w:author="Sargsyan, Davit [JRDUS]" w:date="2024-12-29T12:36:00Z">
        <w:r w:rsidR="00563FC4">
          <w:t xml:space="preserve"> to eliminate month length effect:</w:t>
        </w:r>
      </w:ins>
    </w:p>
    <w:p w14:paraId="737CBC5A" w14:textId="631EF13A" w:rsidR="00E212D7" w:rsidRPr="008733D9" w:rsidRDefault="00E212D7" w:rsidP="00E212D7">
      <w:r>
        <w:t xml:space="preserve">     Daily crude rate = Monthly crude rate / Number of days in the month</w:t>
      </w:r>
      <w:r w:rsidR="008C0AA0">
        <w:tab/>
      </w:r>
      <w:r w:rsidR="008C0AA0">
        <w:tab/>
        <w:t>(3)</w:t>
      </w:r>
    </w:p>
    <w:p w14:paraId="342ECC9C" w14:textId="4B1C1781" w:rsidR="00032AA8" w:rsidRDefault="00D21D4E" w:rsidP="00D21D4E">
      <w:del w:id="92" w:author="Sargsyan, Davit [JRDUS]" w:date="2024-12-29T12:36:00Z">
        <w:r w:rsidDel="00563FC4">
          <w:delText>Plot 1 compares</w:delText>
        </w:r>
      </w:del>
      <w:ins w:id="93" w:author="Sargsyan, Davit [JRDUS]" w:date="2024-12-29T12:36:00Z">
        <w:r w:rsidR="00563FC4">
          <w:t xml:space="preserve">Figure 1 </w:t>
        </w:r>
      </w:ins>
      <w:ins w:id="94" w:author="Sargsyan, Davit [JRDUS]" w:date="2024-12-29T12:37:00Z">
        <w:r w:rsidR="00563FC4">
          <w:t>compared</w:t>
        </w:r>
      </w:ins>
      <w:r>
        <w:t xml:space="preserve"> the monthly death</w:t>
      </w:r>
      <w:r w:rsidR="00032AA8">
        <w:t xml:space="preserve"> count</w:t>
      </w:r>
      <w:r>
        <w:t xml:space="preserve">s in the US from </w:t>
      </w:r>
      <w:r w:rsidR="00E212D7">
        <w:t xml:space="preserve">January </w:t>
      </w:r>
      <w:r>
        <w:t>2015 to May 2023 to the monthly crude rate</w:t>
      </w:r>
      <w:r w:rsidR="00032AA8">
        <w:t>s</w:t>
      </w:r>
      <w:r>
        <w:t xml:space="preserve">. The seasonality from both metrics </w:t>
      </w:r>
      <w:del w:id="95" w:author="Sargsyan, Davit [JRDUS]" w:date="2024-12-29T12:36:00Z">
        <w:r w:rsidDel="00563FC4">
          <w:delText xml:space="preserve">is </w:delText>
        </w:r>
      </w:del>
      <w:ins w:id="96" w:author="Sargsyan, Davit [JRDUS]" w:date="2024-12-29T12:36:00Z">
        <w:r w:rsidR="00563FC4">
          <w:t xml:space="preserve">was </w:t>
        </w:r>
      </w:ins>
      <w:r>
        <w:t xml:space="preserve">the same, but the crude rate </w:t>
      </w:r>
      <w:del w:id="97" w:author="Sargsyan, Davit [JRDUS]" w:date="2024-12-29T12:37:00Z">
        <w:r w:rsidDel="00563FC4">
          <w:delText xml:space="preserve">does </w:delText>
        </w:r>
      </w:del>
      <w:ins w:id="98" w:author="Sargsyan, Davit [JRDUS]" w:date="2024-12-29T12:37:00Z">
        <w:r w:rsidR="00563FC4">
          <w:t>did</w:t>
        </w:r>
        <w:r w:rsidR="00563FC4">
          <w:t xml:space="preserve"> </w:t>
        </w:r>
      </w:ins>
      <w:r>
        <w:t>not increase as much as the number of deaths</w:t>
      </w:r>
      <w:del w:id="99" w:author="Sargsyan, Davit [JRDUS]" w:date="2024-12-29T12:37:00Z">
        <w:r w:rsidDel="00563FC4">
          <w:delText xml:space="preserve"> because </w:delText>
        </w:r>
        <w:r w:rsidR="00032AA8" w:rsidDel="00563FC4">
          <w:delText xml:space="preserve">it </w:delText>
        </w:r>
        <w:r w:rsidDel="00563FC4">
          <w:delText xml:space="preserve">is divided by the population and </w:delText>
        </w:r>
        <w:r w:rsidR="00032AA8" w:rsidDel="00563FC4">
          <w:delText xml:space="preserve">thus takes into account </w:delText>
        </w:r>
        <w:r w:rsidDel="00563FC4">
          <w:delText xml:space="preserve">population increases </w:delText>
        </w:r>
        <w:r w:rsidR="00032AA8" w:rsidDel="00563FC4">
          <w:delText>over</w:delText>
        </w:r>
        <w:r w:rsidDel="00563FC4">
          <w:delText xml:space="preserve"> time</w:delText>
        </w:r>
      </w:del>
      <w:r>
        <w:t>.</w:t>
      </w:r>
    </w:p>
    <w:p w14:paraId="67352AFE" w14:textId="753AFE9C" w:rsidR="00D21D4E" w:rsidRDefault="00D21D4E" w:rsidP="00D21D4E">
      <w:del w:id="100" w:author="Sargsyan, Davit [JRDUS]" w:date="2024-12-29T12:37:00Z">
        <w:r w:rsidDel="00563FC4">
          <w:delText>Plot 2 compares</w:delText>
        </w:r>
      </w:del>
      <w:ins w:id="101" w:author="Sargsyan, Davit [JRDUS]" w:date="2024-12-29T12:37:00Z">
        <w:r w:rsidR="00563FC4">
          <w:t>Figure 2 compared</w:t>
        </w:r>
      </w:ins>
      <w:r>
        <w:t xml:space="preserve"> the </w:t>
      </w:r>
      <w:r w:rsidR="00E212D7">
        <w:t>dai</w:t>
      </w:r>
      <w:r>
        <w:t xml:space="preserve">ly crude rate in the US from </w:t>
      </w:r>
      <w:r w:rsidR="00E212D7">
        <w:t xml:space="preserve">January </w:t>
      </w:r>
      <w:r>
        <w:t xml:space="preserve">2015 to May 2023 to the </w:t>
      </w:r>
      <w:r w:rsidR="00E212D7">
        <w:t>month</w:t>
      </w:r>
      <w:r>
        <w:t xml:space="preserve">ly crude rate. The trend </w:t>
      </w:r>
      <w:del w:id="102" w:author="Sargsyan, Davit [JRDUS]" w:date="2024-12-29T12:38:00Z">
        <w:r w:rsidDel="00563FC4">
          <w:delText xml:space="preserve">is </w:delText>
        </w:r>
      </w:del>
      <w:ins w:id="103" w:author="Sargsyan, Davit [JRDUS]" w:date="2024-12-29T12:38:00Z">
        <w:r w:rsidR="00563FC4">
          <w:t>were</w:t>
        </w:r>
        <w:r w:rsidR="00563FC4">
          <w:t xml:space="preserve"> </w:t>
        </w:r>
      </w:ins>
      <w:r>
        <w:t xml:space="preserve">the same with </w:t>
      </w:r>
      <w:r w:rsidR="00E212D7">
        <w:t>both</w:t>
      </w:r>
      <w:r>
        <w:t xml:space="preserve"> metrics </w:t>
      </w:r>
      <w:del w:id="104" w:author="Sargsyan, Davit [JRDUS]" w:date="2024-12-29T12:38:00Z">
        <w:r w:rsidDel="00563FC4">
          <w:delText xml:space="preserve">and </w:delText>
        </w:r>
      </w:del>
      <w:ins w:id="105" w:author="Sargsyan, Davit [JRDUS]" w:date="2024-12-29T12:38:00Z">
        <w:r w:rsidR="00563FC4">
          <w:t>but</w:t>
        </w:r>
        <w:r w:rsidR="00563FC4">
          <w:t xml:space="preserve"> </w:t>
        </w:r>
      </w:ins>
      <w:r>
        <w:t xml:space="preserve">the seasonality </w:t>
      </w:r>
      <w:del w:id="106" w:author="Sargsyan, Davit [JRDUS]" w:date="2024-12-29T12:38:00Z">
        <w:r w:rsidDel="00563FC4">
          <w:delText xml:space="preserve">is </w:delText>
        </w:r>
      </w:del>
      <w:ins w:id="107" w:author="Sargsyan, Davit [JRDUS]" w:date="2024-12-29T12:38:00Z">
        <w:r w:rsidR="00563FC4">
          <w:t>effect was</w:t>
        </w:r>
        <w:r w:rsidR="00563FC4">
          <w:t xml:space="preserve"> </w:t>
        </w:r>
      </w:ins>
      <w:r>
        <w:t>smoother using the daily crude rate than the monthly crude rate</w:t>
      </w:r>
      <w:del w:id="108" w:author="Sargsyan, Davit [JRDUS]" w:date="2024-12-29T12:38:00Z">
        <w:r w:rsidDel="00563FC4">
          <w:delText xml:space="preserve"> because the daily crude rate considers the number of days in each month</w:delText>
        </w:r>
      </w:del>
      <w:r>
        <w:t>.</w:t>
      </w:r>
    </w:p>
    <w:p w14:paraId="0A602E8F" w14:textId="45EC7449" w:rsidR="00694C3C" w:rsidRDefault="00694C3C" w:rsidP="00694C3C">
      <w:r>
        <w:t xml:space="preserve">The number of excess deaths </w:t>
      </w:r>
      <w:del w:id="109" w:author="Sargsyan, Davit [JRDUS]" w:date="2024-12-29T12:38:00Z">
        <w:r w:rsidDel="00563FC4">
          <w:delText>will be</w:delText>
        </w:r>
      </w:del>
      <w:ins w:id="110" w:author="Sargsyan, Davit [JRDUS]" w:date="2024-12-29T12:38:00Z">
        <w:r w:rsidR="00563FC4">
          <w:t>was</w:t>
        </w:r>
      </w:ins>
      <w:r>
        <w:t xml:space="preserve"> estimated using the dependency between excess deaths and daily crude rate as expressed in equation (4).</w:t>
      </w:r>
    </w:p>
    <w:p w14:paraId="33BA7465" w14:textId="77777777" w:rsidR="00D60F07" w:rsidRDefault="00694C3C" w:rsidP="00694C3C">
      <w:r>
        <w:t xml:space="preserve">     </w:t>
      </w:r>
      <w:r w:rsidR="00D21D4E">
        <w:t>Excess death</w:t>
      </w:r>
      <w:r w:rsidR="00D60F07">
        <w:t>s</w:t>
      </w:r>
      <w:r w:rsidR="00D21D4E">
        <w:t xml:space="preserve"> = Observed deaths – Forecasted death</w:t>
      </w:r>
      <w:r w:rsidR="00D60F07">
        <w:t>s</w:t>
      </w:r>
      <w:r w:rsidR="00D21D4E">
        <w:t xml:space="preserve"> without COVID </w:t>
      </w:r>
    </w:p>
    <w:p w14:paraId="0CAD425C" w14:textId="77777777" w:rsidR="00D60F07" w:rsidRDefault="00D60F07" w:rsidP="00694C3C">
      <w:r>
        <w:t xml:space="preserve">       </w:t>
      </w:r>
      <w:r w:rsidR="00D21D4E">
        <w:t xml:space="preserve">= </w:t>
      </w:r>
      <w:r w:rsidR="00D21D4E" w:rsidRPr="002558BF">
        <w:t>Observed death</w:t>
      </w:r>
      <w:r w:rsidR="00694C3C">
        <w:t>s -</w:t>
      </w:r>
      <w:r>
        <w:t xml:space="preserve"> </w:t>
      </w:r>
      <w:r w:rsidR="00D21D4E" w:rsidRPr="002558BF">
        <w:t xml:space="preserve">Forecasted </w:t>
      </w:r>
      <w:r>
        <w:t>d</w:t>
      </w:r>
      <w:r w:rsidR="00D21D4E" w:rsidRPr="002558BF">
        <w:t xml:space="preserve">aily </w:t>
      </w:r>
      <w:r>
        <w:t>c</w:t>
      </w:r>
      <w:r w:rsidR="00D21D4E" w:rsidRPr="002558BF">
        <w:t xml:space="preserve">rude </w:t>
      </w:r>
      <w:r>
        <w:t>r</w:t>
      </w:r>
      <w:r w:rsidR="00D21D4E" w:rsidRPr="002558BF">
        <w:t xml:space="preserve">ate * Number of </w:t>
      </w:r>
      <w:r>
        <w:t>d</w:t>
      </w:r>
      <w:r w:rsidR="00D21D4E" w:rsidRPr="002558BF">
        <w:t xml:space="preserve">ays in a </w:t>
      </w:r>
      <w:r>
        <w:t>m</w:t>
      </w:r>
      <w:r w:rsidR="00D21D4E" w:rsidRPr="002558BF">
        <w:t>onth</w:t>
      </w:r>
      <w:r>
        <w:t xml:space="preserve"> </w:t>
      </w:r>
      <w:r w:rsidR="00D21D4E">
        <w:t>*</w:t>
      </w:r>
    </w:p>
    <w:p w14:paraId="3E50C92E" w14:textId="67DD4970" w:rsidR="00D21D4E" w:rsidDel="00DC4CEB" w:rsidRDefault="00D60F07" w:rsidP="00DC4CEB">
      <w:pPr>
        <w:rPr>
          <w:del w:id="111" w:author="Sargsyan, Davit [JRDUS]" w:date="2024-12-29T14:24:00Z"/>
        </w:rPr>
      </w:pPr>
      <w:r>
        <w:t xml:space="preserve">              </w:t>
      </w:r>
      <w:r w:rsidR="00D21D4E">
        <w:t>Population/100,000</w:t>
      </w:r>
    </w:p>
    <w:bookmarkEnd w:id="76"/>
    <w:p w14:paraId="3C42B996" w14:textId="2F573CCF" w:rsidR="00D21D4E" w:rsidDel="00DC4CEB" w:rsidRDefault="00D21D4E" w:rsidP="00DC4CEB">
      <w:pPr>
        <w:rPr>
          <w:del w:id="112" w:author="Sargsyan, Davit [JRDUS]" w:date="2024-12-29T14:24:00Z"/>
        </w:rPr>
        <w:pPrChange w:id="113" w:author="Sargsyan, Davit [JRDUS]" w:date="2024-12-29T14:24:00Z">
          <w:pPr>
            <w:pStyle w:val="ListParagraph"/>
          </w:pPr>
        </w:pPrChange>
      </w:pPr>
    </w:p>
    <w:p w14:paraId="185827B7" w14:textId="3A08A09C" w:rsidR="00856CEF" w:rsidRDefault="000C135F" w:rsidP="00DC4CEB">
      <w:ins w:id="114" w:author="Sargsyan, Davit [JRDUS]" w:date="2024-12-27T20:04:00Z">
        <w:r>
          <w:t xml:space="preserve"> </w:t>
        </w:r>
      </w:ins>
    </w:p>
    <w:sectPr w:rsidR="00856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9" w:author="Sargsyan, Davit [JRDUS]" w:date="2024-12-29T11:26:00Z" w:initials="DS">
    <w:p w14:paraId="2E97A9D8" w14:textId="77777777" w:rsidR="006749C3" w:rsidRDefault="006749C3" w:rsidP="006749C3">
      <w:pPr>
        <w:pStyle w:val="CommentText"/>
      </w:pPr>
      <w:r>
        <w:rPr>
          <w:rStyle w:val="CommentReference"/>
        </w:rPr>
        <w:annotationRef/>
      </w:r>
      <w:r>
        <w:t>I would delete this. No need.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97A9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1EAD047" w16cex:dateUtc="2024-12-29T16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97A9D8" w16cid:durableId="11EAD0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555C1"/>
    <w:multiLevelType w:val="hybridMultilevel"/>
    <w:tmpl w:val="2C785312"/>
    <w:lvl w:ilvl="0" w:tplc="54F24F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A0AA6"/>
    <w:multiLevelType w:val="hybridMultilevel"/>
    <w:tmpl w:val="234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973B7"/>
    <w:multiLevelType w:val="multilevel"/>
    <w:tmpl w:val="6D720D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835337839">
    <w:abstractNumId w:val="2"/>
  </w:num>
  <w:num w:numId="2" w16cid:durableId="2020811682">
    <w:abstractNumId w:val="0"/>
  </w:num>
  <w:num w:numId="3" w16cid:durableId="37134693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rgsyan, Davit [JRDUS]">
    <w15:presenceInfo w15:providerId="AD" w15:userId="S::dsargsy@its.jnj.com::3e31b559-84b2-4844-9a39-5ca6ce0fe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4E"/>
    <w:rsid w:val="00032AA8"/>
    <w:rsid w:val="00033307"/>
    <w:rsid w:val="000C135F"/>
    <w:rsid w:val="00195DEC"/>
    <w:rsid w:val="0020381B"/>
    <w:rsid w:val="002814BA"/>
    <w:rsid w:val="0033482E"/>
    <w:rsid w:val="003E0B7B"/>
    <w:rsid w:val="00563FC4"/>
    <w:rsid w:val="006749C3"/>
    <w:rsid w:val="00694C3C"/>
    <w:rsid w:val="00855229"/>
    <w:rsid w:val="00856CEF"/>
    <w:rsid w:val="008C0AA0"/>
    <w:rsid w:val="00983F56"/>
    <w:rsid w:val="00A32AB1"/>
    <w:rsid w:val="00A91DCA"/>
    <w:rsid w:val="00AD27CF"/>
    <w:rsid w:val="00B90C48"/>
    <w:rsid w:val="00BD4802"/>
    <w:rsid w:val="00C25B2A"/>
    <w:rsid w:val="00C66C03"/>
    <w:rsid w:val="00CB6EBE"/>
    <w:rsid w:val="00D21D4E"/>
    <w:rsid w:val="00D60F07"/>
    <w:rsid w:val="00D949E6"/>
    <w:rsid w:val="00DC4CEB"/>
    <w:rsid w:val="00E212D7"/>
    <w:rsid w:val="00ED09F6"/>
    <w:rsid w:val="00F8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8706"/>
  <w15:chartTrackingRefBased/>
  <w15:docId w15:val="{AE481A08-5545-4328-A94B-61C8C198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D4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4E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21D4E"/>
  </w:style>
  <w:style w:type="paragraph" w:styleId="Footer">
    <w:name w:val="footer"/>
    <w:basedOn w:val="Normal"/>
    <w:link w:val="FooterChar"/>
    <w:uiPriority w:val="99"/>
    <w:unhideWhenUsed/>
    <w:rsid w:val="00D21D4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D21D4E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21D4E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95D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749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49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49C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9C3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3ca48ea3-8c75-4d36-b64f-70604b11fd22}" enabled="1" method="Standard" siteId="{3ac94b33-9135-4821-9502-eafda6592a3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2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Amaratunga</dc:creator>
  <cp:keywords/>
  <dc:description/>
  <cp:lastModifiedBy>Sargsyan, Davit [JRDUS]</cp:lastModifiedBy>
  <cp:revision>5</cp:revision>
  <dcterms:created xsi:type="dcterms:W3CDTF">2024-12-27T21:16:00Z</dcterms:created>
  <dcterms:modified xsi:type="dcterms:W3CDTF">2024-12-29T19:24:00Z</dcterms:modified>
</cp:coreProperties>
</file>