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C6CF0" w14:textId="00C88A62" w:rsidR="003B3153" w:rsidRPr="00727ED9" w:rsidRDefault="0060462E" w:rsidP="00CA1D06">
      <w:pPr>
        <w:pStyle w:val="Heading2"/>
        <w:shd w:val="clear" w:color="auto" w:fill="FFFFFF"/>
        <w:rPr>
          <w:color w:val="000000" w:themeColor="text1"/>
          <w:sz w:val="32"/>
          <w:szCs w:val="32"/>
        </w:rPr>
      </w:pPr>
      <w:r>
        <w:rPr>
          <w:color w:val="000000" w:themeColor="text1"/>
          <w:sz w:val="32"/>
          <w:szCs w:val="32"/>
        </w:rPr>
        <w:t xml:space="preserve">Combining conventional </w:t>
      </w:r>
      <w:del w:id="0" w:author="Nuria Diaz-Tena" w:date="2025-01-14T10:18:00Z" w16du:dateUtc="2025-01-14T15:18:00Z">
        <w:r w:rsidDel="00201E57">
          <w:rPr>
            <w:color w:val="000000" w:themeColor="text1"/>
            <w:sz w:val="32"/>
            <w:szCs w:val="32"/>
          </w:rPr>
          <w:delText>and  h</w:delText>
        </w:r>
        <w:r w:rsidR="00843F99" w:rsidRPr="00727ED9" w:rsidDel="00201E57">
          <w:rPr>
            <w:color w:val="000000" w:themeColor="text1"/>
            <w:sz w:val="32"/>
            <w:szCs w:val="32"/>
          </w:rPr>
          <w:delText>igh</w:delText>
        </w:r>
      </w:del>
      <w:ins w:id="1" w:author="Nuria Diaz-Tena" w:date="2025-01-14T10:18:00Z" w16du:dateUtc="2025-01-14T15:18:00Z">
        <w:r w:rsidR="00201E57">
          <w:rPr>
            <w:color w:val="000000" w:themeColor="text1"/>
            <w:sz w:val="32"/>
            <w:szCs w:val="32"/>
          </w:rPr>
          <w:t>and high</w:t>
        </w:r>
      </w:ins>
      <w:r w:rsidR="00843F99" w:rsidRPr="00727ED9">
        <w:rPr>
          <w:color w:val="000000" w:themeColor="text1"/>
          <w:sz w:val="32"/>
          <w:szCs w:val="32"/>
        </w:rPr>
        <w:t xml:space="preserve"> dimensional tensor</w:t>
      </w:r>
      <w:r>
        <w:rPr>
          <w:color w:val="000000" w:themeColor="text1"/>
          <w:sz w:val="32"/>
          <w:szCs w:val="32"/>
        </w:rPr>
        <w:t xml:space="preserve"> time series </w:t>
      </w:r>
      <w:proofErr w:type="gramStart"/>
      <w:r w:rsidR="00A33BA4">
        <w:rPr>
          <w:color w:val="000000" w:themeColor="text1"/>
          <w:sz w:val="32"/>
          <w:szCs w:val="32"/>
        </w:rPr>
        <w:t>forecasting</w:t>
      </w:r>
      <w:r>
        <w:rPr>
          <w:color w:val="000000" w:themeColor="text1"/>
          <w:sz w:val="32"/>
          <w:szCs w:val="32"/>
        </w:rPr>
        <w:t xml:space="preserve"> </w:t>
      </w:r>
      <w:r w:rsidR="00843F99" w:rsidRPr="00727ED9">
        <w:rPr>
          <w:color w:val="000000" w:themeColor="text1"/>
          <w:sz w:val="32"/>
          <w:szCs w:val="32"/>
        </w:rPr>
        <w:t xml:space="preserve"> to</w:t>
      </w:r>
      <w:proofErr w:type="gramEnd"/>
      <w:r w:rsidR="00843F99" w:rsidRPr="00727ED9">
        <w:rPr>
          <w:color w:val="000000" w:themeColor="text1"/>
          <w:sz w:val="32"/>
          <w:szCs w:val="32"/>
        </w:rPr>
        <w:t xml:space="preserve"> assess COVID-19 </w:t>
      </w:r>
      <w:r>
        <w:rPr>
          <w:color w:val="000000" w:themeColor="text1"/>
          <w:sz w:val="32"/>
          <w:szCs w:val="32"/>
        </w:rPr>
        <w:t>p</w:t>
      </w:r>
      <w:r w:rsidR="00843F99" w:rsidRPr="00727ED9">
        <w:rPr>
          <w:color w:val="000000" w:themeColor="text1"/>
          <w:sz w:val="32"/>
          <w:szCs w:val="32"/>
        </w:rPr>
        <w:t xml:space="preserve">andemic </w:t>
      </w:r>
      <w:r>
        <w:rPr>
          <w:color w:val="000000" w:themeColor="text1"/>
          <w:sz w:val="32"/>
          <w:szCs w:val="32"/>
        </w:rPr>
        <w:t>e</w:t>
      </w:r>
      <w:r w:rsidR="00843F99" w:rsidRPr="00727ED9">
        <w:rPr>
          <w:color w:val="000000" w:themeColor="text1"/>
          <w:sz w:val="32"/>
          <w:szCs w:val="32"/>
        </w:rPr>
        <w:t xml:space="preserve">xcess </w:t>
      </w:r>
      <w:r>
        <w:rPr>
          <w:color w:val="000000" w:themeColor="text1"/>
          <w:sz w:val="32"/>
          <w:szCs w:val="32"/>
        </w:rPr>
        <w:t>d</w:t>
      </w:r>
      <w:r w:rsidR="00843F99" w:rsidRPr="00727ED9">
        <w:rPr>
          <w:color w:val="000000" w:themeColor="text1"/>
          <w:sz w:val="32"/>
          <w:szCs w:val="32"/>
        </w:rPr>
        <w:t>eath</w:t>
      </w:r>
      <w:r>
        <w:rPr>
          <w:color w:val="000000" w:themeColor="text1"/>
          <w:sz w:val="32"/>
          <w:szCs w:val="32"/>
        </w:rPr>
        <w:t>s</w:t>
      </w:r>
      <w:r w:rsidR="00CA1D06" w:rsidRPr="00727ED9">
        <w:rPr>
          <w:color w:val="000000" w:themeColor="text1"/>
          <w:sz w:val="32"/>
          <w:szCs w:val="32"/>
        </w:rPr>
        <w:t xml:space="preserve"> in the United State</w:t>
      </w:r>
      <w:r w:rsidR="00727ED9" w:rsidRPr="00727ED9">
        <w:rPr>
          <w:color w:val="000000" w:themeColor="text1"/>
          <w:sz w:val="32"/>
          <w:szCs w:val="32"/>
        </w:rPr>
        <w:t>s</w:t>
      </w:r>
    </w:p>
    <w:p w14:paraId="727BEDFE" w14:textId="5BE2D8E1" w:rsidR="002E1C70" w:rsidRPr="00C47465" w:rsidRDefault="002E1C70" w:rsidP="00C47465">
      <w:r w:rsidRPr="00C47465">
        <w:t xml:space="preserve">Nuria Diaz-Tena, </w:t>
      </w:r>
      <w:r w:rsidR="004D45F5" w:rsidRPr="00C47465">
        <w:t>Jin</w:t>
      </w:r>
      <w:r w:rsidR="004D45F5">
        <w:t xml:space="preserve"> Wang</w:t>
      </w:r>
      <w:r w:rsidR="004D45F5" w:rsidRPr="00C47465">
        <w:t xml:space="preserve">, </w:t>
      </w:r>
      <w:r w:rsidRPr="00C47465">
        <w:t>Davit</w:t>
      </w:r>
      <w:r w:rsidR="00843F99">
        <w:t xml:space="preserve"> Sargsyan</w:t>
      </w:r>
      <w:r w:rsidRPr="00C47465">
        <w:t>, Javier</w:t>
      </w:r>
      <w:r w:rsidR="002558BF">
        <w:t xml:space="preserve"> Cabrera</w:t>
      </w:r>
      <w:r w:rsidRPr="00C47465">
        <w:t xml:space="preserve">, </w:t>
      </w:r>
      <w:r w:rsidR="00F14420" w:rsidRPr="00C47465">
        <w:t>Michael</w:t>
      </w:r>
      <w:r w:rsidR="002558BF">
        <w:t xml:space="preserve"> </w:t>
      </w:r>
      <w:proofErr w:type="spellStart"/>
      <w:r w:rsidR="002558BF">
        <w:t>Katehakis</w:t>
      </w:r>
      <w:proofErr w:type="spellEnd"/>
      <w:r w:rsidR="00D8784C">
        <w:t xml:space="preserve">, </w:t>
      </w:r>
      <w:proofErr w:type="spellStart"/>
      <w:r w:rsidR="00D8784C">
        <w:t>Dha</w:t>
      </w:r>
      <w:r w:rsidR="0060462E">
        <w:t>m</w:t>
      </w:r>
      <w:r w:rsidR="00D8784C">
        <w:t>mika</w:t>
      </w:r>
      <w:proofErr w:type="spellEnd"/>
      <w:r w:rsidR="00D8784C">
        <w:t xml:space="preserve"> Amaratunga</w:t>
      </w:r>
    </w:p>
    <w:p w14:paraId="2ED272C5" w14:textId="77777777" w:rsidR="002E1C70" w:rsidRPr="00C47465" w:rsidRDefault="002E1C70"/>
    <w:p w14:paraId="559209FB" w14:textId="2482168A" w:rsidR="00843F99" w:rsidRPr="00CA1D06" w:rsidRDefault="00C47465" w:rsidP="00CA1D06">
      <w:pPr>
        <w:rPr>
          <w:b/>
          <w:bCs/>
        </w:rPr>
      </w:pPr>
      <w:r w:rsidRPr="00C47465">
        <w:rPr>
          <w:b/>
          <w:bCs/>
        </w:rPr>
        <w:t>Abstract</w:t>
      </w:r>
    </w:p>
    <w:p w14:paraId="377D468D" w14:textId="77777777" w:rsidR="00CA1D06" w:rsidRDefault="00CA1D06" w:rsidP="0001625C">
      <w:pPr>
        <w:textAlignment w:val="baseline"/>
        <w:rPr>
          <w:color w:val="000000"/>
          <w:shd w:val="clear" w:color="auto" w:fill="FFFFFF"/>
        </w:rPr>
      </w:pPr>
    </w:p>
    <w:p w14:paraId="420F7C69" w14:textId="1926B396" w:rsidR="00CA1D06" w:rsidRDefault="00D1000B" w:rsidP="0001625C">
      <w:pPr>
        <w:textAlignment w:val="baseline"/>
        <w:rPr>
          <w:color w:val="000000"/>
          <w:shd w:val="clear" w:color="auto" w:fill="FFFFFF"/>
        </w:rPr>
      </w:pPr>
      <w:r>
        <w:rPr>
          <w:color w:val="000000"/>
          <w:shd w:val="clear" w:color="auto" w:fill="FFFFFF"/>
        </w:rPr>
        <w:t xml:space="preserve">The objective of this study was </w:t>
      </w:r>
      <w:r w:rsidRPr="00CA1D06">
        <w:rPr>
          <w:color w:val="000000"/>
          <w:shd w:val="clear" w:color="auto" w:fill="FFFFFF"/>
        </w:rPr>
        <w:t>to estimate the COVID-19 excess deaths during the pandemic.</w:t>
      </w:r>
      <w:r>
        <w:rPr>
          <w:color w:val="000000"/>
          <w:shd w:val="clear" w:color="auto" w:fill="FFFFFF"/>
        </w:rPr>
        <w:t xml:space="preserve"> T</w:t>
      </w:r>
      <w:r w:rsidR="00CA1D06" w:rsidRPr="00CA1D06">
        <w:rPr>
          <w:color w:val="000000"/>
          <w:shd w:val="clear" w:color="auto" w:fill="FFFFFF"/>
        </w:rPr>
        <w:t xml:space="preserve">ensor time series mortality data </w:t>
      </w:r>
      <w:r w:rsidR="0057260D">
        <w:rPr>
          <w:color w:val="000000"/>
          <w:shd w:val="clear" w:color="auto" w:fill="FFFFFF"/>
        </w:rPr>
        <w:t>from</w:t>
      </w:r>
      <w:r w:rsidR="0057260D" w:rsidRPr="00CA1D06">
        <w:rPr>
          <w:color w:val="000000"/>
          <w:shd w:val="clear" w:color="auto" w:fill="FFFFFF"/>
        </w:rPr>
        <w:t xml:space="preserve"> </w:t>
      </w:r>
      <w:r w:rsidR="00CA1D06" w:rsidRPr="00CA1D06">
        <w:rPr>
          <w:color w:val="000000"/>
          <w:shd w:val="clear" w:color="auto" w:fill="FFFFFF"/>
        </w:rPr>
        <w:t xml:space="preserve">the 50 </w:t>
      </w:r>
      <w:r w:rsidR="0057260D">
        <w:rPr>
          <w:color w:val="000000"/>
          <w:shd w:val="clear" w:color="auto" w:fill="FFFFFF"/>
        </w:rPr>
        <w:t xml:space="preserve">US </w:t>
      </w:r>
      <w:r w:rsidR="00CA1D06" w:rsidRPr="00CA1D06">
        <w:rPr>
          <w:color w:val="000000"/>
          <w:shd w:val="clear" w:color="auto" w:fill="FFFFFF"/>
        </w:rPr>
        <w:t xml:space="preserve">states and the </w:t>
      </w:r>
      <w:r w:rsidR="0057260D">
        <w:rPr>
          <w:color w:val="000000"/>
          <w:shd w:val="clear" w:color="auto" w:fill="FFFFFF"/>
        </w:rPr>
        <w:t>D</w:t>
      </w:r>
      <w:r w:rsidR="0057260D" w:rsidRPr="00CA1D06">
        <w:rPr>
          <w:color w:val="000000"/>
          <w:shd w:val="clear" w:color="auto" w:fill="FFFFFF"/>
        </w:rPr>
        <w:t xml:space="preserve">istrict </w:t>
      </w:r>
      <w:r w:rsidR="00CA1D06" w:rsidRPr="00CA1D06">
        <w:rPr>
          <w:color w:val="000000"/>
          <w:shd w:val="clear" w:color="auto" w:fill="FFFFFF"/>
        </w:rPr>
        <w:t xml:space="preserve">of Columbia for </w:t>
      </w:r>
      <w:r w:rsidR="00EF1D7E">
        <w:rPr>
          <w:color w:val="000000"/>
          <w:shd w:val="clear" w:color="auto" w:fill="FFFFFF"/>
        </w:rPr>
        <w:t xml:space="preserve">the </w:t>
      </w:r>
      <w:r w:rsidR="0057260D">
        <w:rPr>
          <w:color w:val="000000"/>
          <w:shd w:val="clear" w:color="auto" w:fill="FFFFFF"/>
        </w:rPr>
        <w:t>15</w:t>
      </w:r>
      <w:r w:rsidR="0057260D" w:rsidRPr="00CA1D06">
        <w:rPr>
          <w:color w:val="000000"/>
          <w:shd w:val="clear" w:color="auto" w:fill="FFFFFF"/>
        </w:rPr>
        <w:t xml:space="preserve"> </w:t>
      </w:r>
      <w:r w:rsidR="00CA1D06" w:rsidRPr="00CA1D06">
        <w:rPr>
          <w:color w:val="000000"/>
          <w:shd w:val="clear" w:color="auto" w:fill="FFFFFF"/>
        </w:rPr>
        <w:t xml:space="preserve">major causes of death </w:t>
      </w:r>
      <w:r w:rsidR="00EF1D7E">
        <w:rPr>
          <w:color w:val="000000"/>
          <w:shd w:val="clear" w:color="auto" w:fill="FFFFFF"/>
        </w:rPr>
        <w:t xml:space="preserve">in </w:t>
      </w:r>
      <w:r w:rsidR="00CA1D06" w:rsidRPr="00CA1D06">
        <w:rPr>
          <w:color w:val="000000"/>
          <w:shd w:val="clear" w:color="auto" w:fill="FFFFFF"/>
        </w:rPr>
        <w:t>2020</w:t>
      </w:r>
      <w:r w:rsidR="0057260D">
        <w:rPr>
          <w:color w:val="000000"/>
          <w:shd w:val="clear" w:color="auto" w:fill="FFFFFF"/>
        </w:rPr>
        <w:t xml:space="preserve"> </w:t>
      </w:r>
      <w:r w:rsidR="00EF1D7E">
        <w:rPr>
          <w:color w:val="000000"/>
          <w:shd w:val="clear" w:color="auto" w:fill="FFFFFF"/>
        </w:rPr>
        <w:t>(</w:t>
      </w:r>
      <w:r w:rsidR="0057260D">
        <w:rPr>
          <w:color w:val="000000"/>
          <w:shd w:val="clear" w:color="auto" w:fill="FFFFFF"/>
        </w:rPr>
        <w:t xml:space="preserve">pandemic statistics) </w:t>
      </w:r>
      <w:del w:id="2" w:author="Nuria Diaz-Tena" w:date="2025-01-14T10:19:00Z" w16du:dateUtc="2025-01-14T15:19:00Z">
        <w:r w:rsidR="00727ED9" w:rsidDel="00201E57">
          <w:rPr>
            <w:color w:val="000000"/>
            <w:shd w:val="clear" w:color="auto" w:fill="FFFFFF"/>
          </w:rPr>
          <w:delText>.</w:delText>
        </w:r>
      </w:del>
      <w:r w:rsidR="00CA1D06">
        <w:rPr>
          <w:color w:val="000000"/>
          <w:shd w:val="clear" w:color="auto" w:fill="FFFFFF"/>
        </w:rPr>
        <w:t xml:space="preserve"> </w:t>
      </w:r>
      <w:r>
        <w:rPr>
          <w:color w:val="000000"/>
          <w:shd w:val="clear" w:color="auto" w:fill="FFFFFF"/>
        </w:rPr>
        <w:t xml:space="preserve">was used in this study. </w:t>
      </w:r>
      <w:r w:rsidR="0057260D">
        <w:rPr>
          <w:color w:val="000000"/>
          <w:shd w:val="clear" w:color="auto" w:fill="FFFFFF"/>
        </w:rPr>
        <w:t>The</w:t>
      </w:r>
      <w:r w:rsidR="0057260D" w:rsidRPr="00CA1D06">
        <w:rPr>
          <w:color w:val="000000"/>
          <w:shd w:val="clear" w:color="auto" w:fill="FFFFFF"/>
        </w:rPr>
        <w:t xml:space="preserve"> </w:t>
      </w:r>
      <w:r w:rsidR="00CA1D06" w:rsidRPr="00CA1D06">
        <w:rPr>
          <w:color w:val="000000"/>
          <w:shd w:val="clear" w:color="auto" w:fill="FFFFFF"/>
        </w:rPr>
        <w:t xml:space="preserve">data </w:t>
      </w:r>
      <w:r>
        <w:rPr>
          <w:color w:val="000000"/>
          <w:shd w:val="clear" w:color="auto" w:fill="FFFFFF"/>
        </w:rPr>
        <w:t>consisted of number of deaths between</w:t>
      </w:r>
      <w:r w:rsidR="00CA1D06" w:rsidRPr="00CA1D06">
        <w:rPr>
          <w:color w:val="000000"/>
          <w:shd w:val="clear" w:color="auto" w:fill="FFFFFF"/>
        </w:rPr>
        <w:t xml:space="preserve"> </w:t>
      </w:r>
      <w:r w:rsidR="0057260D">
        <w:rPr>
          <w:color w:val="000000"/>
          <w:shd w:val="clear" w:color="auto" w:fill="FFFFFF"/>
        </w:rPr>
        <w:t xml:space="preserve">January </w:t>
      </w:r>
      <w:ins w:id="3" w:author="Nuria Diaz-Tena" w:date="2025-01-14T10:36:00Z" w16du:dateUtc="2025-01-14T15:36:00Z">
        <w:r w:rsidR="00582366">
          <w:rPr>
            <w:color w:val="000000"/>
            <w:shd w:val="clear" w:color="auto" w:fill="FFFFFF"/>
          </w:rPr>
          <w:t>1999</w:t>
        </w:r>
      </w:ins>
      <w:del w:id="4" w:author="Nuria Diaz-Tena" w:date="2025-01-14T10:36:00Z" w16du:dateUtc="2025-01-14T15:36:00Z">
        <w:r w:rsidR="00CA1D06" w:rsidRPr="00CA1D06" w:rsidDel="00582366">
          <w:rPr>
            <w:color w:val="000000"/>
            <w:shd w:val="clear" w:color="auto" w:fill="FFFFFF"/>
          </w:rPr>
          <w:delText>201</w:delText>
        </w:r>
      </w:del>
      <w:del w:id="5" w:author="Nuria Diaz-Tena" w:date="2025-01-14T10:19:00Z" w16du:dateUtc="2025-01-14T15:19:00Z">
        <w:r w:rsidR="00CA1D06" w:rsidRPr="00CA1D06" w:rsidDel="00201E57">
          <w:rPr>
            <w:color w:val="000000"/>
            <w:shd w:val="clear" w:color="auto" w:fill="FFFFFF"/>
          </w:rPr>
          <w:delText>5</w:delText>
        </w:r>
      </w:del>
      <w:r w:rsidR="00CA1D06" w:rsidRPr="00CA1D06">
        <w:rPr>
          <w:color w:val="000000"/>
          <w:shd w:val="clear" w:color="auto" w:fill="FFFFFF"/>
        </w:rPr>
        <w:t xml:space="preserve"> </w:t>
      </w:r>
      <w:r w:rsidR="0057260D">
        <w:rPr>
          <w:color w:val="000000"/>
          <w:shd w:val="clear" w:color="auto" w:fill="FFFFFF"/>
        </w:rPr>
        <w:t xml:space="preserve">to </w:t>
      </w:r>
      <w:ins w:id="6" w:author="Nuria Diaz-Tena" w:date="2025-01-14T10:20:00Z" w16du:dateUtc="2025-01-14T15:20:00Z">
        <w:r w:rsidR="00201E57">
          <w:rPr>
            <w:color w:val="000000"/>
            <w:shd w:val="clear" w:color="auto" w:fill="FFFFFF"/>
          </w:rPr>
          <w:t>June</w:t>
        </w:r>
      </w:ins>
      <w:del w:id="7" w:author="Nuria Diaz-Tena" w:date="2025-01-14T10:20:00Z" w16du:dateUtc="2025-01-14T15:20:00Z">
        <w:r w:rsidR="0057260D" w:rsidDel="00201E57">
          <w:rPr>
            <w:color w:val="000000"/>
            <w:shd w:val="clear" w:color="auto" w:fill="FFFFFF"/>
          </w:rPr>
          <w:delText>September</w:delText>
        </w:r>
      </w:del>
      <w:r w:rsidR="0057260D">
        <w:rPr>
          <w:color w:val="000000"/>
          <w:shd w:val="clear" w:color="auto" w:fill="FFFFFF"/>
        </w:rPr>
        <w:t xml:space="preserve"> </w:t>
      </w:r>
      <w:r w:rsidR="00CA1D06" w:rsidRPr="00CA1D06">
        <w:rPr>
          <w:color w:val="000000"/>
          <w:shd w:val="clear" w:color="auto" w:fill="FFFFFF"/>
        </w:rPr>
        <w:t>202</w:t>
      </w:r>
      <w:ins w:id="8" w:author="Nuria Diaz-Tena" w:date="2025-01-14T10:20:00Z" w16du:dateUtc="2025-01-14T15:20:00Z">
        <w:r w:rsidR="00201E57">
          <w:rPr>
            <w:color w:val="000000"/>
            <w:shd w:val="clear" w:color="auto" w:fill="FFFFFF"/>
          </w:rPr>
          <w:t>4</w:t>
        </w:r>
      </w:ins>
      <w:del w:id="9" w:author="Nuria Diaz-Tena" w:date="2025-01-14T10:20:00Z" w16du:dateUtc="2025-01-14T15:20:00Z">
        <w:r w:rsidR="00CA1D06" w:rsidRPr="00CA1D06" w:rsidDel="00201E57">
          <w:rPr>
            <w:color w:val="000000"/>
            <w:shd w:val="clear" w:color="auto" w:fill="FFFFFF"/>
          </w:rPr>
          <w:delText>3</w:delText>
        </w:r>
      </w:del>
      <w:r>
        <w:rPr>
          <w:color w:val="000000"/>
          <w:shd w:val="clear" w:color="auto" w:fill="FFFFFF"/>
        </w:rPr>
        <w:t xml:space="preserve"> reported monthly</w:t>
      </w:r>
      <w:r w:rsidR="00EF1D7E">
        <w:rPr>
          <w:color w:val="000000"/>
          <w:shd w:val="clear" w:color="auto" w:fill="FFFFFF"/>
        </w:rPr>
        <w:t xml:space="preserve"> by state and cause of death</w:t>
      </w:r>
      <w:r w:rsidR="0057260D">
        <w:rPr>
          <w:color w:val="000000"/>
          <w:shd w:val="clear" w:color="auto" w:fill="FFFFFF"/>
        </w:rPr>
        <w:t xml:space="preserve">. </w:t>
      </w:r>
      <w:r w:rsidR="00CA1D06" w:rsidRPr="00CA1D06">
        <w:rPr>
          <w:color w:val="000000"/>
          <w:shd w:val="clear" w:color="auto" w:fill="FFFFFF"/>
        </w:rPr>
        <w:t>We propose</w:t>
      </w:r>
      <w:r>
        <w:rPr>
          <w:color w:val="000000"/>
          <w:shd w:val="clear" w:color="auto" w:fill="FFFFFF"/>
        </w:rPr>
        <w:t>d</w:t>
      </w:r>
      <w:r w:rsidR="00CA1D06" w:rsidRPr="00CA1D06">
        <w:rPr>
          <w:color w:val="000000"/>
          <w:shd w:val="clear" w:color="auto" w:fill="FFFFFF"/>
        </w:rPr>
        <w:t xml:space="preserve"> </w:t>
      </w:r>
      <w:r>
        <w:rPr>
          <w:color w:val="000000"/>
          <w:shd w:val="clear" w:color="auto" w:fill="FFFFFF"/>
        </w:rPr>
        <w:t>a</w:t>
      </w:r>
      <w:r w:rsidRPr="00CA1D06">
        <w:rPr>
          <w:color w:val="000000"/>
          <w:shd w:val="clear" w:color="auto" w:fill="FFFFFF"/>
        </w:rPr>
        <w:t xml:space="preserve"> </w:t>
      </w:r>
      <w:r w:rsidR="00CA1D06" w:rsidRPr="00CA1D06">
        <w:rPr>
          <w:color w:val="000000"/>
          <w:shd w:val="clear" w:color="auto" w:fill="FFFFFF"/>
        </w:rPr>
        <w:t>combination of a non-linear trend and seasonality model</w:t>
      </w:r>
      <w:r w:rsidR="00EF1D7E">
        <w:rPr>
          <w:color w:val="000000"/>
          <w:shd w:val="clear" w:color="auto" w:fill="FFFFFF"/>
        </w:rPr>
        <w:t>s</w:t>
      </w:r>
      <w:r w:rsidR="00CA1D06" w:rsidRPr="00CA1D06">
        <w:rPr>
          <w:color w:val="000000"/>
          <w:shd w:val="clear" w:color="auto" w:fill="FFFFFF"/>
        </w:rPr>
        <w:t xml:space="preserve"> that </w:t>
      </w:r>
      <w:r w:rsidRPr="00CA1D06">
        <w:rPr>
          <w:color w:val="000000"/>
          <w:shd w:val="clear" w:color="auto" w:fill="FFFFFF"/>
        </w:rPr>
        <w:t>explain</w:t>
      </w:r>
      <w:r>
        <w:rPr>
          <w:color w:val="000000"/>
          <w:shd w:val="clear" w:color="auto" w:fill="FFFFFF"/>
        </w:rPr>
        <w:t>ed</w:t>
      </w:r>
      <w:r w:rsidRPr="00CA1D06">
        <w:rPr>
          <w:color w:val="000000"/>
          <w:shd w:val="clear" w:color="auto" w:fill="FFFFFF"/>
        </w:rPr>
        <w:t xml:space="preserve"> </w:t>
      </w:r>
      <w:r w:rsidR="00CA1D06" w:rsidRPr="00CA1D06">
        <w:rPr>
          <w:color w:val="000000"/>
          <w:shd w:val="clear" w:color="auto" w:fill="FFFFFF"/>
        </w:rPr>
        <w:t>the structure of the data, followed by an autoregressive tensor model on the residuals of the initial model</w:t>
      </w:r>
      <w:r w:rsidR="00CA1D06">
        <w:rPr>
          <w:color w:val="000000"/>
          <w:shd w:val="clear" w:color="auto" w:fill="FFFFFF"/>
        </w:rPr>
        <w:t xml:space="preserve">. We used </w:t>
      </w:r>
      <w:r>
        <w:rPr>
          <w:color w:val="000000"/>
          <w:shd w:val="clear" w:color="auto" w:fill="FFFFFF"/>
        </w:rPr>
        <w:t xml:space="preserve">several </w:t>
      </w:r>
      <w:r w:rsidR="00CA1D06">
        <w:rPr>
          <w:color w:val="000000"/>
          <w:shd w:val="clear" w:color="auto" w:fill="FFFFFF"/>
        </w:rPr>
        <w:t xml:space="preserve">initial models for the trend and seasonality: (1) logarithm trend with monthly dummies and autoregressive terms, (2) exponential smoothing </w:t>
      </w:r>
      <w:r w:rsidR="00727ED9">
        <w:rPr>
          <w:color w:val="000000"/>
          <w:shd w:val="clear" w:color="auto" w:fill="FFFFFF"/>
        </w:rPr>
        <w:t>forecasting</w:t>
      </w:r>
      <w:ins w:id="10" w:author="Nuria Diaz-Tena" w:date="2025-01-14T10:20:00Z" w16du:dateUtc="2025-01-14T15:20:00Z">
        <w:r w:rsidR="00201E57">
          <w:rPr>
            <w:color w:val="000000"/>
            <w:shd w:val="clear" w:color="auto" w:fill="FFFFFF"/>
          </w:rPr>
          <w:t>,</w:t>
        </w:r>
      </w:ins>
      <w:del w:id="11" w:author="Nuria Diaz-Tena" w:date="2025-01-14T10:20:00Z" w16du:dateUtc="2025-01-14T15:20:00Z">
        <w:r w:rsidR="00727ED9" w:rsidDel="00201E57">
          <w:rPr>
            <w:color w:val="000000"/>
            <w:shd w:val="clear" w:color="auto" w:fill="FFFFFF"/>
          </w:rPr>
          <w:delText xml:space="preserve"> </w:delText>
        </w:r>
        <w:r w:rsidR="00CA1D06" w:rsidDel="00201E57">
          <w:rPr>
            <w:color w:val="000000"/>
            <w:shd w:val="clear" w:color="auto" w:fill="FFFFFF"/>
          </w:rPr>
          <w:delText>and</w:delText>
        </w:r>
      </w:del>
      <w:r w:rsidR="00CA1D06">
        <w:rPr>
          <w:color w:val="000000"/>
          <w:shd w:val="clear" w:color="auto" w:fill="FFFFFF"/>
        </w:rPr>
        <w:t xml:space="preserve"> (3) ARIMA models</w:t>
      </w:r>
      <w:ins w:id="12" w:author="Nuria Diaz-Tena" w:date="2025-01-14T10:21:00Z" w16du:dateUtc="2025-01-14T15:21:00Z">
        <w:r w:rsidR="00201E57">
          <w:rPr>
            <w:color w:val="000000"/>
            <w:shd w:val="clear" w:color="auto" w:fill="FFFFFF"/>
          </w:rPr>
          <w:t xml:space="preserve"> and (4) sinusoidal models</w:t>
        </w:r>
      </w:ins>
      <w:r w:rsidR="00727ED9">
        <w:rPr>
          <w:color w:val="000000"/>
          <w:shd w:val="clear" w:color="auto" w:fill="FFFFFF"/>
        </w:rPr>
        <w:t xml:space="preserve"> first,</w:t>
      </w:r>
      <w:r w:rsidR="00CA1D06">
        <w:rPr>
          <w:color w:val="000000"/>
          <w:shd w:val="clear" w:color="auto" w:fill="FFFFFF"/>
        </w:rPr>
        <w:t xml:space="preserve"> to </w:t>
      </w:r>
      <w:r w:rsidR="00155060">
        <w:rPr>
          <w:color w:val="000000"/>
          <w:shd w:val="clear" w:color="auto" w:fill="FFFFFF"/>
        </w:rPr>
        <w:t xml:space="preserve">use the autoregressive tensor of the rest of the causes of death to </w:t>
      </w:r>
      <w:r w:rsidR="00CA1D06">
        <w:rPr>
          <w:color w:val="000000"/>
          <w:shd w:val="clear" w:color="auto" w:fill="FFFFFF"/>
        </w:rPr>
        <w:t>improve</w:t>
      </w:r>
      <w:r w:rsidR="00155060">
        <w:rPr>
          <w:color w:val="000000"/>
          <w:shd w:val="clear" w:color="auto" w:fill="FFFFFF"/>
        </w:rPr>
        <w:t xml:space="preserve"> the initial model.</w:t>
      </w:r>
      <w:r w:rsidR="00390063" w:rsidRPr="00390063">
        <w:rPr>
          <w:color w:val="000000"/>
          <w:bdr w:val="none" w:sz="0" w:space="0" w:color="auto" w:frame="1"/>
        </w:rPr>
        <w:t xml:space="preserve"> </w:t>
      </w:r>
      <w:r w:rsidR="00390063">
        <w:rPr>
          <w:color w:val="000000"/>
          <w:bdr w:val="none" w:sz="0" w:space="0" w:color="auto" w:frame="1"/>
        </w:rPr>
        <w:t>Exponential smoothing forecast and autoregressive tensor models showed the best performance in estimation of the COVID-19 excess death by state and cause of death during the pandemic.</w:t>
      </w:r>
    </w:p>
    <w:p w14:paraId="3F864B0E" w14:textId="77777777" w:rsidR="00CA1D06" w:rsidRDefault="00CA1D06" w:rsidP="0001625C">
      <w:pPr>
        <w:textAlignment w:val="baseline"/>
        <w:rPr>
          <w:color w:val="000000"/>
          <w:shd w:val="clear" w:color="auto" w:fill="FFFFFF"/>
        </w:rPr>
      </w:pPr>
    </w:p>
    <w:p w14:paraId="74A7F970" w14:textId="5CFF4665" w:rsidR="00CA1D06" w:rsidRPr="00E22EDB" w:rsidRDefault="00D1000B" w:rsidP="0001625C">
      <w:pPr>
        <w:textAlignment w:val="baseline"/>
        <w:rPr>
          <w:color w:val="000000"/>
          <w:bdr w:val="none" w:sz="0" w:space="0" w:color="auto" w:frame="1"/>
        </w:rPr>
        <w:sectPr w:rsidR="00CA1D06" w:rsidRPr="00E22EDB" w:rsidSect="00665C4B">
          <w:headerReference w:type="default" r:id="rId8"/>
          <w:footerReference w:type="even" r:id="rId9"/>
          <w:footerReference w:type="default" r:id="rId10"/>
          <w:pgSz w:w="12240" w:h="15840"/>
          <w:pgMar w:top="1440" w:right="1440" w:bottom="1440" w:left="1440" w:header="720" w:footer="720" w:gutter="0"/>
          <w:cols w:space="720"/>
          <w:docGrid w:linePitch="360"/>
        </w:sectPr>
      </w:pPr>
      <w:r>
        <w:rPr>
          <w:color w:val="000000"/>
          <w:bdr w:val="none" w:sz="0" w:space="0" w:color="auto" w:frame="1"/>
        </w:rPr>
        <w:t>This work</w:t>
      </w:r>
      <w:r w:rsidR="00CA1D06">
        <w:rPr>
          <w:color w:val="000000"/>
          <w:bdr w:val="none" w:sz="0" w:space="0" w:color="auto" w:frame="1"/>
        </w:rPr>
        <w:t xml:space="preserve"> </w:t>
      </w:r>
      <w:r w:rsidR="00390063">
        <w:rPr>
          <w:color w:val="000000"/>
          <w:bdr w:val="none" w:sz="0" w:space="0" w:color="auto" w:frame="1"/>
        </w:rPr>
        <w:t>provide</w:t>
      </w:r>
      <w:r w:rsidR="00390063">
        <w:rPr>
          <w:color w:val="000000" w:themeColor="text1"/>
        </w:rPr>
        <w:t>d</w:t>
      </w:r>
      <w:r w:rsidR="00390063">
        <w:rPr>
          <w:color w:val="000000"/>
          <w:bdr w:val="none" w:sz="0" w:space="0" w:color="auto" w:frame="1"/>
        </w:rPr>
        <w:t xml:space="preserve"> </w:t>
      </w:r>
      <w:r w:rsidR="00CA1D06">
        <w:rPr>
          <w:color w:val="000000"/>
          <w:bdr w:val="none" w:sz="0" w:space="0" w:color="auto" w:frame="1"/>
        </w:rPr>
        <w:t xml:space="preserve">a granular view </w:t>
      </w:r>
      <w:r w:rsidR="00390063">
        <w:rPr>
          <w:color w:val="000000"/>
          <w:bdr w:val="none" w:sz="0" w:space="0" w:color="auto" w:frame="1"/>
        </w:rPr>
        <w:t xml:space="preserve">at </w:t>
      </w:r>
      <w:r>
        <w:rPr>
          <w:color w:val="000000"/>
          <w:bdr w:val="none" w:sz="0" w:space="0" w:color="auto" w:frame="1"/>
        </w:rPr>
        <w:t xml:space="preserve">how </w:t>
      </w:r>
      <w:del w:id="13" w:author="Nuria Diaz-Tena" w:date="2025-01-14T10:21:00Z" w16du:dateUtc="2025-01-14T15:21:00Z">
        <w:r w:rsidR="00390063" w:rsidDel="00201E57">
          <w:rPr>
            <w:color w:val="000000"/>
            <w:bdr w:val="none" w:sz="0" w:space="0" w:color="auto" w:frame="1"/>
          </w:rPr>
          <w:delText xml:space="preserve">individual </w:delText>
        </w:r>
        <w:r w:rsidDel="00201E57">
          <w:rPr>
            <w:color w:val="000000"/>
            <w:bdr w:val="none" w:sz="0" w:space="0" w:color="auto" w:frame="1"/>
          </w:rPr>
          <w:delText xml:space="preserve"> US</w:delText>
        </w:r>
      </w:del>
      <w:ins w:id="14" w:author="Nuria Diaz-Tena" w:date="2025-01-14T10:21:00Z" w16du:dateUtc="2025-01-14T15:21:00Z">
        <w:r w:rsidR="00201E57">
          <w:rPr>
            <w:color w:val="000000"/>
            <w:bdr w:val="none" w:sz="0" w:space="0" w:color="auto" w:frame="1"/>
          </w:rPr>
          <w:t>individual US</w:t>
        </w:r>
      </w:ins>
      <w:r>
        <w:rPr>
          <w:color w:val="000000"/>
          <w:bdr w:val="none" w:sz="0" w:space="0" w:color="auto" w:frame="1"/>
        </w:rPr>
        <w:t xml:space="preserve"> states</w:t>
      </w:r>
      <w:r w:rsidR="00CA1D06">
        <w:rPr>
          <w:color w:val="000000"/>
          <w:bdr w:val="none" w:sz="0" w:space="0" w:color="auto" w:frame="1"/>
        </w:rPr>
        <w:t xml:space="preserve"> and</w:t>
      </w:r>
      <w:r>
        <w:rPr>
          <w:color w:val="000000"/>
          <w:bdr w:val="none" w:sz="0" w:space="0" w:color="auto" w:frame="1"/>
        </w:rPr>
        <w:t xml:space="preserve"> patients with existing</w:t>
      </w:r>
      <w:r w:rsidR="00CA1D06">
        <w:rPr>
          <w:color w:val="000000"/>
          <w:bdr w:val="none" w:sz="0" w:space="0" w:color="auto" w:frame="1"/>
        </w:rPr>
        <w:t xml:space="preserve"> health conditions </w:t>
      </w:r>
      <w:proofErr w:type="gramStart"/>
      <w:r w:rsidR="00CA1D06">
        <w:rPr>
          <w:color w:val="000000"/>
          <w:bdr w:val="none" w:sz="0" w:space="0" w:color="auto" w:frame="1"/>
        </w:rPr>
        <w:t xml:space="preserve">were </w:t>
      </w:r>
      <w:r>
        <w:rPr>
          <w:color w:val="000000"/>
          <w:bdr w:val="none" w:sz="0" w:space="0" w:color="auto" w:frame="1"/>
        </w:rPr>
        <w:t xml:space="preserve"> </w:t>
      </w:r>
      <w:r w:rsidR="00CA1D06">
        <w:rPr>
          <w:color w:val="000000"/>
          <w:bdr w:val="none" w:sz="0" w:space="0" w:color="auto" w:frame="1"/>
        </w:rPr>
        <w:t>affected</w:t>
      </w:r>
      <w:proofErr w:type="gramEnd"/>
      <w:r w:rsidR="00CA1D06">
        <w:rPr>
          <w:color w:val="000000"/>
          <w:bdr w:val="none" w:sz="0" w:space="0" w:color="auto" w:frame="1"/>
        </w:rPr>
        <w:t xml:space="preserve"> by the pandemic.</w:t>
      </w:r>
      <w:r w:rsidR="00CA1D06" w:rsidRPr="00C47465">
        <w:rPr>
          <w:color w:val="000000"/>
          <w:bdr w:val="none" w:sz="0" w:space="0" w:color="auto" w:frame="1"/>
        </w:rPr>
        <w:t xml:space="preserve"> </w:t>
      </w:r>
      <w:r>
        <w:rPr>
          <w:color w:val="000000"/>
          <w:bdr w:val="none" w:sz="0" w:space="0" w:color="auto" w:frame="1"/>
        </w:rPr>
        <w:t xml:space="preserve">The results of </w:t>
      </w:r>
      <w:r w:rsidR="00EF1D7E">
        <w:rPr>
          <w:color w:val="000000"/>
          <w:bdr w:val="none" w:sz="0" w:space="0" w:color="auto" w:frame="1"/>
        </w:rPr>
        <w:t>this</w:t>
      </w:r>
      <w:r>
        <w:rPr>
          <w:color w:val="000000"/>
          <w:bdr w:val="none" w:sz="0" w:space="0" w:color="auto" w:frame="1"/>
        </w:rPr>
        <w:t xml:space="preserve"> analysis can </w:t>
      </w:r>
      <w:r w:rsidR="00390063">
        <w:rPr>
          <w:color w:val="000000"/>
          <w:bdr w:val="none" w:sz="0" w:space="0" w:color="auto" w:frame="1"/>
        </w:rPr>
        <w:t xml:space="preserve">be useful in shaping health policies in the future. </w:t>
      </w:r>
      <w:r w:rsidR="00CA1D06" w:rsidRPr="00C47465">
        <w:rPr>
          <w:color w:val="000000"/>
          <w:bdr w:val="none" w:sz="0" w:space="0" w:color="auto" w:frame="1"/>
        </w:rPr>
        <w:t xml:space="preserve"> </w:t>
      </w:r>
    </w:p>
    <w:p w14:paraId="1F3BACA6" w14:textId="77777777" w:rsidR="002B0CFF" w:rsidRDefault="002B0CFF" w:rsidP="002B0CFF">
      <w:pPr>
        <w:rPr>
          <w:b/>
          <w:bCs/>
        </w:rPr>
        <w:sectPr w:rsidR="002B0CFF" w:rsidSect="00665C4B">
          <w:headerReference w:type="default" r:id="rId11"/>
          <w:footerReference w:type="default" r:id="rId12"/>
          <w:type w:val="continuous"/>
          <w:pgSz w:w="12240" w:h="15840"/>
          <w:pgMar w:top="1440" w:right="1440" w:bottom="1440" w:left="1440" w:header="720" w:footer="720" w:gutter="0"/>
          <w:cols w:num="2" w:space="720"/>
          <w:docGrid w:linePitch="360"/>
        </w:sectPr>
      </w:pPr>
    </w:p>
    <w:p w14:paraId="5415A24F" w14:textId="77777777" w:rsidR="002B0CFF" w:rsidRDefault="002B0CFF" w:rsidP="002B0CFF">
      <w:pPr>
        <w:sectPr w:rsidR="002B0CFF" w:rsidSect="00665C4B">
          <w:headerReference w:type="default" r:id="rId13"/>
          <w:footerReference w:type="default" r:id="rId14"/>
          <w:type w:val="continuous"/>
          <w:pgSz w:w="12240" w:h="15840"/>
          <w:pgMar w:top="1440" w:right="1440" w:bottom="1440" w:left="1440" w:header="720" w:footer="720" w:gutter="0"/>
          <w:cols w:num="2" w:space="720"/>
          <w:docGrid w:linePitch="360"/>
        </w:sectPr>
      </w:pPr>
    </w:p>
    <w:p w14:paraId="682BB1BD" w14:textId="1B00CB6E" w:rsidR="002B0CFF" w:rsidRDefault="002B0CFF" w:rsidP="002B0CFF">
      <w:pPr>
        <w:rPr>
          <w:b/>
          <w:bCs/>
        </w:rPr>
        <w:sectPr w:rsidR="002B0CFF" w:rsidSect="00665C4B">
          <w:headerReference w:type="default" r:id="rId15"/>
          <w:footerReference w:type="default" r:id="rId16"/>
          <w:type w:val="continuous"/>
          <w:pgSz w:w="12240" w:h="15840"/>
          <w:pgMar w:top="1440" w:right="1440" w:bottom="1440" w:left="1440" w:header="720" w:footer="720" w:gutter="0"/>
          <w:cols w:num="2" w:space="720"/>
          <w:docGrid w:linePitch="360"/>
        </w:sectPr>
      </w:pPr>
    </w:p>
    <w:p w14:paraId="4B6C10B4" w14:textId="79DB4745" w:rsidR="0001625C" w:rsidRPr="0001625C" w:rsidRDefault="0001625C" w:rsidP="0001625C">
      <w:pPr>
        <w:pStyle w:val="ListParagraph"/>
        <w:numPr>
          <w:ilvl w:val="0"/>
          <w:numId w:val="1"/>
        </w:numPr>
      </w:pPr>
      <w:r w:rsidRPr="0001625C">
        <w:rPr>
          <w:b/>
          <w:bCs/>
        </w:rPr>
        <w:t>Introduction</w:t>
      </w:r>
      <w:r w:rsidRPr="0001625C">
        <w:t xml:space="preserve"> </w:t>
      </w:r>
    </w:p>
    <w:p w14:paraId="22755B91" w14:textId="44758123" w:rsidR="00754EDD" w:rsidRDefault="0060462E" w:rsidP="0001625C">
      <w:r>
        <w:t xml:space="preserve">In the US, different states instituted different policies in response to the COVID-19 outbreak. </w:t>
      </w:r>
      <w:r w:rsidR="0001625C">
        <w:t xml:space="preserve">An accurate </w:t>
      </w:r>
      <w:r>
        <w:t xml:space="preserve">estimate </w:t>
      </w:r>
      <w:r w:rsidR="0001625C">
        <w:t xml:space="preserve">of </w:t>
      </w:r>
      <w:r w:rsidR="00E22EDB">
        <w:t xml:space="preserve">excess COVID-19 </w:t>
      </w:r>
      <w:r w:rsidR="0001625C">
        <w:t>deaths by state is necessary to understand</w:t>
      </w:r>
      <w:r>
        <w:t xml:space="preserve"> the</w:t>
      </w:r>
      <w:r w:rsidR="0001625C">
        <w:t xml:space="preserve"> </w:t>
      </w:r>
      <w:r w:rsidR="0057260D">
        <w:t xml:space="preserve">effectiveness of </w:t>
      </w:r>
      <w:r>
        <w:t xml:space="preserve">the various </w:t>
      </w:r>
      <w:r w:rsidR="0001625C">
        <w:t xml:space="preserve">health policies </w:t>
      </w:r>
      <w:r w:rsidR="0057260D">
        <w:t>in reducing pandemic-related mortality</w:t>
      </w:r>
      <w:r w:rsidR="00207058">
        <w:t xml:space="preserve"> since</w:t>
      </w:r>
      <w:r w:rsidR="00B466CE" w:rsidRPr="00C47465">
        <w:t xml:space="preserve"> </w:t>
      </w:r>
      <w:r w:rsidR="00B466CE">
        <w:t xml:space="preserve">the </w:t>
      </w:r>
      <w:r w:rsidR="00B466CE" w:rsidRPr="00C47465">
        <w:t xml:space="preserve">reported </w:t>
      </w:r>
      <w:r w:rsidR="00B466CE">
        <w:t xml:space="preserve">COVID-19 </w:t>
      </w:r>
      <w:r w:rsidR="00B466CE" w:rsidRPr="00C47465">
        <w:t>deaths</w:t>
      </w:r>
      <w:r w:rsidR="00207058">
        <w:t xml:space="preserve"> alone</w:t>
      </w:r>
      <w:r w:rsidR="00B466CE" w:rsidRPr="00C47465">
        <w:t xml:space="preserve"> represent only a partial count of</w:t>
      </w:r>
      <w:r w:rsidR="00207058">
        <w:t xml:space="preserve"> the</w:t>
      </w:r>
      <w:r w:rsidR="00B466CE" w:rsidRPr="00C47465">
        <w:t xml:space="preserve"> total death toll from the COVID-19 pandemic. </w:t>
      </w:r>
      <w:r w:rsidR="00207058">
        <w:t>The number of</w:t>
      </w:r>
      <w:r w:rsidR="00207058" w:rsidRPr="00C47465">
        <w:t xml:space="preserve"> </w:t>
      </w:r>
      <w:r w:rsidR="00207058">
        <w:t>e</w:t>
      </w:r>
      <w:r w:rsidR="00B466CE" w:rsidRPr="00C47465">
        <w:t xml:space="preserve">xcess </w:t>
      </w:r>
      <w:r w:rsidR="00B466CE">
        <w:t>COVID-19 pandemic death</w:t>
      </w:r>
      <w:r w:rsidR="00207058">
        <w:t>s</w:t>
      </w:r>
      <w:r w:rsidR="00E22EDB">
        <w:t xml:space="preserve"> is </w:t>
      </w:r>
      <w:r w:rsidR="00B466CE" w:rsidRPr="00C47465">
        <w:t xml:space="preserve">defined as the difference between the number of deaths during the pandemic and the number of </w:t>
      </w:r>
      <w:r w:rsidR="008A1979">
        <w:t xml:space="preserve">expected </w:t>
      </w:r>
      <w:r w:rsidR="00B466CE" w:rsidRPr="00C47465">
        <w:t xml:space="preserve">deaths </w:t>
      </w:r>
      <w:r w:rsidR="008A1979">
        <w:t>as if the pandemic would not have happened. The expected deaths without COVID-19 are forecasted using historical data</w:t>
      </w:r>
      <w:r w:rsidR="007D4256">
        <w:t xml:space="preserve"> (before the pandemic)</w:t>
      </w:r>
      <w:r w:rsidR="008A1979">
        <w:t xml:space="preserve">. </w:t>
      </w:r>
      <w:r w:rsidR="00D50DBF">
        <w:t xml:space="preserve"> </w:t>
      </w:r>
      <w:r w:rsidR="0057260D" w:rsidRPr="0057260D">
        <w:t>This study examined how the differences between the reported and the predicted numbers</w:t>
      </w:r>
      <w:r w:rsidR="008B091B">
        <w:t xml:space="preserve"> of deaths</w:t>
      </w:r>
      <w:r w:rsidR="0057260D" w:rsidRPr="0057260D">
        <w:t xml:space="preserve"> changed over time</w:t>
      </w:r>
      <w:r w:rsidR="00273AC4">
        <w:t xml:space="preserve"> across different states and different causes of death</w:t>
      </w:r>
      <w:ins w:id="15" w:author="Nuria Diaz-Tena" w:date="2025-01-14T10:23:00Z" w16du:dateUtc="2025-01-14T15:23:00Z">
        <w:r w:rsidR="00201E57">
          <w:t>.</w:t>
        </w:r>
      </w:ins>
      <w:del w:id="16" w:author="Nuria Diaz-Tena" w:date="2025-01-14T10:23:00Z" w16du:dateUtc="2025-01-14T15:23:00Z">
        <w:r w:rsidR="00273AC4" w:rsidDel="00201E57">
          <w:delText>,</w:delText>
        </w:r>
      </w:del>
    </w:p>
    <w:p w14:paraId="3A71B8C4" w14:textId="77777777" w:rsidR="00883183" w:rsidRDefault="00883183" w:rsidP="003558F4">
      <w:pPr>
        <w:rPr>
          <w:color w:val="000000"/>
          <w:shd w:val="clear" w:color="auto" w:fill="FFFFFF"/>
        </w:rPr>
      </w:pPr>
    </w:p>
    <w:p w14:paraId="02D88E56" w14:textId="7AB49372" w:rsidR="00582366" w:rsidDel="00582366" w:rsidRDefault="00DB68CD" w:rsidP="00582366">
      <w:pPr>
        <w:rPr>
          <w:del w:id="17" w:author="Nuria Diaz-Tena" w:date="2025-01-14T10:35:00Z" w16du:dateUtc="2025-01-14T15:35:00Z"/>
          <w:moveTo w:id="18" w:author="Nuria Diaz-Tena" w:date="2025-01-14T10:30:00Z" w16du:dateUtc="2025-01-14T15:30:00Z"/>
        </w:rPr>
        <w:pPrChange w:id="19" w:author="Nuria Diaz-Tena" w:date="2025-01-14T10:35:00Z" w16du:dateUtc="2025-01-14T15:35:00Z">
          <w:pPr/>
        </w:pPrChange>
      </w:pPr>
      <w:r>
        <w:t>To do this, m</w:t>
      </w:r>
      <w:r w:rsidR="00A33BA4">
        <w:t xml:space="preserve">ortality data </w:t>
      </w:r>
      <w:r>
        <w:t xml:space="preserve">before, during and after the pandemic </w:t>
      </w:r>
      <w:r w:rsidR="00A33BA4">
        <w:t>for all states and several causes of death</w:t>
      </w:r>
      <w:r>
        <w:t xml:space="preserve"> were obtained and analyzed</w:t>
      </w:r>
      <w:r w:rsidR="00A33BA4">
        <w:t>.</w:t>
      </w:r>
      <w:r>
        <w:t xml:space="preserve"> First, for each state and cause of death, the data before the pandemic was modeled using</w:t>
      </w:r>
      <w:r w:rsidR="00A33BA4">
        <w:t xml:space="preserve"> </w:t>
      </w:r>
      <w:ins w:id="20" w:author="Nuria Diaz-Tena" w:date="2025-01-14T10:23:00Z" w16du:dateUtc="2025-01-14T15:23:00Z">
        <w:r w:rsidR="00201E57">
          <w:rPr>
            <w:color w:val="000000"/>
            <w:shd w:val="clear" w:color="auto" w:fill="FFFFFF"/>
          </w:rPr>
          <w:t>four</w:t>
        </w:r>
      </w:ins>
      <w:del w:id="21" w:author="Nuria Diaz-Tena" w:date="2025-01-14T10:23:00Z" w16du:dateUtc="2025-01-14T15:23:00Z">
        <w:r w:rsidDel="00201E57">
          <w:rPr>
            <w:color w:val="000000"/>
            <w:shd w:val="clear" w:color="auto" w:fill="FFFFFF"/>
          </w:rPr>
          <w:delText>t</w:delText>
        </w:r>
        <w:r w:rsidR="00883183" w:rsidRPr="00883183" w:rsidDel="00201E57">
          <w:rPr>
            <w:color w:val="000000"/>
            <w:shd w:val="clear" w:color="auto" w:fill="FFFFFF"/>
          </w:rPr>
          <w:delText>hree</w:delText>
        </w:r>
      </w:del>
      <w:r w:rsidR="00883183" w:rsidRPr="00883183">
        <w:rPr>
          <w:color w:val="000000"/>
          <w:shd w:val="clear" w:color="auto" w:fill="FFFFFF"/>
        </w:rPr>
        <w:t xml:space="preserve"> different types of models</w:t>
      </w:r>
      <w:r>
        <w:rPr>
          <w:color w:val="000000"/>
          <w:shd w:val="clear" w:color="auto" w:fill="FFFFFF"/>
        </w:rPr>
        <w:t>. These models</w:t>
      </w:r>
      <w:r w:rsidR="00883183" w:rsidRPr="00883183">
        <w:rPr>
          <w:color w:val="000000"/>
          <w:shd w:val="clear" w:color="auto" w:fill="FFFFFF"/>
        </w:rPr>
        <w:t xml:space="preserve"> were employed to forecast the expected number of deaths without COVID-19: (1) logarithmic trend with monthly dummies and autoregressive terms, (2) exponential smoothing,</w:t>
      </w:r>
      <w:del w:id="22" w:author="Nuria Diaz-Tena" w:date="2025-01-14T10:23:00Z" w16du:dateUtc="2025-01-14T15:23:00Z">
        <w:r w:rsidR="00883183" w:rsidRPr="00883183" w:rsidDel="00201E57">
          <w:rPr>
            <w:color w:val="000000"/>
            <w:shd w:val="clear" w:color="auto" w:fill="FFFFFF"/>
          </w:rPr>
          <w:delText xml:space="preserve"> and</w:delText>
        </w:r>
      </w:del>
      <w:r w:rsidR="00883183" w:rsidRPr="00883183">
        <w:rPr>
          <w:color w:val="000000"/>
          <w:shd w:val="clear" w:color="auto" w:fill="FFFFFF"/>
        </w:rPr>
        <w:t xml:space="preserve"> (3) ARIMA</w:t>
      </w:r>
      <w:ins w:id="23" w:author="Nuria Diaz-Tena" w:date="2025-01-14T10:23:00Z" w16du:dateUtc="2025-01-14T15:23:00Z">
        <w:r w:rsidR="00201E57">
          <w:rPr>
            <w:color w:val="000000"/>
            <w:shd w:val="clear" w:color="auto" w:fill="FFFFFF"/>
          </w:rPr>
          <w:t>,</w:t>
        </w:r>
      </w:ins>
      <w:ins w:id="24" w:author="Nuria Diaz-Tena" w:date="2025-01-14T10:24:00Z" w16du:dateUtc="2025-01-14T15:24:00Z">
        <w:r w:rsidR="00201E57">
          <w:rPr>
            <w:color w:val="000000"/>
            <w:shd w:val="clear" w:color="auto" w:fill="FFFFFF"/>
          </w:rPr>
          <w:t xml:space="preserve"> and (4) sinusoidal </w:t>
        </w:r>
        <w:r w:rsidR="00201E57">
          <w:rPr>
            <w:color w:val="000000"/>
            <w:shd w:val="clear" w:color="auto" w:fill="FFFFFF"/>
          </w:rPr>
          <w:lastRenderedPageBreak/>
          <w:t>models</w:t>
        </w:r>
      </w:ins>
      <w:r w:rsidR="00883183" w:rsidRPr="00883183">
        <w:rPr>
          <w:color w:val="000000"/>
          <w:shd w:val="clear" w:color="auto" w:fill="FFFFFF"/>
        </w:rPr>
        <w:t xml:space="preserve">. </w:t>
      </w:r>
      <w:r w:rsidR="005B7F67">
        <w:rPr>
          <w:color w:val="000000"/>
          <w:shd w:val="clear" w:color="auto" w:fill="FFFFFF"/>
        </w:rPr>
        <w:t>These models were fitted and validated using data up to February 2020; i.e., before</w:t>
      </w:r>
      <w:r w:rsidR="00710062">
        <w:rPr>
          <w:color w:val="000000"/>
          <w:shd w:val="clear" w:color="auto" w:fill="FFFFFF"/>
        </w:rPr>
        <w:t xml:space="preserve"> the onset of</w:t>
      </w:r>
      <w:r w:rsidR="005B7F67">
        <w:rPr>
          <w:color w:val="000000"/>
          <w:shd w:val="clear" w:color="auto" w:fill="FFFFFF"/>
        </w:rPr>
        <w:t xml:space="preserve"> COVID-19</w:t>
      </w:r>
      <w:r w:rsidR="00581544">
        <w:rPr>
          <w:color w:val="000000"/>
          <w:shd w:val="clear" w:color="auto" w:fill="FFFFFF"/>
        </w:rPr>
        <w:t xml:space="preserve"> in the US</w:t>
      </w:r>
      <w:r w:rsidR="005B7F67">
        <w:rPr>
          <w:color w:val="000000"/>
          <w:shd w:val="clear" w:color="auto" w:fill="FFFFFF"/>
        </w:rPr>
        <w:t xml:space="preserve">. </w:t>
      </w:r>
      <w:ins w:id="25" w:author="Nuria Diaz-Tena" w:date="2025-01-14T10:30:00Z" w16du:dateUtc="2025-01-14T15:30:00Z">
        <w:r w:rsidR="00582366">
          <w:rPr>
            <w:color w:val="000000"/>
            <w:shd w:val="clear" w:color="auto" w:fill="FFFFFF"/>
          </w:rPr>
          <w:t xml:space="preserve">The </w:t>
        </w:r>
      </w:ins>
      <w:ins w:id="26" w:author="Nuria Diaz-Tena" w:date="2025-01-14T10:31:00Z" w16du:dateUtc="2025-01-14T15:31:00Z">
        <w:r w:rsidR="00582366">
          <w:rPr>
            <w:color w:val="000000"/>
            <w:shd w:val="clear" w:color="auto" w:fill="FFFFFF"/>
          </w:rPr>
          <w:t xml:space="preserve">initial </w:t>
        </w:r>
      </w:ins>
      <w:ins w:id="27" w:author="Nuria Diaz-Tena" w:date="2025-01-14T10:30:00Z" w16du:dateUtc="2025-01-14T15:30:00Z">
        <w:r w:rsidR="00582366">
          <w:rPr>
            <w:color w:val="000000"/>
            <w:shd w:val="clear" w:color="auto" w:fill="FFFFFF"/>
          </w:rPr>
          <w:t>ARIMA and</w:t>
        </w:r>
      </w:ins>
      <w:ins w:id="28" w:author="Nuria Diaz-Tena" w:date="2025-01-14T10:31:00Z" w16du:dateUtc="2025-01-14T15:31:00Z">
        <w:r w:rsidR="00582366">
          <w:rPr>
            <w:color w:val="000000"/>
            <w:shd w:val="clear" w:color="auto" w:fill="FFFFFF"/>
          </w:rPr>
          <w:t xml:space="preserve"> exponential models used data from 2010 to estimate the models (the ARIMA </w:t>
        </w:r>
      </w:ins>
      <w:ins w:id="29" w:author="Nuria Diaz-Tena" w:date="2025-01-14T10:32:00Z" w16du:dateUtc="2025-01-14T15:32:00Z">
        <w:r w:rsidR="00582366">
          <w:rPr>
            <w:color w:val="000000"/>
            <w:shd w:val="clear" w:color="auto" w:fill="FFFFFF"/>
          </w:rPr>
          <w:t xml:space="preserve">was not stable using less observations and the sinusoidal models provided </w:t>
        </w:r>
        <w:proofErr w:type="spellStart"/>
        <w:r w:rsidR="00582366">
          <w:rPr>
            <w:color w:val="000000"/>
            <w:shd w:val="clear" w:color="auto" w:fill="FFFFFF"/>
          </w:rPr>
          <w:t>beter</w:t>
        </w:r>
        <w:proofErr w:type="spellEnd"/>
        <w:r w:rsidR="00582366">
          <w:rPr>
            <w:color w:val="000000"/>
            <w:shd w:val="clear" w:color="auto" w:fill="FFFFFF"/>
          </w:rPr>
          <w:t xml:space="preserve"> results using more observations. The logarithmic </w:t>
        </w:r>
        <w:proofErr w:type="spellStart"/>
        <w:r w:rsidR="00582366">
          <w:rPr>
            <w:color w:val="000000"/>
            <w:shd w:val="clear" w:color="auto" w:fill="FFFFFF"/>
          </w:rPr>
          <w:t>trne</w:t>
        </w:r>
        <w:proofErr w:type="spellEnd"/>
        <w:r w:rsidR="00582366">
          <w:rPr>
            <w:color w:val="000000"/>
            <w:shd w:val="clear" w:color="auto" w:fill="FFFFFF"/>
          </w:rPr>
          <w:t xml:space="preserve"> and </w:t>
        </w:r>
        <w:proofErr w:type="spellStart"/>
        <w:r w:rsidR="00582366">
          <w:rPr>
            <w:color w:val="000000"/>
            <w:shd w:val="clear" w:color="auto" w:fill="FFFFFF"/>
          </w:rPr>
          <w:t>seasonlaity</w:t>
        </w:r>
        <w:proofErr w:type="spellEnd"/>
        <w:r w:rsidR="00582366">
          <w:rPr>
            <w:color w:val="000000"/>
            <w:shd w:val="clear" w:color="auto" w:fill="FFFFFF"/>
          </w:rPr>
          <w:t xml:space="preserve"> model</w:t>
        </w:r>
      </w:ins>
      <w:ins w:id="30" w:author="Nuria Diaz-Tena" w:date="2025-01-14T10:33:00Z" w16du:dateUtc="2025-01-14T15:33:00Z">
        <w:r w:rsidR="00582366">
          <w:rPr>
            <w:color w:val="000000"/>
            <w:shd w:val="clear" w:color="auto" w:fill="FFFFFF"/>
          </w:rPr>
          <w:t xml:space="preserve"> and </w:t>
        </w:r>
        <w:proofErr w:type="spellStart"/>
        <w:r w:rsidR="00582366">
          <w:rPr>
            <w:color w:val="000000"/>
            <w:shd w:val="clear" w:color="auto" w:fill="FFFFFF"/>
          </w:rPr>
          <w:t>explonenetial</w:t>
        </w:r>
        <w:proofErr w:type="spellEnd"/>
        <w:r w:rsidR="00582366">
          <w:rPr>
            <w:color w:val="000000"/>
            <w:shd w:val="clear" w:color="auto" w:fill="FFFFFF"/>
          </w:rPr>
          <w:t xml:space="preserve"> smoothing used only data form 2015. These last models only </w:t>
        </w:r>
      </w:ins>
      <w:ins w:id="31" w:author="Nuria Diaz-Tena" w:date="2025-01-14T10:34:00Z" w16du:dateUtc="2025-01-14T15:34:00Z">
        <w:r w:rsidR="00582366">
          <w:rPr>
            <w:color w:val="000000"/>
            <w:shd w:val="clear" w:color="auto" w:fill="FFFFFF"/>
          </w:rPr>
          <w:t>e</w:t>
        </w:r>
      </w:ins>
      <w:ins w:id="32" w:author="Nuria Diaz-Tena" w:date="2025-01-14T10:33:00Z" w16du:dateUtc="2025-01-14T15:33:00Z">
        <w:r w:rsidR="00582366">
          <w:rPr>
            <w:color w:val="000000"/>
            <w:shd w:val="clear" w:color="auto" w:fill="FFFFFF"/>
          </w:rPr>
          <w:t xml:space="preserve">stimate few </w:t>
        </w:r>
        <w:proofErr w:type="spellStart"/>
        <w:r w:rsidR="00582366">
          <w:rPr>
            <w:color w:val="000000"/>
            <w:shd w:val="clear" w:color="auto" w:fill="FFFFFF"/>
          </w:rPr>
          <w:t>parmeters</w:t>
        </w:r>
        <w:proofErr w:type="spellEnd"/>
        <w:r w:rsidR="00582366">
          <w:rPr>
            <w:color w:val="000000"/>
            <w:shd w:val="clear" w:color="auto" w:fill="FFFFFF"/>
          </w:rPr>
          <w:t xml:space="preserve"> </w:t>
        </w:r>
      </w:ins>
      <w:ins w:id="33" w:author="Nuria Diaz-Tena" w:date="2025-01-14T10:34:00Z" w16du:dateUtc="2025-01-14T15:34:00Z">
        <w:r w:rsidR="00582366">
          <w:rPr>
            <w:color w:val="000000"/>
            <w:shd w:val="clear" w:color="auto" w:fill="FFFFFF"/>
          </w:rPr>
          <w:t xml:space="preserve">or share parameters with all states </w:t>
        </w:r>
      </w:ins>
      <w:moveToRangeStart w:id="34" w:author="Nuria Diaz-Tena" w:date="2025-01-14T10:30:00Z" w:name="move187743029"/>
      <w:moveTo w:id="35" w:author="Nuria Diaz-Tena" w:date="2025-01-14T10:30:00Z" w16du:dateUtc="2025-01-14T15:30:00Z">
        <w:del w:id="36" w:author="Nuria Diaz-Tena" w:date="2025-01-14T10:34:00Z" w16du:dateUtc="2025-01-14T15:34:00Z">
          <w:r w:rsidR="00582366" w:rsidDel="00582366">
            <w:delText>The models [</w:delText>
          </w:r>
          <w:r w:rsidR="00582366" w:rsidRPr="00201E57" w:rsidDel="00582366">
            <w:rPr>
              <w:highlight w:val="yellow"/>
            </w:rPr>
            <w:delText>Q:</w:delText>
          </w:r>
          <w:r w:rsidR="00582366" w:rsidDel="00582366">
            <w:delText xml:space="preserve"> Which models – arima? tensor? If initial models, this paragraph should be moved up] were based on only a few parameters </w:delText>
          </w:r>
        </w:del>
        <w:r w:rsidR="00582366">
          <w:t xml:space="preserve">since the amount of data available was limited with  only 50 months of data </w:t>
        </w:r>
      </w:moveTo>
      <w:ins w:id="37" w:author="Nuria Diaz-Tena" w:date="2025-01-14T10:35:00Z" w16du:dateUtc="2025-01-14T15:35:00Z">
        <w:r w:rsidR="00582366">
          <w:t xml:space="preserve">with data </w:t>
        </w:r>
        <w:proofErr w:type="spellStart"/>
        <w:r w:rsidR="00582366">
          <w:t>froom</w:t>
        </w:r>
        <w:proofErr w:type="spellEnd"/>
        <w:r w:rsidR="00582366">
          <w:t xml:space="preserve"> 2015 only.</w:t>
        </w:r>
      </w:ins>
      <w:moveTo w:id="38" w:author="Nuria Diaz-Tena" w:date="2025-01-14T10:30:00Z" w16du:dateUtc="2025-01-14T15:30:00Z">
        <w:r w:rsidR="00582366">
          <w:t xml:space="preserve"> </w:t>
        </w:r>
        <w:del w:id="39" w:author="Nuria Diaz-Tena" w:date="2025-01-14T10:35:00Z" w16du:dateUtc="2025-01-14T15:35:00Z">
          <w:r w:rsidR="00582366" w:rsidDel="00582366">
            <w:delText>available for training the models.</w:delText>
          </w:r>
        </w:del>
      </w:moveTo>
    </w:p>
    <w:p w14:paraId="48D91EEE" w14:textId="44ADDDAB" w:rsidR="00582366" w:rsidRPr="00201E57" w:rsidDel="00582366" w:rsidRDefault="00582366" w:rsidP="00582366">
      <w:pPr>
        <w:rPr>
          <w:del w:id="40" w:author="Nuria Diaz-Tena" w:date="2025-01-14T10:30:00Z" w16du:dateUtc="2025-01-14T15:30:00Z"/>
          <w:moveTo w:id="41" w:author="Nuria Diaz-Tena" w:date="2025-01-14T10:30:00Z" w16du:dateUtc="2025-01-14T15:30:00Z"/>
          <w:color w:val="000000"/>
          <w:shd w:val="clear" w:color="auto" w:fill="FFFFFF"/>
        </w:rPr>
        <w:pPrChange w:id="42" w:author="Nuria Diaz-Tena" w:date="2025-01-14T10:35:00Z" w16du:dateUtc="2025-01-14T15:35:00Z">
          <w:pPr/>
        </w:pPrChange>
      </w:pPr>
      <w:moveTo w:id="43" w:author="Nuria Diaz-Tena" w:date="2025-01-14T10:30:00Z" w16du:dateUtc="2025-01-14T15:30:00Z">
        <w:del w:id="44" w:author="Nuria Diaz-Tena" w:date="2025-01-14T10:35:00Z" w16du:dateUtc="2025-01-14T15:35:00Z">
          <w:r w:rsidDel="00582366">
            <w:delText>Overall, this combination approach gave good results [Modify when paper is completed]</w:delText>
          </w:r>
        </w:del>
      </w:moveTo>
    </w:p>
    <w:p w14:paraId="4C847850" w14:textId="77777777" w:rsidR="00582366" w:rsidDel="00582366" w:rsidRDefault="00582366" w:rsidP="00582366">
      <w:pPr>
        <w:rPr>
          <w:del w:id="45" w:author="Nuria Diaz-Tena" w:date="2025-01-14T10:30:00Z" w16du:dateUtc="2025-01-14T15:30:00Z"/>
          <w:moveTo w:id="46" w:author="Nuria Diaz-Tena" w:date="2025-01-14T10:30:00Z" w16du:dateUtc="2025-01-14T15:30:00Z"/>
        </w:rPr>
        <w:pPrChange w:id="47" w:author="Nuria Diaz-Tena" w:date="2025-01-14T10:35:00Z" w16du:dateUtc="2025-01-14T15:35:00Z">
          <w:pPr/>
        </w:pPrChange>
      </w:pPr>
    </w:p>
    <w:moveToRangeEnd w:id="34"/>
    <w:p w14:paraId="79913601" w14:textId="11087C77" w:rsidR="00F84A30" w:rsidRDefault="005B7F67" w:rsidP="00582366">
      <w:pPr>
        <w:rPr>
          <w:color w:val="000000"/>
          <w:shd w:val="clear" w:color="auto" w:fill="FFFFFF"/>
        </w:rPr>
      </w:pPr>
      <w:r>
        <w:rPr>
          <w:color w:val="000000"/>
          <w:shd w:val="clear" w:color="auto" w:fill="FFFFFF"/>
        </w:rPr>
        <w:t>The</w:t>
      </w:r>
      <w:r w:rsidR="00FD306D">
        <w:rPr>
          <w:color w:val="000000"/>
          <w:shd w:val="clear" w:color="auto" w:fill="FFFFFF"/>
        </w:rPr>
        <w:t xml:space="preserve"> model with the best performance in the validation set</w:t>
      </w:r>
      <w:r>
        <w:rPr>
          <w:color w:val="000000"/>
          <w:shd w:val="clear" w:color="auto" w:fill="FFFFFF"/>
        </w:rPr>
        <w:t xml:space="preserve"> w</w:t>
      </w:r>
      <w:r w:rsidR="00FD306D">
        <w:rPr>
          <w:color w:val="000000"/>
          <w:shd w:val="clear" w:color="auto" w:fill="FFFFFF"/>
        </w:rPr>
        <w:t>as</w:t>
      </w:r>
      <w:r>
        <w:rPr>
          <w:color w:val="000000"/>
          <w:shd w:val="clear" w:color="auto" w:fill="FFFFFF"/>
        </w:rPr>
        <w:t xml:space="preserve"> then used to forecast the expected mortality for the period from March 2020 to </w:t>
      </w:r>
      <w:ins w:id="48" w:author="Nuria Diaz-Tena" w:date="2025-01-14T10:24:00Z" w16du:dateUtc="2025-01-14T15:24:00Z">
        <w:r w:rsidR="00201E57">
          <w:rPr>
            <w:color w:val="000000"/>
            <w:shd w:val="clear" w:color="auto" w:fill="FFFFFF"/>
          </w:rPr>
          <w:t>June</w:t>
        </w:r>
      </w:ins>
      <w:del w:id="49" w:author="Nuria Diaz-Tena" w:date="2025-01-14T10:24:00Z" w16du:dateUtc="2025-01-14T15:24:00Z">
        <w:r w:rsidDel="00201E57">
          <w:rPr>
            <w:color w:val="000000"/>
            <w:shd w:val="clear" w:color="auto" w:fill="FFFFFF"/>
          </w:rPr>
          <w:delText>September</w:delText>
        </w:r>
      </w:del>
      <w:r>
        <w:rPr>
          <w:color w:val="000000"/>
          <w:shd w:val="clear" w:color="auto" w:fill="FFFFFF"/>
        </w:rPr>
        <w:t xml:space="preserve"> 202</w:t>
      </w:r>
      <w:ins w:id="50" w:author="Nuria Diaz-Tena" w:date="2025-01-14T10:24:00Z" w16du:dateUtc="2025-01-14T15:24:00Z">
        <w:r w:rsidR="00201E57">
          <w:rPr>
            <w:color w:val="000000"/>
            <w:shd w:val="clear" w:color="auto" w:fill="FFFFFF"/>
          </w:rPr>
          <w:t>4</w:t>
        </w:r>
      </w:ins>
      <w:del w:id="51" w:author="Nuria Diaz-Tena" w:date="2025-01-14T10:24:00Z" w16du:dateUtc="2025-01-14T15:24:00Z">
        <w:r w:rsidDel="00201E57">
          <w:rPr>
            <w:color w:val="000000"/>
            <w:shd w:val="clear" w:color="auto" w:fill="FFFFFF"/>
          </w:rPr>
          <w:delText>3</w:delText>
        </w:r>
      </w:del>
      <w:r w:rsidR="00710062">
        <w:rPr>
          <w:color w:val="000000"/>
          <w:shd w:val="clear" w:color="auto" w:fill="FFFFFF"/>
        </w:rPr>
        <w:t xml:space="preserve"> - </w:t>
      </w:r>
      <w:r>
        <w:rPr>
          <w:color w:val="000000"/>
          <w:shd w:val="clear" w:color="auto" w:fill="FFFFFF"/>
        </w:rPr>
        <w:t xml:space="preserve">this is the period </w:t>
      </w:r>
      <w:r w:rsidR="00710062">
        <w:rPr>
          <w:color w:val="000000"/>
          <w:shd w:val="clear" w:color="auto" w:fill="FFFFFF"/>
        </w:rPr>
        <w:t>during</w:t>
      </w:r>
      <w:r>
        <w:rPr>
          <w:color w:val="000000"/>
          <w:shd w:val="clear" w:color="auto" w:fill="FFFFFF"/>
        </w:rPr>
        <w:t xml:space="preserve"> which COVID-19 was rampant</w:t>
      </w:r>
      <w:r w:rsidR="00710062">
        <w:rPr>
          <w:color w:val="000000"/>
          <w:shd w:val="clear" w:color="auto" w:fill="FFFFFF"/>
        </w:rPr>
        <w:t xml:space="preserve"> in the US</w:t>
      </w:r>
      <w:ins w:id="52" w:author="Nuria Diaz-Tena" w:date="2025-01-14T10:25:00Z" w16du:dateUtc="2025-01-14T15:25:00Z">
        <w:r w:rsidR="00201E57">
          <w:rPr>
            <w:color w:val="000000"/>
            <w:shd w:val="clear" w:color="auto" w:fill="FFFFFF"/>
          </w:rPr>
          <w:t xml:space="preserve">, starting fading down till the end of the pandemic in May 2022 and being a </w:t>
        </w:r>
      </w:ins>
      <w:ins w:id="53" w:author="Nuria Diaz-Tena" w:date="2025-01-14T10:26:00Z" w16du:dateUtc="2025-01-14T15:26:00Z">
        <w:r w:rsidR="00201E57">
          <w:rPr>
            <w:color w:val="000000"/>
            <w:shd w:val="clear" w:color="auto" w:fill="FFFFFF"/>
          </w:rPr>
          <w:t>disease to persist till this day</w:t>
        </w:r>
      </w:ins>
      <w:r>
        <w:rPr>
          <w:color w:val="000000"/>
          <w:shd w:val="clear" w:color="auto" w:fill="FFFFFF"/>
        </w:rPr>
        <w:t xml:space="preserve">. The differences between these expected number of deaths and the number of actual deaths provide estimates of the excess deaths for the COVID-19 </w:t>
      </w:r>
      <w:ins w:id="54" w:author="Nuria Diaz-Tena" w:date="2025-01-14T10:26:00Z" w16du:dateUtc="2025-01-14T15:26:00Z">
        <w:r w:rsidR="00201E57">
          <w:rPr>
            <w:color w:val="000000"/>
            <w:shd w:val="clear" w:color="auto" w:fill="FFFFFF"/>
          </w:rPr>
          <w:t>pandemic</w:t>
        </w:r>
      </w:ins>
      <w:del w:id="55" w:author="Nuria Diaz-Tena" w:date="2025-01-14T10:26:00Z" w16du:dateUtc="2025-01-14T15:26:00Z">
        <w:r w:rsidDel="00201E57">
          <w:rPr>
            <w:color w:val="000000"/>
            <w:shd w:val="clear" w:color="auto" w:fill="FFFFFF"/>
          </w:rPr>
          <w:delText>period</w:delText>
        </w:r>
      </w:del>
      <w:r>
        <w:rPr>
          <w:color w:val="000000"/>
          <w:shd w:val="clear" w:color="auto" w:fill="FFFFFF"/>
        </w:rPr>
        <w:t xml:space="preserve">. </w:t>
      </w:r>
    </w:p>
    <w:p w14:paraId="4016BF07" w14:textId="77777777" w:rsidR="00F84A30" w:rsidRDefault="00F84A30" w:rsidP="005B7F67">
      <w:pPr>
        <w:rPr>
          <w:color w:val="000000"/>
          <w:shd w:val="clear" w:color="auto" w:fill="FFFFFF"/>
        </w:rPr>
      </w:pPr>
    </w:p>
    <w:p w14:paraId="1025C0FB" w14:textId="25D522DB" w:rsidR="00B00653" w:rsidRDefault="007B2BE9" w:rsidP="003558F4">
      <w:r>
        <w:rPr>
          <w:color w:val="000000"/>
          <w:shd w:val="clear" w:color="auto" w:fill="FFFFFF"/>
        </w:rPr>
        <w:t>In the next step, t</w:t>
      </w:r>
      <w:r w:rsidR="00883183" w:rsidRPr="00883183">
        <w:rPr>
          <w:color w:val="000000"/>
          <w:shd w:val="clear" w:color="auto" w:fill="FFFFFF"/>
        </w:rPr>
        <w:t xml:space="preserve">he residuals from </w:t>
      </w:r>
      <w:r w:rsidR="008312B9">
        <w:rPr>
          <w:color w:val="000000"/>
          <w:shd w:val="clear" w:color="auto" w:fill="FFFFFF"/>
        </w:rPr>
        <w:t xml:space="preserve">all </w:t>
      </w:r>
      <w:r w:rsidR="00F84A30">
        <w:rPr>
          <w:color w:val="000000"/>
          <w:shd w:val="clear" w:color="auto" w:fill="FFFFFF"/>
        </w:rPr>
        <w:t>these</w:t>
      </w:r>
      <w:r w:rsidR="00F84A30" w:rsidRPr="00883183">
        <w:rPr>
          <w:color w:val="000000"/>
          <w:shd w:val="clear" w:color="auto" w:fill="FFFFFF"/>
        </w:rPr>
        <w:t xml:space="preserve"> </w:t>
      </w:r>
      <w:r w:rsidR="007F4BC7">
        <w:rPr>
          <w:color w:val="000000"/>
          <w:shd w:val="clear" w:color="auto" w:fill="FFFFFF"/>
        </w:rPr>
        <w:t>model</w:t>
      </w:r>
      <w:r w:rsidR="00F84A30">
        <w:rPr>
          <w:color w:val="000000"/>
          <w:shd w:val="clear" w:color="auto" w:fill="FFFFFF"/>
        </w:rPr>
        <w:t>s</w:t>
      </w:r>
      <w:r w:rsidR="00883183" w:rsidRPr="00883183">
        <w:rPr>
          <w:color w:val="000000"/>
          <w:shd w:val="clear" w:color="auto" w:fill="FFFFFF"/>
        </w:rPr>
        <w:t xml:space="preserve"> were utilized</w:t>
      </w:r>
      <w:r w:rsidR="00C274BD">
        <w:rPr>
          <w:color w:val="000000"/>
          <w:shd w:val="clear" w:color="auto" w:fill="FFFFFF"/>
        </w:rPr>
        <w:t xml:space="preserve"> together</w:t>
      </w:r>
      <w:r w:rsidR="00883183" w:rsidRPr="00883183">
        <w:rPr>
          <w:color w:val="000000"/>
          <w:shd w:val="clear" w:color="auto" w:fill="FFFFFF"/>
        </w:rPr>
        <w:t xml:space="preserve"> to fit an autoregressive tensor </w:t>
      </w:r>
      <w:r w:rsidR="007F4BC7">
        <w:rPr>
          <w:color w:val="000000"/>
          <w:shd w:val="clear" w:color="auto" w:fill="FFFFFF"/>
        </w:rPr>
        <w:t xml:space="preserve">model </w:t>
      </w:r>
      <w:r w:rsidR="00883183" w:rsidRPr="00883183">
        <w:rPr>
          <w:color w:val="000000"/>
          <w:shd w:val="clear" w:color="auto" w:fill="FFFFFF"/>
        </w:rPr>
        <w:t>for causes of death</w:t>
      </w:r>
      <w:r w:rsidR="00732E5E">
        <w:rPr>
          <w:color w:val="000000"/>
          <w:shd w:val="clear" w:color="auto" w:fill="FFFFFF"/>
        </w:rPr>
        <w:t xml:space="preserve"> other than COVID-19</w:t>
      </w:r>
      <w:r w:rsidR="00883183" w:rsidRPr="00883183">
        <w:rPr>
          <w:color w:val="000000"/>
          <w:shd w:val="clear" w:color="auto" w:fill="FFFFFF"/>
        </w:rPr>
        <w:t xml:space="preserve">. </w:t>
      </w:r>
      <w:r w:rsidR="0009357C">
        <w:rPr>
          <w:color w:val="000000"/>
          <w:shd w:val="clear" w:color="auto" w:fill="FFFFFF"/>
        </w:rPr>
        <w:t>This was done to account for the fact that i</w:t>
      </w:r>
      <w:r w:rsidR="00883183" w:rsidRPr="00883183">
        <w:rPr>
          <w:color w:val="000000"/>
          <w:shd w:val="clear" w:color="auto" w:fill="FFFFFF"/>
        </w:rPr>
        <w:t xml:space="preserve">nformation </w:t>
      </w:r>
      <w:r w:rsidR="00732E5E">
        <w:rPr>
          <w:color w:val="000000"/>
          <w:shd w:val="clear" w:color="auto" w:fill="FFFFFF"/>
        </w:rPr>
        <w:t>related to</w:t>
      </w:r>
      <w:r w:rsidR="00732E5E" w:rsidRPr="00883183">
        <w:rPr>
          <w:color w:val="000000"/>
          <w:shd w:val="clear" w:color="auto" w:fill="FFFFFF"/>
        </w:rPr>
        <w:t xml:space="preserve"> </w:t>
      </w:r>
      <w:r w:rsidR="00883183" w:rsidRPr="00883183">
        <w:rPr>
          <w:color w:val="000000"/>
          <w:shd w:val="clear" w:color="auto" w:fill="FFFFFF"/>
        </w:rPr>
        <w:t xml:space="preserve">changes in </w:t>
      </w:r>
      <w:r w:rsidR="00732E5E">
        <w:rPr>
          <w:color w:val="000000"/>
          <w:shd w:val="clear" w:color="auto" w:fill="FFFFFF"/>
        </w:rPr>
        <w:t xml:space="preserve">one cause </w:t>
      </w:r>
      <w:r w:rsidR="00883183" w:rsidRPr="00883183">
        <w:rPr>
          <w:color w:val="000000"/>
          <w:shd w:val="clear" w:color="auto" w:fill="FFFFFF"/>
        </w:rPr>
        <w:t xml:space="preserve">of death could influence and enhance the forecast for </w:t>
      </w:r>
      <w:r w:rsidR="00732E5E">
        <w:rPr>
          <w:color w:val="000000"/>
          <w:shd w:val="clear" w:color="auto" w:fill="FFFFFF"/>
        </w:rPr>
        <w:t>another</w:t>
      </w:r>
      <w:r w:rsidR="00883183" w:rsidRPr="00883183">
        <w:rPr>
          <w:color w:val="000000"/>
          <w:shd w:val="clear" w:color="auto" w:fill="FFFFFF"/>
        </w:rPr>
        <w:t xml:space="preserve"> cause of death. </w:t>
      </w:r>
      <w:r w:rsidR="00732E5E" w:rsidRPr="00883183">
        <w:rPr>
          <w:color w:val="000000"/>
          <w:shd w:val="clear" w:color="auto" w:fill="FFFFFF"/>
        </w:rPr>
        <w:t xml:space="preserve">For instance, an increase in diabetes-related deaths in the last three months could affect heart disease deaths, potentially leading to </w:t>
      </w:r>
      <w:r w:rsidR="00732E5E">
        <w:rPr>
          <w:color w:val="000000"/>
          <w:shd w:val="clear" w:color="auto" w:fill="FFFFFF"/>
        </w:rPr>
        <w:t xml:space="preserve">either </w:t>
      </w:r>
      <w:r w:rsidR="00732E5E" w:rsidRPr="00883183">
        <w:rPr>
          <w:color w:val="000000"/>
          <w:shd w:val="clear" w:color="auto" w:fill="FFFFFF"/>
        </w:rPr>
        <w:t>a decrease</w:t>
      </w:r>
      <w:r w:rsidR="00732E5E">
        <w:rPr>
          <w:color w:val="000000"/>
          <w:shd w:val="clear" w:color="auto" w:fill="FFFFFF"/>
        </w:rPr>
        <w:t xml:space="preserve"> in deaths due to heart disease (competing risk between diseases) or an increase in deaths from heart disease due to the same reason diabetes deaths have increased.</w:t>
      </w:r>
      <w:r w:rsidR="00F137F6">
        <w:rPr>
          <w:color w:val="000000"/>
          <w:shd w:val="clear" w:color="auto" w:fill="FFFFFF"/>
        </w:rPr>
        <w:t xml:space="preserve"> [</w:t>
      </w:r>
      <w:r w:rsidR="00F137F6" w:rsidRPr="00201E57">
        <w:rPr>
          <w:color w:val="000000"/>
          <w:highlight w:val="yellow"/>
          <w:shd w:val="clear" w:color="auto" w:fill="FFFFFF"/>
        </w:rPr>
        <w:t>Q:</w:t>
      </w:r>
      <w:r w:rsidR="00F137F6">
        <w:rPr>
          <w:color w:val="000000"/>
          <w:shd w:val="clear" w:color="auto" w:fill="FFFFFF"/>
        </w:rPr>
        <w:t xml:space="preserve"> </w:t>
      </w:r>
      <w:r w:rsidR="00B00653">
        <w:rPr>
          <w:color w:val="000000"/>
          <w:shd w:val="clear" w:color="auto" w:fill="FFFFFF"/>
        </w:rPr>
        <w:t>C</w:t>
      </w:r>
      <w:r w:rsidR="00F137F6">
        <w:rPr>
          <w:color w:val="000000"/>
          <w:shd w:val="clear" w:color="auto" w:fill="FFFFFF"/>
        </w:rPr>
        <w:t>ould there be an interaction like this with COVID also?</w:t>
      </w:r>
      <w:r w:rsidR="00B00653">
        <w:rPr>
          <w:color w:val="000000"/>
          <w:shd w:val="clear" w:color="auto" w:fill="FFFFFF"/>
        </w:rPr>
        <w:t xml:space="preserve"> Should we </w:t>
      </w:r>
      <w:proofErr w:type="gramStart"/>
      <w:r w:rsidR="00B00653">
        <w:rPr>
          <w:color w:val="000000"/>
          <w:shd w:val="clear" w:color="auto" w:fill="FFFFFF"/>
        </w:rPr>
        <w:t>say?</w:t>
      </w:r>
      <w:ins w:id="56" w:author="Nuria Diaz-Tena" w:date="2025-01-14T10:27:00Z" w16du:dateUtc="2025-01-14T15:27:00Z">
        <w:r w:rsidR="00201E57">
          <w:rPr>
            <w:color w:val="000000"/>
            <w:shd w:val="clear" w:color="auto" w:fill="FFFFFF"/>
          </w:rPr>
          <w:t>.</w:t>
        </w:r>
        <w:proofErr w:type="gramEnd"/>
        <w:r w:rsidR="00201E57">
          <w:rPr>
            <w:color w:val="000000"/>
            <w:shd w:val="clear" w:color="auto" w:fill="FFFFFF"/>
          </w:rPr>
          <w:t xml:space="preserve"> A: I think </w:t>
        </w:r>
        <w:proofErr w:type="gramStart"/>
        <w:r w:rsidR="00201E57">
          <w:rPr>
            <w:color w:val="000000"/>
            <w:shd w:val="clear" w:color="auto" w:fill="FFFFFF"/>
          </w:rPr>
          <w:t>so, but</w:t>
        </w:r>
        <w:proofErr w:type="gramEnd"/>
        <w:r w:rsidR="00201E57">
          <w:rPr>
            <w:color w:val="000000"/>
            <w:shd w:val="clear" w:color="auto" w:fill="FFFFFF"/>
          </w:rPr>
          <w:t xml:space="preserve"> given that our models are only till pre-COVID p</w:t>
        </w:r>
      </w:ins>
      <w:ins w:id="57" w:author="Nuria Diaz-Tena" w:date="2025-01-14T10:28:00Z" w16du:dateUtc="2025-01-14T15:28:00Z">
        <w:r w:rsidR="00201E57">
          <w:rPr>
            <w:color w:val="000000"/>
            <w:shd w:val="clear" w:color="auto" w:fill="FFFFFF"/>
          </w:rPr>
          <w:t xml:space="preserve">eriod, we </w:t>
        </w:r>
        <w:proofErr w:type="spellStart"/>
        <w:r w:rsidR="00201E57">
          <w:rPr>
            <w:color w:val="000000"/>
            <w:shd w:val="clear" w:color="auto" w:fill="FFFFFF"/>
          </w:rPr>
          <w:t>can not</w:t>
        </w:r>
        <w:proofErr w:type="spellEnd"/>
        <w:r w:rsidR="00201E57">
          <w:rPr>
            <w:color w:val="000000"/>
            <w:shd w:val="clear" w:color="auto" w:fill="FFFFFF"/>
          </w:rPr>
          <w:t xml:space="preserve"> </w:t>
        </w:r>
        <w:proofErr w:type="spellStart"/>
        <w:r w:rsidR="00201E57">
          <w:rPr>
            <w:color w:val="000000"/>
            <w:shd w:val="clear" w:color="auto" w:fill="FFFFFF"/>
          </w:rPr>
          <w:t>used</w:t>
        </w:r>
        <w:proofErr w:type="spellEnd"/>
        <w:r w:rsidR="00201E57">
          <w:rPr>
            <w:color w:val="000000"/>
            <w:shd w:val="clear" w:color="auto" w:fill="FFFFFF"/>
          </w:rPr>
          <w:t xml:space="preserve"> COVID as a tensor (there are only zeros in the data pre-COVID</w:t>
        </w:r>
        <w:r w:rsidR="00582366">
          <w:rPr>
            <w:color w:val="000000"/>
            <w:shd w:val="clear" w:color="auto" w:fill="FFFFFF"/>
          </w:rPr>
          <w:t>.</w:t>
        </w:r>
      </w:ins>
      <w:r w:rsidR="00F137F6">
        <w:rPr>
          <w:color w:val="000000"/>
          <w:shd w:val="clear" w:color="auto" w:fill="FFFFFF"/>
        </w:rPr>
        <w:t>]</w:t>
      </w:r>
      <w:r w:rsidR="00732E5E">
        <w:t xml:space="preserve"> </w:t>
      </w:r>
    </w:p>
    <w:p w14:paraId="44CE1A7F" w14:textId="77777777" w:rsidR="00B00653" w:rsidRDefault="00B00653" w:rsidP="003558F4"/>
    <w:p w14:paraId="205B8A75" w14:textId="60AA2C8F" w:rsidR="00A76933" w:rsidDel="00582366" w:rsidRDefault="00732E5E" w:rsidP="003558F4">
      <w:pPr>
        <w:rPr>
          <w:moveFrom w:id="58" w:author="Nuria Diaz-Tena" w:date="2025-01-14T10:30:00Z" w16du:dateUtc="2025-01-14T15:30:00Z"/>
        </w:rPr>
      </w:pPr>
      <w:moveFromRangeStart w:id="59" w:author="Nuria Diaz-Tena" w:date="2025-01-14T10:30:00Z" w:name="move187743029"/>
      <w:moveFrom w:id="60" w:author="Nuria Diaz-Tena" w:date="2025-01-14T10:30:00Z" w16du:dateUtc="2025-01-14T15:30:00Z">
        <w:r w:rsidDel="00582366">
          <w:t>The models</w:t>
        </w:r>
        <w:r w:rsidR="00B00653" w:rsidDel="00582366">
          <w:t xml:space="preserve"> [</w:t>
        </w:r>
        <w:r w:rsidR="00B00653" w:rsidRPr="00201E57" w:rsidDel="00582366">
          <w:rPr>
            <w:highlight w:val="yellow"/>
          </w:rPr>
          <w:t>Q:</w:t>
        </w:r>
        <w:r w:rsidR="00B00653" w:rsidDel="00582366">
          <w:t xml:space="preserve"> Which models – arima? tensor? If initial models, this paragraph should be moved up]</w:t>
        </w:r>
        <w:r w:rsidDel="00582366">
          <w:t xml:space="preserve"> were based on only a few parameters since the amount of data available was limited</w:t>
        </w:r>
        <w:r w:rsidR="00C274BD" w:rsidDel="00582366">
          <w:t xml:space="preserve"> with  o</w:t>
        </w:r>
        <w:r w:rsidDel="00582366">
          <w:t xml:space="preserve">nly 50 months of data </w:t>
        </w:r>
        <w:r w:rsidR="00C274BD" w:rsidDel="00582366">
          <w:t xml:space="preserve"> available</w:t>
        </w:r>
        <w:r w:rsidDel="00582366">
          <w:t xml:space="preserve"> for training the models.</w:t>
        </w:r>
      </w:moveFrom>
    </w:p>
    <w:p w14:paraId="150722C6" w14:textId="036E5117" w:rsidR="00A76933" w:rsidRPr="00201E57" w:rsidDel="00582366" w:rsidRDefault="00A76933" w:rsidP="003558F4">
      <w:pPr>
        <w:rPr>
          <w:moveFrom w:id="61" w:author="Nuria Diaz-Tena" w:date="2025-01-14T10:30:00Z" w16du:dateUtc="2025-01-14T15:30:00Z"/>
          <w:color w:val="000000"/>
          <w:shd w:val="clear" w:color="auto" w:fill="FFFFFF"/>
        </w:rPr>
      </w:pPr>
      <w:moveFrom w:id="62" w:author="Nuria Diaz-Tena" w:date="2025-01-14T10:30:00Z" w16du:dateUtc="2025-01-14T15:30:00Z">
        <w:r w:rsidDel="00582366">
          <w:t>Overall, this combination approach gave good results [Modify when paper is completed]</w:t>
        </w:r>
      </w:moveFrom>
    </w:p>
    <w:p w14:paraId="1CB863AB" w14:textId="3A299DEC" w:rsidR="00C71F5A" w:rsidDel="00582366" w:rsidRDefault="00C71F5A" w:rsidP="002B0CFF">
      <w:pPr>
        <w:rPr>
          <w:moveFrom w:id="63" w:author="Nuria Diaz-Tena" w:date="2025-01-14T10:30:00Z" w16du:dateUtc="2025-01-14T15:30:00Z"/>
        </w:rPr>
      </w:pPr>
    </w:p>
    <w:moveFromRangeEnd w:id="59"/>
    <w:p w14:paraId="0BA94DFF" w14:textId="0B9850D5" w:rsidR="00D50DBF" w:rsidRDefault="002E1C70" w:rsidP="00D50DBF">
      <w:pPr>
        <w:pStyle w:val="ListParagraph"/>
        <w:numPr>
          <w:ilvl w:val="0"/>
          <w:numId w:val="1"/>
        </w:numPr>
        <w:rPr>
          <w:b/>
          <w:bCs/>
        </w:rPr>
      </w:pPr>
      <w:r w:rsidRPr="00D50DBF">
        <w:rPr>
          <w:b/>
          <w:bCs/>
        </w:rPr>
        <w:t>Methods</w:t>
      </w:r>
      <w:r w:rsidRPr="00D50DBF">
        <w:t xml:space="preserve"> </w:t>
      </w:r>
      <w:r w:rsidR="00D50DBF" w:rsidRPr="00D50DBF">
        <w:rPr>
          <w:b/>
          <w:bCs/>
        </w:rPr>
        <w:t>and Results</w:t>
      </w:r>
    </w:p>
    <w:p w14:paraId="374E9FD6" w14:textId="77777777" w:rsidR="001D7CC3" w:rsidRDefault="001D7CC3" w:rsidP="001D7CC3">
      <w:pPr>
        <w:pStyle w:val="ListParagraph"/>
        <w:ind w:left="360"/>
        <w:rPr>
          <w:b/>
          <w:bCs/>
        </w:rPr>
      </w:pPr>
    </w:p>
    <w:p w14:paraId="30BD61A8" w14:textId="71D47495" w:rsidR="00A325E6" w:rsidRPr="00D50DBF" w:rsidRDefault="00A325E6" w:rsidP="00727ED9">
      <w:pPr>
        <w:pStyle w:val="ListParagraph"/>
        <w:numPr>
          <w:ilvl w:val="1"/>
          <w:numId w:val="1"/>
        </w:numPr>
        <w:ind w:left="630" w:hanging="630"/>
        <w:rPr>
          <w:b/>
          <w:bCs/>
        </w:rPr>
      </w:pPr>
      <w:r>
        <w:rPr>
          <w:b/>
          <w:bCs/>
        </w:rPr>
        <w:t xml:space="preserve"> Data</w:t>
      </w:r>
    </w:p>
    <w:p w14:paraId="6973D8E9" w14:textId="6DD544B9" w:rsidR="00732E5E" w:rsidRDefault="00313668" w:rsidP="00732E5E">
      <w:r>
        <w:t xml:space="preserve">Mortality </w:t>
      </w:r>
      <w:r w:rsidR="00732E5E">
        <w:t>data by month</w:t>
      </w:r>
      <w:r w:rsidR="00EF1D7E">
        <w:t>,</w:t>
      </w:r>
      <w:r w:rsidR="00732E5E">
        <w:t xml:space="preserve"> state </w:t>
      </w:r>
      <w:r w:rsidR="00EF1D7E">
        <w:t xml:space="preserve">and cause of death </w:t>
      </w:r>
      <w:r w:rsidR="00732E5E">
        <w:t>were downloaded from the CDC</w:t>
      </w:r>
      <w:r w:rsidR="00732E5E">
        <w:rPr>
          <w:sz w:val="28"/>
          <w:szCs w:val="28"/>
          <w:vertAlign w:val="superscript"/>
        </w:rPr>
        <w:t>1-2</w:t>
      </w:r>
      <w:r w:rsidR="00732E5E">
        <w:t xml:space="preserve"> mortality database </w:t>
      </w:r>
      <w:r>
        <w:t xml:space="preserve">for </w:t>
      </w:r>
      <w:r w:rsidR="00EF1D7E">
        <w:t>the</w:t>
      </w:r>
      <w:r w:rsidR="00732E5E">
        <w:t xml:space="preserve"> period from January </w:t>
      </w:r>
      <w:ins w:id="64" w:author="Nuria Diaz-Tena" w:date="2025-01-14T10:35:00Z" w16du:dateUtc="2025-01-14T15:35:00Z">
        <w:r w:rsidR="00582366">
          <w:t>1999</w:t>
        </w:r>
      </w:ins>
      <w:del w:id="65" w:author="Nuria Diaz-Tena" w:date="2025-01-14T10:35:00Z" w16du:dateUtc="2025-01-14T15:35:00Z">
        <w:r w:rsidR="00732E5E" w:rsidDel="00582366">
          <w:delText>2015</w:delText>
        </w:r>
      </w:del>
      <w:r w:rsidR="00732E5E">
        <w:t xml:space="preserve"> to </w:t>
      </w:r>
      <w:ins w:id="66" w:author="Nuria Diaz-Tena" w:date="2025-01-14T10:36:00Z" w16du:dateUtc="2025-01-14T15:36:00Z">
        <w:r w:rsidR="00582366">
          <w:t>June</w:t>
        </w:r>
      </w:ins>
      <w:del w:id="67" w:author="Nuria Diaz-Tena" w:date="2025-01-14T10:35:00Z" w16du:dateUtc="2025-01-14T15:35:00Z">
        <w:r w:rsidR="00732E5E" w:rsidDel="00582366">
          <w:delText>September</w:delText>
        </w:r>
      </w:del>
      <w:r w:rsidR="00732E5E">
        <w:t xml:space="preserve"> 202</w:t>
      </w:r>
      <w:ins w:id="68" w:author="Nuria Diaz-Tena" w:date="2025-01-14T10:36:00Z" w16du:dateUtc="2025-01-14T15:36:00Z">
        <w:r w:rsidR="00582366">
          <w:t>4</w:t>
        </w:r>
      </w:ins>
      <w:del w:id="69" w:author="Nuria Diaz-Tena" w:date="2025-01-14T10:36:00Z" w16du:dateUtc="2025-01-14T15:36:00Z">
        <w:r w:rsidR="00732E5E" w:rsidDel="00582366">
          <w:delText>3</w:delText>
        </w:r>
      </w:del>
      <w:r w:rsidR="00732E5E">
        <w:t xml:space="preserve">. </w:t>
      </w:r>
      <w:r w:rsidR="00536306">
        <w:t>For each month t</w:t>
      </w:r>
      <w:r w:rsidR="00732E5E">
        <w:t xml:space="preserve">here were </w:t>
      </w:r>
      <w:r w:rsidR="002822CF">
        <w:t xml:space="preserve">51 </w:t>
      </w:r>
      <w:r w:rsidR="00732E5E">
        <w:t>observations for</w:t>
      </w:r>
      <w:r w:rsidR="00536306">
        <w:t xml:space="preserve"> the states</w:t>
      </w:r>
      <w:del w:id="70" w:author="Nuria Diaz-Tena" w:date="2025-01-14T10:37:00Z" w16du:dateUtc="2025-01-14T15:37:00Z">
        <w:r w:rsidR="00732E5E" w:rsidDel="00582366">
          <w:delText xml:space="preserve"> </w:delText>
        </w:r>
      </w:del>
      <w:r w:rsidR="00732E5E">
        <w:t xml:space="preserve"> (</w:t>
      </w:r>
      <w:proofErr w:type="spellStart"/>
      <w:r w:rsidR="00732E5E">
        <w:t>i.e</w:t>
      </w:r>
      <w:proofErr w:type="spellEnd"/>
      <w:r w:rsidR="00EF1D7E">
        <w:t xml:space="preserve">, </w:t>
      </w:r>
      <w:r w:rsidR="00732E5E">
        <w:t>for the 50 states and the District of Columbia) and 1</w:t>
      </w:r>
      <w:ins w:id="71" w:author="Nuria Diaz-Tena" w:date="2025-01-14T11:37:00Z" w16du:dateUtc="2025-01-14T16:37:00Z">
        <w:r w:rsidR="00DD20A1">
          <w:t>5</w:t>
        </w:r>
      </w:ins>
      <w:del w:id="72" w:author="Nuria Diaz-Tena" w:date="2025-01-14T10:37:00Z" w16du:dateUtc="2025-01-14T15:37:00Z">
        <w:r w:rsidR="00EF1D7E" w:rsidDel="00582366">
          <w:delText>13</w:delText>
        </w:r>
      </w:del>
      <w:r w:rsidR="00536306">
        <w:t xml:space="preserve"> observations for the</w:t>
      </w:r>
      <w:ins w:id="73" w:author="Nuria Diaz-Tena" w:date="2025-01-14T10:36:00Z" w16du:dateUtc="2025-01-14T15:36:00Z">
        <w:r w:rsidR="00582366">
          <w:t xml:space="preserve"> </w:t>
        </w:r>
      </w:ins>
      <w:ins w:id="74" w:author="Nuria Diaz-Tena" w:date="2025-01-14T11:37:00Z" w16du:dateUtc="2025-01-14T16:37:00Z">
        <w:r w:rsidR="008D6581">
          <w:t>main</w:t>
        </w:r>
        <w:r w:rsidR="00DD20A1">
          <w:t xml:space="preserve"> </w:t>
        </w:r>
      </w:ins>
      <w:r w:rsidR="00732E5E">
        <w:t>causes of death</w:t>
      </w:r>
      <w:ins w:id="75" w:author="Nuria Diaz-Tena" w:date="2025-01-14T11:37:00Z" w16du:dateUtc="2025-01-14T16:37:00Z">
        <w:r w:rsidR="00DD20A1">
          <w:t xml:space="preserve"> of 2020</w:t>
        </w:r>
      </w:ins>
      <w:r w:rsidR="00536306">
        <w:t>.</w:t>
      </w:r>
      <w:r w:rsidR="00EF1D7E">
        <w:t xml:space="preserve"> </w:t>
      </w:r>
      <w:r w:rsidR="00D71DD7">
        <w:t>Of t</w:t>
      </w:r>
      <w:r w:rsidR="00536306">
        <w:t xml:space="preserve">he 113 </w:t>
      </w:r>
      <w:r w:rsidR="00D71DD7">
        <w:t xml:space="preserve">causes of death only </w:t>
      </w:r>
      <w:r w:rsidR="00EF1D7E">
        <w:t>the main 15 causes of death in 2020</w:t>
      </w:r>
      <w:r w:rsidR="00D71DD7">
        <w:t xml:space="preserve"> (including COVID-19 deaths) were retained</w:t>
      </w:r>
      <w:ins w:id="76" w:author="Nuria Diaz-Tena" w:date="2025-01-14T11:38:00Z" w16du:dateUtc="2025-01-14T16:38:00Z">
        <w:r w:rsidR="00DD20A1">
          <w:t xml:space="preserve"> as individual causes of death</w:t>
        </w:r>
      </w:ins>
      <w:r w:rsidR="00D71DD7">
        <w:t>;</w:t>
      </w:r>
      <w:r w:rsidR="00EF1D7E">
        <w:t xml:space="preserve"> the rest were combined in a non-top 15 group.</w:t>
      </w:r>
      <w:r w:rsidR="00732E5E">
        <w:t xml:space="preserve"> The data was used to build forecasting models for the number of deaths from 14 main causes of death (not including COVID-19) and the combination of the other</w:t>
      </w:r>
      <w:r w:rsidR="00EF1D7E">
        <w:t xml:space="preserve"> </w:t>
      </w:r>
      <w:r w:rsidR="00732E5E">
        <w:t xml:space="preserve">causes of death </w:t>
      </w:r>
      <w:r w:rsidR="00EF1D7E">
        <w:t>of the non-top 15 group</w:t>
      </w:r>
      <w:r w:rsidR="00732E5E">
        <w:t xml:space="preserve"> for the pre-Covid period from January </w:t>
      </w:r>
      <w:ins w:id="77" w:author="Nuria Diaz-Tena" w:date="2025-01-14T11:38:00Z" w16du:dateUtc="2025-01-14T16:38:00Z">
        <w:r w:rsidR="00DD20A1">
          <w:t xml:space="preserve">2010 or </w:t>
        </w:r>
      </w:ins>
      <w:r w:rsidR="00732E5E">
        <w:t xml:space="preserve">2015 to February 2019. </w:t>
      </w:r>
    </w:p>
    <w:p w14:paraId="0DE50FAD" w14:textId="77777777" w:rsidR="00732E5E" w:rsidRDefault="00732E5E"/>
    <w:p w14:paraId="0D37F348" w14:textId="5DA6AE54" w:rsidR="001B3B82" w:rsidRPr="00C31B54" w:rsidRDefault="001B3B82">
      <w:pPr>
        <w:rPr>
          <w:color w:val="FF0000"/>
        </w:rPr>
      </w:pPr>
    </w:p>
    <w:p w14:paraId="69F0F5FE" w14:textId="15122685" w:rsidR="00A325E6" w:rsidRPr="00727ED9" w:rsidRDefault="00A325E6" w:rsidP="00727ED9">
      <w:pPr>
        <w:pStyle w:val="ListParagraph"/>
        <w:numPr>
          <w:ilvl w:val="1"/>
          <w:numId w:val="1"/>
        </w:numPr>
        <w:ind w:left="630" w:hanging="630"/>
        <w:rPr>
          <w:b/>
          <w:bCs/>
        </w:rPr>
      </w:pPr>
      <w:r w:rsidRPr="00727ED9">
        <w:rPr>
          <w:b/>
          <w:bCs/>
        </w:rPr>
        <w:t>Excess death</w:t>
      </w:r>
      <w:r w:rsidR="005A79D4">
        <w:rPr>
          <w:b/>
          <w:bCs/>
        </w:rPr>
        <w:t>s</w:t>
      </w:r>
      <w:r w:rsidRPr="00727ED9">
        <w:rPr>
          <w:b/>
          <w:bCs/>
        </w:rPr>
        <w:t xml:space="preserve"> definition and metric to forecast.</w:t>
      </w:r>
    </w:p>
    <w:p w14:paraId="027040DC" w14:textId="2E528E26" w:rsidR="00732E5E" w:rsidRDefault="00732E5E" w:rsidP="00732E5E">
      <w:r>
        <w:t>Excess mortality during the Covid-19 pandemic covering the period from March 20</w:t>
      </w:r>
      <w:r w:rsidR="00EF1D7E">
        <w:t>20</w:t>
      </w:r>
      <w:r>
        <w:t xml:space="preserve"> to </w:t>
      </w:r>
      <w:ins w:id="78" w:author="Nuria Diaz-Tena" w:date="2025-01-14T11:39:00Z" w16du:dateUtc="2025-01-14T16:39:00Z">
        <w:r w:rsidR="00DD20A1">
          <w:t>June</w:t>
        </w:r>
      </w:ins>
      <w:del w:id="79" w:author="Nuria Diaz-Tena" w:date="2025-01-14T11:39:00Z" w16du:dateUtc="2025-01-14T16:39:00Z">
        <w:r w:rsidDel="00DD20A1">
          <w:delText>September</w:delText>
        </w:r>
      </w:del>
      <w:r>
        <w:t xml:space="preserve"> 202</w:t>
      </w:r>
      <w:ins w:id="80" w:author="Nuria Diaz-Tena" w:date="2025-01-14T11:39:00Z" w16du:dateUtc="2025-01-14T16:39:00Z">
        <w:r w:rsidR="00DD20A1">
          <w:t>4</w:t>
        </w:r>
      </w:ins>
      <w:del w:id="81" w:author="Nuria Diaz-Tena" w:date="2025-01-14T11:39:00Z" w16du:dateUtc="2025-01-14T16:39:00Z">
        <w:r w:rsidDel="00DD20A1">
          <w:delText>3</w:delText>
        </w:r>
      </w:del>
      <w:r>
        <w:t xml:space="preserve"> was defined as the difference between the number of recorded deaths and the number of forecasted deaths calculated as if the pandemic had not occurred: </w:t>
      </w:r>
    </w:p>
    <w:p w14:paraId="013D139B" w14:textId="77777777" w:rsidR="00732E5E" w:rsidRDefault="00732E5E" w:rsidP="00732E5E"/>
    <w:p w14:paraId="2774DB97" w14:textId="6D6D87B2" w:rsidR="00732E5E" w:rsidRDefault="00732E5E" w:rsidP="00732E5E">
      <w:r w:rsidRPr="00EF1D7E">
        <w:rPr>
          <w:i/>
          <w:iCs/>
        </w:rPr>
        <w:t>Excess deaths = Actual deaths – Forecasted deaths without COVID</w:t>
      </w:r>
      <w:r>
        <w:rPr>
          <w:i/>
          <w:iCs/>
        </w:rPr>
        <w:t xml:space="preserve"> </w:t>
      </w:r>
      <w:r>
        <w:t>(1)</w:t>
      </w:r>
    </w:p>
    <w:p w14:paraId="3A1E7A3E" w14:textId="77777777" w:rsidR="00732E5E" w:rsidRDefault="00732E5E" w:rsidP="00732E5E"/>
    <w:p w14:paraId="4918F504" w14:textId="5A11FF3F" w:rsidR="00732E5E" w:rsidRDefault="00732E5E" w:rsidP="00732E5E">
      <w:r>
        <w:t>In order to compare across the states, the death rates were normalized to the state populations:</w:t>
      </w:r>
    </w:p>
    <w:p w14:paraId="649DBF76" w14:textId="77777777" w:rsidR="00732E5E" w:rsidRDefault="00732E5E" w:rsidP="00732E5E"/>
    <w:p w14:paraId="5D7C7E08" w14:textId="6438D28F" w:rsidR="00732E5E" w:rsidRDefault="00EF1D7E" w:rsidP="00732E5E">
      <w:r>
        <w:rPr>
          <w:i/>
          <w:iCs/>
        </w:rPr>
        <w:t>Monthly c</w:t>
      </w:r>
      <w:r w:rsidR="00732E5E" w:rsidRPr="00EF1D7E">
        <w:rPr>
          <w:i/>
          <w:iCs/>
        </w:rPr>
        <w:t>rude death rate = 100,000* (Monthly deaths)/</w:t>
      </w:r>
      <w:r w:rsidR="00732E5E" w:rsidRPr="00732E5E">
        <w:rPr>
          <w:i/>
          <w:iCs/>
        </w:rPr>
        <w:t>Population</w:t>
      </w:r>
      <w:r w:rsidR="00732E5E">
        <w:t xml:space="preserve"> (2)</w:t>
      </w:r>
    </w:p>
    <w:p w14:paraId="0C2E1FC9" w14:textId="77777777" w:rsidR="00732E5E" w:rsidRDefault="00732E5E" w:rsidP="00732E5E"/>
    <w:p w14:paraId="0BFBE21C" w14:textId="72F297DB" w:rsidR="00732E5E" w:rsidRDefault="00732E5E" w:rsidP="00732E5E">
      <w:r>
        <w:t xml:space="preserve">Additionally, the crude </w:t>
      </w:r>
      <w:r w:rsidR="00EF1D7E">
        <w:t>monthly crude death rate</w:t>
      </w:r>
      <w:r>
        <w:t xml:space="preserve"> was adjusted for the number of days in each month to eliminate month length effect:</w:t>
      </w:r>
    </w:p>
    <w:p w14:paraId="267F0D3B" w14:textId="77777777" w:rsidR="00732E5E" w:rsidRDefault="00732E5E" w:rsidP="00732E5E"/>
    <w:p w14:paraId="591E008C" w14:textId="57C31D71" w:rsidR="00732E5E" w:rsidRPr="008733D9" w:rsidRDefault="00732E5E" w:rsidP="00732E5E">
      <w:r w:rsidRPr="00EF1D7E">
        <w:rPr>
          <w:i/>
          <w:iCs/>
        </w:rPr>
        <w:t>Daily crude rate = Monthly crude rate / Number of days in the month</w:t>
      </w:r>
      <w:r>
        <w:t xml:space="preserve"> (3)</w:t>
      </w:r>
    </w:p>
    <w:p w14:paraId="6F07D36C" w14:textId="6A548155" w:rsidR="00732E5E" w:rsidRDefault="00732E5E" w:rsidP="00732E5E">
      <w:r>
        <w:t xml:space="preserve">Figure 1 compared the monthly death counts in the US from January </w:t>
      </w:r>
      <w:ins w:id="82" w:author="Nuria Diaz-Tena" w:date="2025-01-14T11:48:00Z" w16du:dateUtc="2025-01-14T16:48:00Z">
        <w:r w:rsidR="00871EC4">
          <w:t>1999</w:t>
        </w:r>
      </w:ins>
      <w:del w:id="83" w:author="Nuria Diaz-Tena" w:date="2025-01-14T11:48:00Z" w16du:dateUtc="2025-01-14T16:48:00Z">
        <w:r w:rsidDel="00871EC4">
          <w:delText>2015</w:delText>
        </w:r>
      </w:del>
      <w:r>
        <w:t xml:space="preserve"> to </w:t>
      </w:r>
      <w:ins w:id="84" w:author="Nuria Diaz-Tena" w:date="2025-01-14T11:49:00Z" w16du:dateUtc="2025-01-14T16:49:00Z">
        <w:r w:rsidR="00871EC4">
          <w:t>June</w:t>
        </w:r>
      </w:ins>
      <w:del w:id="85" w:author="Nuria Diaz-Tena" w:date="2025-01-14T11:49:00Z" w16du:dateUtc="2025-01-14T16:49:00Z">
        <w:r w:rsidDel="00871EC4">
          <w:delText>May</w:delText>
        </w:r>
      </w:del>
      <w:r>
        <w:t xml:space="preserve"> 202</w:t>
      </w:r>
      <w:ins w:id="86" w:author="Nuria Diaz-Tena" w:date="2025-01-14T11:49:00Z" w16du:dateUtc="2025-01-14T16:49:00Z">
        <w:r w:rsidR="00871EC4">
          <w:t>4</w:t>
        </w:r>
      </w:ins>
      <w:del w:id="87" w:author="Nuria Diaz-Tena" w:date="2025-01-14T11:49:00Z" w16du:dateUtc="2025-01-14T16:49:00Z">
        <w:r w:rsidDel="00871EC4">
          <w:delText>3</w:delText>
        </w:r>
      </w:del>
      <w:r>
        <w:t xml:space="preserve"> to the monthly crude rate</w:t>
      </w:r>
      <w:r w:rsidR="00EF1D7E">
        <w:t>.</w:t>
      </w:r>
      <w:r>
        <w:t xml:space="preserve"> The seasonality from both metrics was the same, but the crude rate did not increase as much as the number of deaths</w:t>
      </w:r>
      <w:r w:rsidR="00EF1D7E">
        <w:t xml:space="preserve"> due to the increasing population.</w:t>
      </w:r>
    </w:p>
    <w:p w14:paraId="1A46CAE6" w14:textId="2E5AA040" w:rsidR="00732E5E" w:rsidRDefault="00732E5E" w:rsidP="00732E5E">
      <w:r>
        <w:t xml:space="preserve">Figure 2 compared the daily crude rate in the US from January </w:t>
      </w:r>
      <w:ins w:id="88" w:author="Nuria Diaz-Tena" w:date="2025-01-14T11:49:00Z" w16du:dateUtc="2025-01-14T16:49:00Z">
        <w:r w:rsidR="00871EC4">
          <w:t>1999</w:t>
        </w:r>
      </w:ins>
      <w:del w:id="89" w:author="Nuria Diaz-Tena" w:date="2025-01-14T11:49:00Z" w16du:dateUtc="2025-01-14T16:49:00Z">
        <w:r w:rsidDel="00871EC4">
          <w:delText>2015</w:delText>
        </w:r>
      </w:del>
      <w:r>
        <w:t xml:space="preserve"> to </w:t>
      </w:r>
      <w:ins w:id="90" w:author="Nuria Diaz-Tena" w:date="2025-01-14T11:49:00Z" w16du:dateUtc="2025-01-14T16:49:00Z">
        <w:r w:rsidR="00871EC4">
          <w:t>June</w:t>
        </w:r>
      </w:ins>
      <w:del w:id="91" w:author="Nuria Diaz-Tena" w:date="2025-01-14T11:49:00Z" w16du:dateUtc="2025-01-14T16:49:00Z">
        <w:r w:rsidDel="00871EC4">
          <w:delText>May</w:delText>
        </w:r>
      </w:del>
      <w:r>
        <w:t xml:space="preserve"> 202</w:t>
      </w:r>
      <w:ins w:id="92" w:author="Nuria Diaz-Tena" w:date="2025-01-14T11:49:00Z" w16du:dateUtc="2025-01-14T16:49:00Z">
        <w:r w:rsidR="00871EC4">
          <w:t>4</w:t>
        </w:r>
      </w:ins>
      <w:del w:id="93" w:author="Nuria Diaz-Tena" w:date="2025-01-14T11:49:00Z" w16du:dateUtc="2025-01-14T16:49:00Z">
        <w:r w:rsidDel="00871EC4">
          <w:delText>3</w:delText>
        </w:r>
      </w:del>
      <w:r>
        <w:t xml:space="preserve"> to the monthly crude rate. The trend </w:t>
      </w:r>
      <w:r w:rsidR="00F43456">
        <w:t>was</w:t>
      </w:r>
      <w:r>
        <w:t xml:space="preserve"> the same with both </w:t>
      </w:r>
      <w:r w:rsidR="00F43456">
        <w:t>metrics,</w:t>
      </w:r>
      <w:r>
        <w:t xml:space="preserve"> but the seasonality effect was smoother using the daily crude rate than the monthly crude rate</w:t>
      </w:r>
      <w:r w:rsidR="00EF1D7E">
        <w:t xml:space="preserve"> because the daily crude rate takes into account the different number of days in each month.</w:t>
      </w:r>
    </w:p>
    <w:p w14:paraId="28E2AC5A" w14:textId="77777777" w:rsidR="00732E5E" w:rsidRDefault="00732E5E" w:rsidP="00732E5E">
      <w:r>
        <w:t>The number of excess deaths was estimated using the dependency between excess deaths and daily crude rate as expressed in equation (4).</w:t>
      </w:r>
    </w:p>
    <w:p w14:paraId="6CC1379D" w14:textId="77777777" w:rsidR="00F43456" w:rsidRDefault="00F43456" w:rsidP="00732E5E"/>
    <w:p w14:paraId="1AFAC786" w14:textId="50072339" w:rsidR="00732E5E" w:rsidRPr="00EF1D7E" w:rsidRDefault="00732E5E" w:rsidP="00732E5E">
      <w:pPr>
        <w:rPr>
          <w:i/>
          <w:iCs/>
        </w:rPr>
      </w:pPr>
      <w:r w:rsidRPr="00EF1D7E">
        <w:rPr>
          <w:i/>
          <w:iCs/>
        </w:rPr>
        <w:t xml:space="preserve"> Excess deaths = Observed deaths – Forecasted deaths without COVID </w:t>
      </w:r>
    </w:p>
    <w:p w14:paraId="21C51674" w14:textId="77777777" w:rsidR="00732E5E" w:rsidRPr="00EF1D7E" w:rsidRDefault="00732E5E" w:rsidP="00732E5E">
      <w:pPr>
        <w:rPr>
          <w:i/>
          <w:iCs/>
        </w:rPr>
      </w:pPr>
      <w:r w:rsidRPr="00EF1D7E">
        <w:rPr>
          <w:i/>
          <w:iCs/>
        </w:rPr>
        <w:t xml:space="preserve">       = Observed deaths - Forecasted daily crude rate * Number of days in a month *</w:t>
      </w:r>
    </w:p>
    <w:p w14:paraId="20FB3184" w14:textId="7BDE6FB9" w:rsidR="00732E5E" w:rsidRPr="00F43456" w:rsidRDefault="00732E5E" w:rsidP="00732E5E">
      <w:r w:rsidRPr="00EF1D7E">
        <w:rPr>
          <w:i/>
          <w:iCs/>
        </w:rPr>
        <w:t xml:space="preserve">              Population/100,000</w:t>
      </w:r>
      <w:r w:rsidR="00F43456">
        <w:rPr>
          <w:i/>
          <w:iCs/>
        </w:rPr>
        <w:t xml:space="preserve"> </w:t>
      </w:r>
      <w:r w:rsidR="00F43456">
        <w:t>(4)</w:t>
      </w:r>
    </w:p>
    <w:p w14:paraId="630BE843" w14:textId="77777777" w:rsidR="00732E5E" w:rsidRDefault="00732E5E" w:rsidP="008733D9"/>
    <w:p w14:paraId="251BAF0D" w14:textId="77777777" w:rsidR="00E22EDB" w:rsidRDefault="00E22EDB" w:rsidP="007E7AB7">
      <w:pPr>
        <w:pStyle w:val="Footer"/>
        <w:ind w:left="720"/>
      </w:pPr>
    </w:p>
    <w:p w14:paraId="1670AF05" w14:textId="491A8131" w:rsidR="007D4256" w:rsidRDefault="00F43456" w:rsidP="00E22EDB">
      <w:pPr>
        <w:pStyle w:val="Footer"/>
        <w:rPr>
          <w:ins w:id="94" w:author="Nuria Diaz-Tena" w:date="2025-01-14T11:42:00Z" w16du:dateUtc="2025-01-14T16:42:00Z"/>
        </w:rPr>
      </w:pPr>
      <w:r>
        <w:t xml:space="preserve">Figure </w:t>
      </w:r>
      <w:r w:rsidR="007D4256">
        <w:t xml:space="preserve">1. Comparison of the Actual Monthly death and the monthly crude rate in the US from </w:t>
      </w:r>
      <w:ins w:id="95" w:author="Nuria Diaz-Tena" w:date="2025-01-14T11:51:00Z" w16du:dateUtc="2025-01-14T16:51:00Z">
        <w:r w:rsidR="00871EC4">
          <w:t>1999</w:t>
        </w:r>
      </w:ins>
      <w:del w:id="96" w:author="Nuria Diaz-Tena" w:date="2025-01-14T11:51:00Z" w16du:dateUtc="2025-01-14T16:51:00Z">
        <w:r w:rsidR="007D4256" w:rsidDel="00871EC4">
          <w:delText>2015</w:delText>
        </w:r>
      </w:del>
      <w:r w:rsidR="007D4256">
        <w:t xml:space="preserve"> to </w:t>
      </w:r>
      <w:ins w:id="97" w:author="Nuria Diaz-Tena" w:date="2025-01-14T11:51:00Z" w16du:dateUtc="2025-01-14T16:51:00Z">
        <w:r w:rsidR="00871EC4">
          <w:t>June</w:t>
        </w:r>
      </w:ins>
      <w:del w:id="98" w:author="Nuria Diaz-Tena" w:date="2025-01-14T11:51:00Z" w16du:dateUtc="2025-01-14T16:51:00Z">
        <w:r w:rsidR="007D4256" w:rsidDel="00871EC4">
          <w:delText>May</w:delText>
        </w:r>
      </w:del>
      <w:r w:rsidR="007D4256">
        <w:t xml:space="preserve"> 202</w:t>
      </w:r>
      <w:ins w:id="99" w:author="Nuria Diaz-Tena" w:date="2025-01-14T11:51:00Z" w16du:dateUtc="2025-01-14T16:51:00Z">
        <w:r w:rsidR="00871EC4">
          <w:t>4</w:t>
        </w:r>
      </w:ins>
      <w:del w:id="100" w:author="Nuria Diaz-Tena" w:date="2025-01-14T11:51:00Z" w16du:dateUtc="2025-01-14T16:51:00Z">
        <w:r w:rsidR="007D4256" w:rsidDel="00871EC4">
          <w:delText>3</w:delText>
        </w:r>
      </w:del>
      <w:ins w:id="101" w:author="Nuria Diaz-Tena" w:date="2025-01-14T11:49:00Z" w16du:dateUtc="2025-01-14T16:49:00Z">
        <w:r w:rsidR="00871EC4">
          <w:t>. Update the plot with new data</w:t>
        </w:r>
      </w:ins>
    </w:p>
    <w:p w14:paraId="25689709" w14:textId="3BA5962A" w:rsidR="00DD20A1" w:rsidRPr="007E7AB7" w:rsidRDefault="00DD20A1" w:rsidP="00E22EDB">
      <w:pPr>
        <w:pStyle w:val="Footer"/>
        <w:rPr>
          <w:sz w:val="20"/>
          <w:szCs w:val="20"/>
        </w:rPr>
      </w:pPr>
    </w:p>
    <w:p w14:paraId="6148371D" w14:textId="7E3925D8" w:rsidR="007D4256" w:rsidRDefault="00DD20A1" w:rsidP="00A325E6">
      <w:ins w:id="102" w:author="Nuria Diaz-Tena" w:date="2025-01-14T11:48:00Z" w16du:dateUtc="2025-01-14T16:48:00Z">
        <w:r w:rsidRPr="00DD20A1">
          <w:drawing>
            <wp:inline distT="0" distB="0" distL="0" distR="0" wp14:anchorId="716DBF2F" wp14:editId="685D2C6B">
              <wp:extent cx="5943600" cy="3751580"/>
              <wp:effectExtent l="0" t="0" r="0" b="0"/>
              <wp:docPr id="569700156" name="Picture 1" descr="A graph of death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00156" name="Picture 1" descr="A graph of death rate&#10;&#10;Description automatically generated"/>
                      <pic:cNvPicPr/>
                    </pic:nvPicPr>
                    <pic:blipFill>
                      <a:blip r:embed="rId17"/>
                      <a:stretch>
                        <a:fillRect/>
                      </a:stretch>
                    </pic:blipFill>
                    <pic:spPr>
                      <a:xfrm>
                        <a:off x="0" y="0"/>
                        <a:ext cx="5943600" cy="3751580"/>
                      </a:xfrm>
                      <a:prstGeom prst="rect">
                        <a:avLst/>
                      </a:prstGeom>
                    </pic:spPr>
                  </pic:pic>
                </a:graphicData>
              </a:graphic>
            </wp:inline>
          </w:drawing>
        </w:r>
      </w:ins>
      <w:del w:id="103" w:author="Nuria Diaz-Tena" w:date="2025-01-14T11:42:00Z" w16du:dateUtc="2025-01-14T16:42:00Z">
        <w:r w:rsidR="007D4256" w:rsidRPr="007D4256" w:rsidDel="00DD20A1">
          <w:rPr>
            <w:noProof/>
          </w:rPr>
          <w:drawing>
            <wp:inline distT="0" distB="0" distL="0" distR="0" wp14:anchorId="7E9942B8" wp14:editId="26428AF7">
              <wp:extent cx="5943600" cy="2362200"/>
              <wp:effectExtent l="0" t="0" r="0" b="0"/>
              <wp:docPr id="1724614095"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4095" name="Picture 1" descr="A picture containing text, font, line, plot&#10;&#10;Description automatically generated"/>
                      <pic:cNvPicPr/>
                    </pic:nvPicPr>
                    <pic:blipFill>
                      <a:blip r:embed="rId18"/>
                      <a:stretch>
                        <a:fillRect/>
                      </a:stretch>
                    </pic:blipFill>
                    <pic:spPr>
                      <a:xfrm>
                        <a:off x="0" y="0"/>
                        <a:ext cx="5943600" cy="2362200"/>
                      </a:xfrm>
                      <a:prstGeom prst="rect">
                        <a:avLst/>
                      </a:prstGeom>
                    </pic:spPr>
                  </pic:pic>
                </a:graphicData>
              </a:graphic>
            </wp:inline>
          </w:drawing>
        </w:r>
      </w:del>
    </w:p>
    <w:p w14:paraId="2EFC4866" w14:textId="77777777" w:rsidR="007D4256" w:rsidRDefault="007D4256" w:rsidP="007D4256"/>
    <w:p w14:paraId="0A38D3AA" w14:textId="4DE5B1A9" w:rsidR="007D4256" w:rsidRDefault="00F43456" w:rsidP="007D4256">
      <w:pPr>
        <w:rPr>
          <w:ins w:id="104" w:author="Nuria Diaz-Tena" w:date="2025-01-14T11:42:00Z" w16du:dateUtc="2025-01-14T16:42:00Z"/>
        </w:rPr>
      </w:pPr>
      <w:r>
        <w:t xml:space="preserve">Figure </w:t>
      </w:r>
      <w:r w:rsidR="007D4256">
        <w:t xml:space="preserve">2. Comparison of the Actual Monthly Crude Rate and the Daily Crude Rate in the US from </w:t>
      </w:r>
      <w:ins w:id="105" w:author="Nuria Diaz-Tena" w:date="2025-01-14T11:51:00Z" w16du:dateUtc="2025-01-14T16:51:00Z">
        <w:r w:rsidR="00871EC4">
          <w:t>1999</w:t>
        </w:r>
      </w:ins>
      <w:del w:id="106" w:author="Nuria Diaz-Tena" w:date="2025-01-14T11:51:00Z" w16du:dateUtc="2025-01-14T16:51:00Z">
        <w:r w:rsidR="007D4256" w:rsidDel="00871EC4">
          <w:delText>2015</w:delText>
        </w:r>
      </w:del>
      <w:r w:rsidR="007D4256">
        <w:t xml:space="preserve"> to </w:t>
      </w:r>
      <w:ins w:id="107" w:author="Nuria Diaz-Tena" w:date="2025-01-14T11:51:00Z" w16du:dateUtc="2025-01-14T16:51:00Z">
        <w:r w:rsidR="00871EC4">
          <w:t>June</w:t>
        </w:r>
      </w:ins>
      <w:del w:id="108" w:author="Nuria Diaz-Tena" w:date="2025-01-14T11:51:00Z" w16du:dateUtc="2025-01-14T16:51:00Z">
        <w:r w:rsidR="007D4256" w:rsidDel="00871EC4">
          <w:delText>May</w:delText>
        </w:r>
      </w:del>
      <w:r w:rsidR="007D4256">
        <w:t xml:space="preserve"> 202</w:t>
      </w:r>
      <w:ins w:id="109" w:author="Nuria Diaz-Tena" w:date="2025-01-14T11:51:00Z" w16du:dateUtc="2025-01-14T16:51:00Z">
        <w:r w:rsidR="00871EC4">
          <w:t>4</w:t>
        </w:r>
      </w:ins>
      <w:del w:id="110" w:author="Nuria Diaz-Tena" w:date="2025-01-14T11:51:00Z" w16du:dateUtc="2025-01-14T16:51:00Z">
        <w:r w:rsidR="007D4256" w:rsidDel="00871EC4">
          <w:delText>3</w:delText>
        </w:r>
      </w:del>
      <w:ins w:id="111" w:author="Nuria Diaz-Tena" w:date="2025-01-14T11:50:00Z" w16du:dateUtc="2025-01-14T16:50:00Z">
        <w:r w:rsidR="00871EC4">
          <w:t>. Update the plot with the new data</w:t>
        </w:r>
      </w:ins>
    </w:p>
    <w:p w14:paraId="67EC2E09" w14:textId="0C1F34D5" w:rsidR="00DD20A1" w:rsidRDefault="00DD20A1" w:rsidP="007D4256"/>
    <w:p w14:paraId="3C744026" w14:textId="5E66A0F3" w:rsidR="007D4256" w:rsidRDefault="00871EC4" w:rsidP="007D4256">
      <w:ins w:id="112" w:author="Nuria Diaz-Tena" w:date="2025-01-14T11:48:00Z" w16du:dateUtc="2025-01-14T16:48:00Z">
        <w:r w:rsidRPr="00871EC4">
          <w:drawing>
            <wp:inline distT="0" distB="0" distL="0" distR="0" wp14:anchorId="22396B76" wp14:editId="3AF99F08">
              <wp:extent cx="5943600" cy="3621405"/>
              <wp:effectExtent l="0" t="0" r="0" b="0"/>
              <wp:docPr id="1433964244" name="Picture 1" descr="A graph showing the amount of crude oil in the rate of the crude oil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64244" name="Picture 1" descr="A graph showing the amount of crude oil in the rate of the crude oil market&#10;&#10;Description automatically generated with medium confidence"/>
                      <pic:cNvPicPr/>
                    </pic:nvPicPr>
                    <pic:blipFill>
                      <a:blip r:embed="rId19"/>
                      <a:stretch>
                        <a:fillRect/>
                      </a:stretch>
                    </pic:blipFill>
                    <pic:spPr>
                      <a:xfrm>
                        <a:off x="0" y="0"/>
                        <a:ext cx="5943600" cy="3621405"/>
                      </a:xfrm>
                      <a:prstGeom prst="rect">
                        <a:avLst/>
                      </a:prstGeom>
                    </pic:spPr>
                  </pic:pic>
                </a:graphicData>
              </a:graphic>
            </wp:inline>
          </w:drawing>
        </w:r>
      </w:ins>
      <w:del w:id="113" w:author="Nuria Diaz-Tena" w:date="2025-01-14T11:42:00Z" w16du:dateUtc="2025-01-14T16:42:00Z">
        <w:r w:rsidR="007D4256" w:rsidRPr="007D4256" w:rsidDel="00DD20A1">
          <w:rPr>
            <w:noProof/>
          </w:rPr>
          <w:drawing>
            <wp:inline distT="0" distB="0" distL="0" distR="0" wp14:anchorId="040667E0" wp14:editId="3DDE578C">
              <wp:extent cx="5943600" cy="2396490"/>
              <wp:effectExtent l="0" t="0" r="0" b="3810"/>
              <wp:docPr id="180834294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42947" name="Picture 1" descr="A picture containing text, font, screenshot, line&#10;&#10;Description automatically generated"/>
                      <pic:cNvPicPr/>
                    </pic:nvPicPr>
                    <pic:blipFill>
                      <a:blip r:embed="rId20"/>
                      <a:stretch>
                        <a:fillRect/>
                      </a:stretch>
                    </pic:blipFill>
                    <pic:spPr>
                      <a:xfrm>
                        <a:off x="0" y="0"/>
                        <a:ext cx="5943600" cy="2396490"/>
                      </a:xfrm>
                      <a:prstGeom prst="rect">
                        <a:avLst/>
                      </a:prstGeom>
                    </pic:spPr>
                  </pic:pic>
                </a:graphicData>
              </a:graphic>
            </wp:inline>
          </w:drawing>
        </w:r>
      </w:del>
    </w:p>
    <w:p w14:paraId="70D12C86" w14:textId="411CDEF3" w:rsidR="007D4256" w:rsidRPr="002558BF" w:rsidRDefault="007D4256" w:rsidP="007D4256"/>
    <w:p w14:paraId="2C503DA5" w14:textId="77777777" w:rsidR="008733D9" w:rsidRDefault="008733D9" w:rsidP="008733D9"/>
    <w:p w14:paraId="1D59BE35" w14:textId="77777777" w:rsidR="008733D9" w:rsidRDefault="008733D9" w:rsidP="008733D9">
      <w:pPr>
        <w:rPr>
          <w:b/>
          <w:bCs/>
        </w:rPr>
      </w:pPr>
    </w:p>
    <w:p w14:paraId="16E2B3E0" w14:textId="77777777" w:rsidR="008733D9" w:rsidRDefault="008733D9" w:rsidP="008733D9">
      <w:pPr>
        <w:pStyle w:val="ListParagraph"/>
        <w:numPr>
          <w:ilvl w:val="0"/>
          <w:numId w:val="1"/>
        </w:numPr>
      </w:pPr>
      <w:r>
        <w:rPr>
          <w:b/>
          <w:bCs/>
        </w:rPr>
        <w:t xml:space="preserve">Initial </w:t>
      </w:r>
      <w:r w:rsidRPr="00727ED9">
        <w:rPr>
          <w:b/>
          <w:bCs/>
        </w:rPr>
        <w:t>Models</w:t>
      </w:r>
    </w:p>
    <w:p w14:paraId="1B9DE0D8" w14:textId="0F368896" w:rsidR="00A325E6" w:rsidRDefault="00A325E6" w:rsidP="002558BF"/>
    <w:p w14:paraId="72D908B8" w14:textId="26702965" w:rsidR="00E22EDB" w:rsidRPr="00E22EDB" w:rsidRDefault="000352C4" w:rsidP="00E22EDB">
      <w:pPr>
        <w:rPr>
          <w:b/>
          <w:bCs/>
        </w:rPr>
      </w:pPr>
      <w:r>
        <w:t>Existing</w:t>
      </w:r>
      <w:r w:rsidR="00E22EDB">
        <w:t xml:space="preserve"> forecasting models use</w:t>
      </w:r>
      <w:r>
        <w:t xml:space="preserve"> techniques ranging</w:t>
      </w:r>
      <w:r w:rsidR="00E22EDB">
        <w:t xml:space="preserve"> from deep learning to </w:t>
      </w:r>
      <w:r>
        <w:t xml:space="preserve">exponential </w:t>
      </w:r>
      <w:r w:rsidR="00E22EDB">
        <w:t xml:space="preserve">smoothing. </w:t>
      </w:r>
      <w:r>
        <w:t>Many models</w:t>
      </w:r>
      <w:r w:rsidR="00E22EDB">
        <w:t xml:space="preserve"> tend to be </w:t>
      </w:r>
      <w:r>
        <w:t xml:space="preserve">highly </w:t>
      </w:r>
      <w:r w:rsidR="00E22EDB">
        <w:t xml:space="preserve">accurate </w:t>
      </w:r>
      <w:r w:rsidR="007D13BF">
        <w:t>when</w:t>
      </w:r>
      <w:r>
        <w:t xml:space="preserve"> large number</w:t>
      </w:r>
      <w:r w:rsidR="00E22EDB">
        <w:t xml:space="preserve"> observations </w:t>
      </w:r>
      <w:r w:rsidR="00EF1D7E">
        <w:t>are</w:t>
      </w:r>
      <w:r>
        <w:t xml:space="preserve"> provided for training the models</w:t>
      </w:r>
      <w:r w:rsidR="00E22EDB">
        <w:t xml:space="preserve">. However, </w:t>
      </w:r>
      <w:r>
        <w:t>since the dataset for this study was relatively small, simpler initial models were chosen</w:t>
      </w:r>
      <w:r w:rsidR="00E22EDB">
        <w:t>.</w:t>
      </w:r>
      <w:r w:rsidR="00FD6CB2">
        <w:t xml:space="preserve"> </w:t>
      </w:r>
      <w:r w:rsidR="004142CB">
        <w:t xml:space="preserve">The forecasting was improved in the second stage </w:t>
      </w:r>
      <w:r w:rsidR="007D13BF">
        <w:t>of modeling</w:t>
      </w:r>
      <w:r w:rsidR="00EF1D7E">
        <w:t xml:space="preserve"> </w:t>
      </w:r>
      <w:r w:rsidR="00FD6CB2">
        <w:t>by adding the cause autoregressive tensor models.</w:t>
      </w:r>
    </w:p>
    <w:p w14:paraId="0B3077AE" w14:textId="77777777" w:rsidR="00E22EDB" w:rsidRDefault="00E22EDB" w:rsidP="00E22EDB">
      <w:pPr>
        <w:pStyle w:val="ListParagraph"/>
        <w:ind w:left="360"/>
        <w:rPr>
          <w:b/>
          <w:bCs/>
        </w:rPr>
      </w:pPr>
    </w:p>
    <w:p w14:paraId="5ED57F63" w14:textId="77777777" w:rsidR="00EF1D7E" w:rsidRPr="00366F39" w:rsidRDefault="00E22EDB" w:rsidP="00E22EDB">
      <w:pPr>
        <w:pStyle w:val="ListParagraph"/>
        <w:numPr>
          <w:ilvl w:val="1"/>
          <w:numId w:val="1"/>
        </w:numPr>
        <w:ind w:left="630" w:hanging="630"/>
        <w:rPr>
          <w:b/>
          <w:bCs/>
          <w:color w:val="FF0000"/>
        </w:rPr>
      </w:pPr>
      <w:r>
        <w:rPr>
          <w:b/>
          <w:bCs/>
        </w:rPr>
        <w:t xml:space="preserve"> Non-linear trend with seasonality</w:t>
      </w:r>
      <w:r w:rsidR="00FD6CB2">
        <w:rPr>
          <w:b/>
          <w:bCs/>
        </w:rPr>
        <w:t xml:space="preserve">.   </w:t>
      </w:r>
    </w:p>
    <w:p w14:paraId="44EC2F58" w14:textId="40147374" w:rsidR="00EF1D7E" w:rsidRPr="00366F39" w:rsidRDefault="00EF1D7E" w:rsidP="00EF1D7E">
      <w:pPr>
        <w:rPr>
          <w:color w:val="FF0000"/>
        </w:rPr>
      </w:pPr>
      <w:r w:rsidRPr="00366F39">
        <w:rPr>
          <w:color w:val="FF0000"/>
        </w:rPr>
        <w:t>Forecasting using a non-linear trend (the logarithm of the monthly count plus a constant) or autoregressive terms and seasonality (using monthly dummies to differentiate the month with the largest number of deaths) is a common way to forecast data into the future. The two components, seasonality and trend, are based on prior historical data</w:t>
      </w:r>
      <w:r w:rsidR="00934CE7">
        <w:rPr>
          <w:color w:val="FF0000"/>
        </w:rPr>
        <w:t>.</w:t>
      </w:r>
      <w:r w:rsidRPr="00366F39">
        <w:rPr>
          <w:color w:val="FF0000"/>
        </w:rPr>
        <w:t xml:space="preserve"> They come together to form a model that can be projected out for the near future. 15 models were estimated, one for each cause of death. There is a different intercept for each state (fixed effects for panel data), the trend is estimated by a non-linear trend or an autoregressive AR3, AR2 or AR1 (only one of these 4 options will be used depending on </w:t>
      </w:r>
      <w:r w:rsidR="00934CE7">
        <w:rPr>
          <w:color w:val="FF0000"/>
        </w:rPr>
        <w:t>which</w:t>
      </w:r>
      <w:r w:rsidR="00934CE7" w:rsidRPr="00366F39">
        <w:rPr>
          <w:color w:val="FF0000"/>
        </w:rPr>
        <w:t xml:space="preserve"> </w:t>
      </w:r>
      <w:r w:rsidRPr="00366F39">
        <w:rPr>
          <w:color w:val="FF0000"/>
        </w:rPr>
        <w:t>one provides a better fit). The seasonality is added by significant monthly dummies. Using this model, 50 monthly periods times 51 states can be used at one time to estimate the daily crude rate of each cause of death.</w:t>
      </w:r>
    </w:p>
    <w:p w14:paraId="5D6BF2D9" w14:textId="2A1B08DB" w:rsidR="00E22EDB" w:rsidRDefault="00E22EDB" w:rsidP="00EF1D7E">
      <w:pPr>
        <w:rPr>
          <w:b/>
          <w:bCs/>
          <w:color w:val="FF0000"/>
        </w:rPr>
      </w:pPr>
    </w:p>
    <w:p w14:paraId="51DBC61F" w14:textId="22C99E9C" w:rsidR="00EF1D7E" w:rsidRDefault="00000000" w:rsidP="00EF1D7E">
      <w:pPr>
        <w:rPr>
          <w:b/>
          <w:bCs/>
          <w:color w:val="FF0000"/>
        </w:rPr>
      </w:pPr>
      <m:oMathPara>
        <m:oMath>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t,s</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State</m:t>
              </m:r>
            </m:e>
            <m:sub>
              <m:r>
                <w:rPr>
                  <w:rFonts w:ascii="Cambria Math" w:hAnsi="Cambria Math"/>
                  <w:color w:val="FF0000"/>
                </w:rPr>
                <m:t>s</m:t>
              </m:r>
            </m:sub>
          </m:sSub>
          <m:r>
            <w:rPr>
              <w:rFonts w:ascii="Cambria Math" w:hAnsi="Cambria Math"/>
              <w:color w:val="FF0000"/>
            </w:rPr>
            <m:t>+A*</m:t>
          </m:r>
          <m:func>
            <m:funcPr>
              <m:ctrlPr>
                <w:rPr>
                  <w:rFonts w:ascii="Cambria Math" w:hAnsi="Cambria Math"/>
                  <w:bCs/>
                  <w:color w:val="FF0000"/>
                </w:rPr>
              </m:ctrlPr>
            </m:funcPr>
            <m:fName>
              <m:r>
                <m:rPr>
                  <m:sty m:val="p"/>
                </m:rPr>
                <w:rPr>
                  <w:rFonts w:ascii="Cambria Math" w:hAnsi="Cambria Math"/>
                  <w:color w:val="FF0000"/>
                </w:rPr>
                <m:t>ln</m:t>
              </m:r>
              <m:ctrlPr>
                <w:rPr>
                  <w:rFonts w:ascii="Cambria Math" w:hAnsi="Cambria Math"/>
                  <w:bCs/>
                  <w:i/>
                  <w:color w:val="FF0000"/>
                </w:rPr>
              </m:ctrlPr>
            </m:fName>
            <m:e>
              <m:d>
                <m:dPr>
                  <m:ctrlPr>
                    <w:rPr>
                      <w:rFonts w:ascii="Cambria Math" w:hAnsi="Cambria Math"/>
                      <w:bCs/>
                      <w:i/>
                      <w:color w:val="FF0000"/>
                    </w:rPr>
                  </m:ctrlPr>
                </m:dPr>
                <m:e>
                  <m:r>
                    <w:rPr>
                      <w:rFonts w:ascii="Cambria Math" w:hAnsi="Cambria Math"/>
                      <w:color w:val="FF0000"/>
                    </w:rPr>
                    <m:t>count+K</m:t>
                  </m:r>
                </m:e>
              </m:d>
            </m:e>
          </m:func>
          <m:r>
            <w:rPr>
              <w:rFonts w:ascii="Cambria Math" w:hAnsi="Cambria Math"/>
              <w:color w:val="FF0000"/>
            </w:rPr>
            <m:t xml:space="preserve">+B* </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t-1</m:t>
              </m:r>
            </m:sub>
          </m:sSub>
          <m:r>
            <w:rPr>
              <w:rFonts w:ascii="Cambria Math" w:hAnsi="Cambria Math"/>
              <w:color w:val="FF0000"/>
            </w:rPr>
            <m:t xml:space="preserve">+C* </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t-2</m:t>
              </m:r>
            </m:sub>
          </m:sSub>
          <m:r>
            <w:rPr>
              <w:rFonts w:ascii="Cambria Math" w:hAnsi="Cambria Math"/>
              <w:color w:val="FF0000"/>
            </w:rPr>
            <m:t xml:space="preserve">+D* </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t-3</m:t>
              </m:r>
            </m:sub>
          </m:sSub>
          <m:r>
            <w:rPr>
              <w:rFonts w:ascii="Cambria Math" w:hAnsi="Cambria Math"/>
              <w:color w:val="FF0000"/>
            </w:rPr>
            <m:t>+</m:t>
          </m:r>
          <m:nary>
            <m:naryPr>
              <m:chr m:val="∑"/>
              <m:limLoc m:val="undOvr"/>
              <m:supHide m:val="1"/>
              <m:ctrlPr>
                <w:rPr>
                  <w:rFonts w:ascii="Cambria Math" w:hAnsi="Cambria Math"/>
                  <w:bCs/>
                  <w:i/>
                  <w:color w:val="FF0000"/>
                </w:rPr>
              </m:ctrlPr>
            </m:naryPr>
            <m:sub>
              <m:r>
                <w:rPr>
                  <w:rFonts w:ascii="Cambria Math" w:hAnsi="Cambria Math"/>
                  <w:color w:val="FF0000"/>
                </w:rPr>
                <m:t>m</m:t>
              </m:r>
            </m:sub>
            <m:sup/>
            <m:e>
              <m:r>
                <w:rPr>
                  <w:rFonts w:ascii="Cambria Math" w:hAnsi="Cambria Math"/>
                  <w:color w:val="FF0000"/>
                </w:rPr>
                <m:t xml:space="preserve"> </m:t>
              </m:r>
              <m:sSub>
                <m:sSubPr>
                  <m:ctrlPr>
                    <w:rPr>
                      <w:rFonts w:ascii="Cambria Math" w:hAnsi="Cambria Math"/>
                      <w:bCs/>
                      <w:color w:val="FF0000"/>
                    </w:rPr>
                  </m:ctrlPr>
                </m:sSubPr>
                <m:e>
                  <m:r>
                    <w:rPr>
                      <w:rFonts w:ascii="Cambria Math" w:hAnsi="Cambria Math"/>
                      <w:color w:val="FF0000"/>
                    </w:rPr>
                    <m:t>E</m:t>
                  </m:r>
                </m:e>
                <m:sub>
                  <m:r>
                    <w:rPr>
                      <w:rFonts w:ascii="Cambria Math" w:hAnsi="Cambria Math"/>
                      <w:color w:val="FF0000"/>
                    </w:rPr>
                    <m:t>m</m:t>
                  </m:r>
                </m:sub>
              </m:sSub>
            </m:e>
          </m:nary>
          <m:r>
            <w:rPr>
              <w:rFonts w:ascii="Cambria Math" w:hAnsi="Cambria Math"/>
              <w:color w:val="FF0000"/>
            </w:rPr>
            <m:t xml:space="preserve">* </m:t>
          </m:r>
          <m:sSub>
            <m:sSubPr>
              <m:ctrlPr>
                <w:rPr>
                  <w:rFonts w:ascii="Cambria Math" w:hAnsi="Cambria Math"/>
                  <w:bCs/>
                  <w:color w:val="FF0000"/>
                </w:rPr>
              </m:ctrlPr>
            </m:sSubPr>
            <m:e>
              <m:r>
                <w:rPr>
                  <w:rFonts w:ascii="Cambria Math" w:hAnsi="Cambria Math"/>
                  <w:color w:val="FF0000"/>
                </w:rPr>
                <m:t>M</m:t>
              </m:r>
            </m:e>
            <m:sub>
              <m:r>
                <w:rPr>
                  <w:rFonts w:ascii="Cambria Math" w:hAnsi="Cambria Math"/>
                  <w:color w:val="FF0000"/>
                </w:rPr>
                <m:t>m</m:t>
              </m:r>
            </m:sub>
          </m:sSub>
          <m: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t,s</m:t>
              </m:r>
            </m:sub>
          </m:sSub>
        </m:oMath>
      </m:oMathPara>
    </w:p>
    <w:p w14:paraId="4E603DF0" w14:textId="3F771CBD" w:rsidR="00EF1D7E" w:rsidRDefault="00F2014B" w:rsidP="00EF1D7E">
      <w:pPr>
        <w:rPr>
          <w:rFonts w:ascii="inherit" w:hAnsi="inherit"/>
          <w:color w:val="161616"/>
        </w:rPr>
      </w:pPr>
      <w:r>
        <w:rPr>
          <w:rFonts w:ascii="inherit" w:hAnsi="inherit"/>
          <w:color w:val="161616"/>
        </w:rPr>
        <w:t xml:space="preserve">where </w:t>
      </w:r>
      <m:oMath>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t,s</m:t>
            </m:r>
          </m:sub>
        </m:sSub>
      </m:oMath>
      <w:r>
        <w:rPr>
          <w:rFonts w:ascii="inherit" w:hAnsi="inherit"/>
          <w:color w:val="161616"/>
        </w:rPr>
        <w:t> is white noise.</w:t>
      </w:r>
    </w:p>
    <w:p w14:paraId="29C4EB8D" w14:textId="77777777" w:rsidR="00F2014B" w:rsidRPr="00366F39" w:rsidRDefault="00F2014B" w:rsidP="00366F39">
      <w:pPr>
        <w:rPr>
          <w:b/>
          <w:bCs/>
          <w:color w:val="FF0000"/>
        </w:rPr>
      </w:pPr>
    </w:p>
    <w:p w14:paraId="0B679644" w14:textId="6A2F72A7" w:rsidR="00EF1D7E" w:rsidRDefault="00EF1D7E" w:rsidP="00EF1D7E">
      <w:pPr>
        <w:pStyle w:val="ListParagraph"/>
        <w:numPr>
          <w:ilvl w:val="1"/>
          <w:numId w:val="1"/>
        </w:numPr>
        <w:ind w:left="630" w:hanging="630"/>
        <w:rPr>
          <w:b/>
          <w:bCs/>
          <w:color w:val="FF0000"/>
        </w:rPr>
      </w:pPr>
      <w:r>
        <w:rPr>
          <w:b/>
          <w:bCs/>
        </w:rPr>
        <w:t xml:space="preserve">Triple </w:t>
      </w:r>
      <w:r w:rsidR="00E22EDB">
        <w:rPr>
          <w:b/>
          <w:bCs/>
        </w:rPr>
        <w:t>Exponential Smoothing</w:t>
      </w:r>
      <w:r>
        <w:rPr>
          <w:b/>
          <w:bCs/>
        </w:rPr>
        <w:t xml:space="preserve"> using </w:t>
      </w:r>
      <w:r w:rsidRPr="00366F39">
        <w:rPr>
          <w:b/>
          <w:bCs/>
          <w:color w:val="FF0000"/>
        </w:rPr>
        <w:t>Holt-Winters</w:t>
      </w:r>
      <w:r>
        <w:rPr>
          <w:b/>
          <w:bCs/>
          <w:color w:val="FF0000"/>
        </w:rPr>
        <w:t xml:space="preserve"> </w:t>
      </w:r>
      <w:r w:rsidRPr="00366F39">
        <w:rPr>
          <w:b/>
          <w:bCs/>
          <w:color w:val="FF0000"/>
        </w:rPr>
        <w:t>smoothing</w:t>
      </w:r>
    </w:p>
    <w:p w14:paraId="120B6588" w14:textId="661EE6A2" w:rsidR="00EF1D7E" w:rsidRPr="00366F39" w:rsidRDefault="00EF1D7E" w:rsidP="00EF1D7E">
      <w:pPr>
        <w:rPr>
          <w:color w:val="FF0000"/>
        </w:rPr>
      </w:pPr>
      <w:r w:rsidRPr="00366F39">
        <w:rPr>
          <w:color w:val="FF0000"/>
        </w:rPr>
        <w:t>Forecasting using exponential smoothing is a time series forecasting method for forecasting time series when the data contains linear trends and seasonality. The forecast predicts future values by estimating three weights. The weights decrease as the observations get older, giving more importance to recent data points and progressively less weight to older data. The technique uses exponential smoothing applied three times:</w:t>
      </w:r>
    </w:p>
    <w:p w14:paraId="3E18D150" w14:textId="77777777" w:rsidR="00EF1D7E" w:rsidRPr="00366F39" w:rsidRDefault="00EF1D7E" w:rsidP="00EF1D7E">
      <w:pPr>
        <w:rPr>
          <w:color w:val="FF0000"/>
        </w:rPr>
      </w:pPr>
    </w:p>
    <w:p w14:paraId="5A42DDB5" w14:textId="009A1DD9" w:rsidR="00EF1D7E" w:rsidRPr="00366F39" w:rsidRDefault="00EF1D7E" w:rsidP="00EF1D7E">
      <w:pPr>
        <w:numPr>
          <w:ilvl w:val="0"/>
          <w:numId w:val="10"/>
        </w:numPr>
        <w:rPr>
          <w:color w:val="FF0000"/>
        </w:rPr>
      </w:pPr>
      <w:r w:rsidRPr="00366F39">
        <w:rPr>
          <w:color w:val="FF0000"/>
        </w:rPr>
        <w:t xml:space="preserve">Level smoothing or intercept using weight </w:t>
      </w:r>
      <w:r w:rsidRPr="00366F39">
        <w:rPr>
          <w:i/>
          <w:iCs/>
          <w:color w:val="FF0000"/>
        </w:rPr>
        <w:t>α</w:t>
      </w:r>
    </w:p>
    <w:p w14:paraId="524057A6" w14:textId="5FFE31BE" w:rsidR="00EF1D7E" w:rsidRPr="00366F39" w:rsidRDefault="00EF1D7E" w:rsidP="00EF1D7E">
      <w:pPr>
        <w:numPr>
          <w:ilvl w:val="0"/>
          <w:numId w:val="11"/>
        </w:numPr>
        <w:rPr>
          <w:color w:val="FF0000"/>
        </w:rPr>
      </w:pPr>
      <w:r w:rsidRPr="00366F39">
        <w:rPr>
          <w:color w:val="FF0000"/>
        </w:rPr>
        <w:t xml:space="preserve">Trend smoothing using weight </w:t>
      </w:r>
      <w:r w:rsidRPr="00366F39">
        <w:rPr>
          <w:i/>
          <w:iCs/>
          <w:color w:val="FF0000"/>
        </w:rPr>
        <w:t>β</w:t>
      </w:r>
    </w:p>
    <w:p w14:paraId="0E25497F" w14:textId="00B24597" w:rsidR="00EF1D7E" w:rsidRPr="00366F39" w:rsidRDefault="00EF1D7E" w:rsidP="00366F39">
      <w:pPr>
        <w:numPr>
          <w:ilvl w:val="0"/>
          <w:numId w:val="12"/>
        </w:numPr>
        <w:rPr>
          <w:color w:val="FF0000"/>
        </w:rPr>
      </w:pPr>
      <w:r w:rsidRPr="00366F39">
        <w:rPr>
          <w:color w:val="FF0000"/>
        </w:rPr>
        <w:t>Seasonal smoothing using weight γ</w:t>
      </w:r>
    </w:p>
    <w:p w14:paraId="75F75B43" w14:textId="3EEEEEE5" w:rsidR="00EF1D7E" w:rsidRPr="00366F39" w:rsidRDefault="00EF1D7E" w:rsidP="00366F39">
      <w:pPr>
        <w:rPr>
          <w:color w:val="FF0000"/>
        </w:rPr>
      </w:pPr>
      <w:r w:rsidRPr="00366F39">
        <w:rPr>
          <w:color w:val="FF0000"/>
        </w:rPr>
        <w:t>Exponential smoothing can be divided into two categories, depending on the seasonality. The Holt-Winter’s Additive Method (HWIM) is used for addictive seasonality. The Holts-Winters Multiplicative method (MWM) is used for multiplicative seasonality.</w:t>
      </w:r>
    </w:p>
    <w:p w14:paraId="7C104295" w14:textId="77777777" w:rsidR="00EF1D7E" w:rsidRPr="00366F39" w:rsidRDefault="00EF1D7E" w:rsidP="00EF1D7E">
      <w:pPr>
        <w:rPr>
          <w:color w:val="FF0000"/>
        </w:rPr>
      </w:pPr>
    </w:p>
    <w:p w14:paraId="18F8DC84" w14:textId="77777777" w:rsidR="00EF1D7E" w:rsidRPr="00366F39" w:rsidRDefault="00EF1D7E" w:rsidP="00EF1D7E">
      <w:pPr>
        <w:rPr>
          <w:color w:val="FF0000"/>
        </w:rPr>
      </w:pPr>
      <w:r w:rsidRPr="00366F39">
        <w:rPr>
          <w:color w:val="FF0000"/>
        </w:rPr>
        <w:t>The formulas for the triple exponential smoothing are as follows:</w:t>
      </w:r>
    </w:p>
    <w:p w14:paraId="7725B776" w14:textId="7E79D095" w:rsidR="00EF1D7E" w:rsidRPr="00F2014B" w:rsidRDefault="00000000" w:rsidP="00EF1D7E">
      <w:pPr>
        <w:rPr>
          <w:color w:val="FF0000"/>
        </w:rPr>
      </w:pP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0</m:t>
            </m:r>
          </m:sub>
        </m:sSub>
      </m:oMath>
      <w:r w:rsidR="00EF1D7E" w:rsidRPr="00366F39">
        <w:rPr>
          <w:color w:val="FF0000"/>
        </w:rPr>
        <w:t xml:space="preserve"> =</w:t>
      </w:r>
      <m:oMath>
        <m:sSub>
          <m:sSubPr>
            <m:ctrlPr>
              <w:rPr>
                <w:rFonts w:ascii="Cambria Math" w:hAnsi="Cambria Math"/>
                <w:color w:val="FF0000"/>
              </w:rPr>
            </m:ctrlPr>
          </m:sSubPr>
          <m:e>
            <m:r>
              <w:rPr>
                <w:rFonts w:ascii="Cambria Math" w:hAnsi="Cambria Math"/>
                <w:color w:val="FF0000"/>
              </w:rPr>
              <m:t>Y</m:t>
            </m:r>
          </m:e>
          <m:sub>
            <m:r>
              <w:rPr>
                <w:rFonts w:ascii="Cambria Math" w:hAnsi="Cambria Math"/>
                <w:color w:val="FF0000"/>
              </w:rPr>
              <m:t>0</m:t>
            </m:r>
          </m:sub>
        </m:sSub>
      </m:oMath>
    </w:p>
    <w:p w14:paraId="3F64F6FA" w14:textId="77777777" w:rsidR="00EF1D7E" w:rsidRPr="00F2014B" w:rsidRDefault="00EF1D7E" w:rsidP="00EF1D7E">
      <w:pPr>
        <w:rPr>
          <w:color w:val="FF0000"/>
        </w:rPr>
      </w:pPr>
    </w:p>
    <w:p w14:paraId="4236360C" w14:textId="4CDB0331" w:rsidR="00EF1D7E" w:rsidRPr="00366F39" w:rsidRDefault="00000000" w:rsidP="00EF1D7E">
      <w:pPr>
        <w:rPr>
          <w:color w:val="FF0000"/>
        </w:rPr>
      </w:pP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m:t>
            </m:r>
          </m:sub>
        </m:sSub>
      </m:oMath>
      <w:r w:rsidR="00EF1D7E" w:rsidRPr="00366F39">
        <w:rPr>
          <w:color w:val="FF0000"/>
        </w:rPr>
        <w:t xml:space="preserve"> = </w:t>
      </w:r>
      <w:proofErr w:type="gramStart"/>
      <w:r w:rsidR="00EF1D7E" w:rsidRPr="00366F39">
        <w:rPr>
          <w:i/>
          <w:iCs/>
          <w:color w:val="FF0000"/>
        </w:rPr>
        <w:t>α</w:t>
      </w:r>
      <w:r w:rsidR="00EF1D7E" w:rsidRPr="00366F39">
        <w:rPr>
          <w:color w:val="FF0000"/>
        </w:rPr>
        <w:t>(</w:t>
      </w:r>
      <w:proofErr w:type="gramEnd"/>
      <m:oMath>
        <m:sSub>
          <m:sSubPr>
            <m:ctrlPr>
              <w:rPr>
                <w:rFonts w:ascii="Cambria Math" w:hAnsi="Cambria Math"/>
                <w:color w:val="FF0000"/>
              </w:rPr>
            </m:ctrlPr>
          </m:sSubPr>
          <m:e>
            <m:r>
              <w:rPr>
                <w:rFonts w:ascii="Cambria Math" w:hAnsi="Cambria Math"/>
                <w:color w:val="FF0000"/>
              </w:rPr>
              <m:t>Y</m:t>
            </m:r>
          </m:e>
          <m:sub>
            <m:r>
              <w:rPr>
                <w:rFonts w:ascii="Cambria Math" w:hAnsi="Cambria Math"/>
                <w:color w:val="FF0000"/>
              </w:rPr>
              <m:t>t</m:t>
            </m:r>
          </m:sub>
        </m:sSub>
      </m:oMath>
      <w:r w:rsidR="00EF1D7E" w:rsidRPr="00366F39">
        <w:rPr>
          <w:color w:val="FF0000"/>
        </w:rPr>
        <w:t xml:space="preserve">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t-L</m:t>
            </m:r>
          </m:sub>
        </m:sSub>
      </m:oMath>
      <w:r w:rsidR="00EF1D7E" w:rsidRPr="00366F39">
        <w:rPr>
          <w:color w:val="FF0000"/>
        </w:rPr>
        <w:t xml:space="preserve"> ​)+(1−</w:t>
      </w:r>
      <w:r w:rsidR="00EF1D7E" w:rsidRPr="00366F39">
        <w:rPr>
          <w:i/>
          <w:iCs/>
          <w:color w:val="FF0000"/>
        </w:rPr>
        <w:t>α</w:t>
      </w:r>
      <w:r w:rsidR="00EF1D7E" w:rsidRPr="00366F39">
        <w:rPr>
          <w:color w:val="FF0000"/>
        </w:rPr>
        <w:t>)(</w:t>
      </w:r>
      <w:r w:rsidR="00EF1D7E" w:rsidRPr="00F2014B">
        <w:rPr>
          <w:rFonts w:ascii="Cambria Math" w:hAnsi="Cambria Math"/>
          <w:color w:val="FF0000"/>
        </w:rPr>
        <w:t xml:space="preserve"> </w:t>
      </w: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t-1</m:t>
            </m:r>
          </m:sub>
        </m:sSub>
      </m:oMath>
      <w:r w:rsidR="00EF1D7E" w:rsidRPr="00366F39">
        <w:rPr>
          <w:color w:val="FF0000"/>
        </w:rPr>
        <w:t xml:space="preserve"> ​+</w:t>
      </w:r>
      <m:oMath>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t-1</m:t>
            </m:r>
          </m:sub>
        </m:sSub>
      </m:oMath>
      <w:r w:rsidR="00EF1D7E" w:rsidRPr="00366F39">
        <w:rPr>
          <w:color w:val="FF0000"/>
        </w:rPr>
        <w:t xml:space="preserve"> ​)</w:t>
      </w:r>
    </w:p>
    <w:p w14:paraId="34C43E0E" w14:textId="64E8C8FE" w:rsidR="00EF1D7E" w:rsidRPr="00366F39" w:rsidRDefault="00000000" w:rsidP="00EF1D7E">
      <w:pPr>
        <w:rPr>
          <w:color w:val="FF0000"/>
        </w:rPr>
      </w:pPr>
      <m:oMath>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t</m:t>
            </m:r>
          </m:sub>
        </m:sSub>
      </m:oMath>
      <w:r w:rsidR="00EF1D7E" w:rsidRPr="00F2014B">
        <w:rPr>
          <w:i/>
          <w:color w:val="FF0000"/>
        </w:rPr>
        <w:t xml:space="preserve">= </w:t>
      </w:r>
      <w:proofErr w:type="gramStart"/>
      <w:r w:rsidR="00EF1D7E" w:rsidRPr="00366F39">
        <w:rPr>
          <w:i/>
          <w:iCs/>
          <w:color w:val="FF0000"/>
        </w:rPr>
        <w:t>β</w:t>
      </w:r>
      <w:r w:rsidR="00EF1D7E" w:rsidRPr="00366F39">
        <w:rPr>
          <w:color w:val="FF0000"/>
        </w:rPr>
        <w:t>(</w:t>
      </w:r>
      <w:proofErr w:type="gramEnd"/>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m:t>
            </m:r>
          </m:sub>
        </m:sSub>
      </m:oMath>
      <w:r w:rsidR="00EF1D7E" w:rsidRPr="00366F39">
        <w:rPr>
          <w:color w:val="FF0000"/>
        </w:rPr>
        <w:t xml:space="preserve"> - </w:t>
      </w:r>
      <m:oMath>
        <m:sSub>
          <m:sSubPr>
            <m:ctrlPr>
              <w:rPr>
                <w:rFonts w:ascii="Cambria Math" w:hAnsi="Cambria Math"/>
                <w:color w:val="FF0000"/>
              </w:rPr>
            </m:ctrlPr>
          </m:sSubPr>
          <m:e>
            <m:r>
              <w:rPr>
                <w:rFonts w:ascii="Cambria Math" w:hAnsi="Cambria Math"/>
                <w:color w:val="FF0000"/>
              </w:rPr>
              <m:t xml:space="preserve">S </m:t>
            </m:r>
          </m:e>
          <m:sub>
            <m:r>
              <w:rPr>
                <w:rFonts w:ascii="Cambria Math" w:hAnsi="Cambria Math"/>
                <w:color w:val="FF0000"/>
              </w:rPr>
              <m:t>t-1</m:t>
            </m:r>
          </m:sub>
        </m:sSub>
      </m:oMath>
      <w:r w:rsidR="00EF1D7E" w:rsidRPr="00366F39">
        <w:rPr>
          <w:color w:val="FF0000"/>
        </w:rPr>
        <w:t xml:space="preserve"> ​)+(1−</w:t>
      </w:r>
      <w:r w:rsidR="00EF1D7E" w:rsidRPr="00366F39">
        <w:rPr>
          <w:i/>
          <w:iCs/>
          <w:color w:val="FF0000"/>
        </w:rPr>
        <w:t>β</w:t>
      </w:r>
      <w:r w:rsidR="00EF1D7E" w:rsidRPr="00366F39">
        <w:rPr>
          <w:color w:val="FF0000"/>
        </w:rPr>
        <w:t>)</w:t>
      </w:r>
      <w:r w:rsidR="00EF1D7E" w:rsidRPr="00F2014B">
        <w:rPr>
          <w:rFonts w:ascii="Cambria Math" w:hAnsi="Cambria Math"/>
          <w:color w:val="FF0000"/>
        </w:rPr>
        <w:t xml:space="preserve"> </w:t>
      </w:r>
      <m:oMath>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t-1</m:t>
            </m:r>
          </m:sub>
        </m:sSub>
      </m:oMath>
    </w:p>
    <w:p w14:paraId="678D74CD" w14:textId="1DFCEA85" w:rsidR="00EF1D7E" w:rsidRPr="00366F39" w:rsidRDefault="00000000" w:rsidP="00EF1D7E">
      <w:pPr>
        <w:rPr>
          <w:color w:val="FF0000"/>
        </w:rPr>
      </w:pP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t</m:t>
            </m:r>
          </m:sub>
        </m:sSub>
      </m:oMath>
      <w:r w:rsidR="00EF1D7E" w:rsidRPr="00366F39">
        <w:rPr>
          <w:color w:val="FF0000"/>
        </w:rPr>
        <w:t xml:space="preserve"> =</w:t>
      </w:r>
      <w:r w:rsidR="00EF1D7E" w:rsidRPr="00366F39">
        <w:rPr>
          <w:i/>
          <w:iCs/>
          <w:color w:val="FF0000"/>
        </w:rPr>
        <w:t xml:space="preserve"> γ</w:t>
      </w:r>
      <w:r w:rsidR="00EF1D7E" w:rsidRPr="00366F39">
        <w:rPr>
          <w:color w:val="FF0000"/>
        </w:rPr>
        <w:t xml:space="preserve"> </w:t>
      </w:r>
      <w:proofErr w:type="gramStart"/>
      <w:r w:rsidR="00EF1D7E" w:rsidRPr="00366F39">
        <w:rPr>
          <w:i/>
          <w:iCs/>
          <w:color w:val="FF0000"/>
        </w:rPr>
        <w:t>α</w:t>
      </w:r>
      <w:r w:rsidR="00EF1D7E" w:rsidRPr="00366F39">
        <w:rPr>
          <w:color w:val="FF0000"/>
        </w:rPr>
        <w:t>(</w:t>
      </w:r>
      <w:proofErr w:type="gramEnd"/>
      <m:oMath>
        <m:sSub>
          <m:sSubPr>
            <m:ctrlPr>
              <w:rPr>
                <w:rFonts w:ascii="Cambria Math" w:hAnsi="Cambria Math"/>
                <w:color w:val="FF0000"/>
              </w:rPr>
            </m:ctrlPr>
          </m:sSubPr>
          <m:e>
            <m:r>
              <w:rPr>
                <w:rFonts w:ascii="Cambria Math" w:hAnsi="Cambria Math"/>
                <w:color w:val="FF0000"/>
              </w:rPr>
              <m:t>Y</m:t>
            </m:r>
          </m:e>
          <m:sub>
            <m:r>
              <w:rPr>
                <w:rFonts w:ascii="Cambria Math" w:hAnsi="Cambria Math"/>
                <w:color w:val="FF0000"/>
              </w:rPr>
              <m:t>t</m:t>
            </m:r>
          </m:sub>
        </m:sSub>
      </m:oMath>
      <w:r w:rsidR="00EF1D7E" w:rsidRPr="00366F39">
        <w:rPr>
          <w:color w:val="FF0000"/>
        </w:rPr>
        <w:t xml:space="preserve"> /</w:t>
      </w: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m:t>
            </m:r>
          </m:sub>
        </m:sSub>
      </m:oMath>
      <w:r w:rsidR="00EF1D7E" w:rsidRPr="00366F39">
        <w:rPr>
          <w:color w:val="FF0000"/>
        </w:rPr>
        <w:t xml:space="preserve"> ​) +(1−</w:t>
      </w:r>
      <w:r w:rsidR="00EF1D7E" w:rsidRPr="00366F39">
        <w:rPr>
          <w:i/>
          <w:iCs/>
          <w:color w:val="FF0000"/>
        </w:rPr>
        <w:t>γ</w:t>
      </w:r>
      <w:r w:rsidR="00EF1D7E" w:rsidRPr="00366F39">
        <w:rPr>
          <w:color w:val="FF0000"/>
        </w:rPr>
        <w:t>)</w:t>
      </w:r>
      <w:r w:rsidR="00EF1D7E" w:rsidRPr="00F2014B">
        <w:rPr>
          <w:rFonts w:ascii="Cambria Math" w:hAnsi="Cambria Math"/>
          <w:color w:val="FF0000"/>
        </w:rPr>
        <w:t xml:space="preserve">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t-L</m:t>
            </m:r>
          </m:sub>
        </m:sSub>
      </m:oMath>
    </w:p>
    <w:p w14:paraId="38C6D4E2" w14:textId="6BCAEFD0" w:rsidR="00EF1D7E" w:rsidRPr="00366F39" w:rsidRDefault="00F2014B" w:rsidP="00EF1D7E">
      <w:pPr>
        <w:rPr>
          <w:color w:val="FF0000"/>
        </w:rPr>
      </w:pPr>
      <w:r w:rsidRPr="00366F39">
        <w:rPr>
          <w:color w:val="FF0000"/>
        </w:rPr>
        <w:t>W</w:t>
      </w:r>
      <w:r w:rsidR="00EF1D7E" w:rsidRPr="00366F39">
        <w:rPr>
          <w:color w:val="FF0000"/>
        </w:rPr>
        <w:t>here</w:t>
      </w:r>
      <w:r w:rsidRPr="00366F39">
        <w:rPr>
          <w:color w:val="FF0000"/>
        </w:rPr>
        <w:t>:</w:t>
      </w:r>
    </w:p>
    <w:p w14:paraId="15362F1C" w14:textId="789DB038" w:rsidR="00EF1D7E" w:rsidRPr="00366F39" w:rsidRDefault="00EF1D7E" w:rsidP="00366F39">
      <w:pPr>
        <w:rPr>
          <w:color w:val="FF0000"/>
        </w:rPr>
      </w:pPr>
      <w:r w:rsidRPr="00366F39">
        <w:rPr>
          <w:i/>
          <w:iCs/>
          <w:color w:val="FF0000"/>
        </w:rPr>
        <w:t>t</w:t>
      </w:r>
      <w:r w:rsidRPr="00366F39">
        <w:rPr>
          <w:color w:val="FF0000"/>
        </w:rPr>
        <w:t> = time period</w:t>
      </w:r>
    </w:p>
    <w:p w14:paraId="1B603232" w14:textId="77777777" w:rsidR="00EF1D7E" w:rsidRPr="00366F39" w:rsidRDefault="00EF1D7E" w:rsidP="00EF1D7E">
      <w:pPr>
        <w:rPr>
          <w:color w:val="FF0000"/>
        </w:rPr>
      </w:pPr>
    </w:p>
    <w:p w14:paraId="3EE1B7F8" w14:textId="626E16FC" w:rsidR="00EF1D7E" w:rsidRPr="00366F39" w:rsidRDefault="00000000" w:rsidP="00366F39">
      <w:pPr>
        <w:rPr>
          <w:color w:val="FF0000"/>
        </w:rPr>
      </w:pP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m:t>
            </m:r>
          </m:sub>
        </m:sSub>
      </m:oMath>
      <w:r w:rsidR="00EF1D7E" w:rsidRPr="00F2014B">
        <w:rPr>
          <w:color w:val="FF0000"/>
        </w:rPr>
        <w:t xml:space="preserve"> being the </w:t>
      </w:r>
      <w:r w:rsidR="00EF1D7E" w:rsidRPr="00366F39">
        <w:rPr>
          <w:color w:val="FF0000"/>
        </w:rPr>
        <w:t xml:space="preserve">smoothed statistic; it’s the simple weighted average of current observation </w:t>
      </w:r>
      <w:proofErr w:type="spellStart"/>
      <w:r w:rsidR="00EF1D7E" w:rsidRPr="00366F39">
        <w:rPr>
          <w:color w:val="FF0000"/>
        </w:rPr>
        <w:t>Yt</w:t>
      </w:r>
      <w:proofErr w:type="spellEnd"/>
    </w:p>
    <w:p w14:paraId="41A4070F" w14:textId="77777777" w:rsidR="00EF1D7E" w:rsidRPr="00366F39" w:rsidRDefault="00EF1D7E" w:rsidP="00366F39">
      <w:pPr>
        <w:rPr>
          <w:color w:val="FF0000"/>
        </w:rPr>
      </w:pPr>
      <w:r w:rsidRPr="00366F39">
        <w:rPr>
          <w:i/>
          <w:iCs/>
          <w:color w:val="FF0000"/>
        </w:rPr>
        <w:t>α</w:t>
      </w:r>
      <w:r w:rsidRPr="00366F39">
        <w:rPr>
          <w:color w:val="FF0000"/>
        </w:rPr>
        <w:t> = level smoothing factor (0&lt;</w:t>
      </w:r>
      <w:r w:rsidRPr="00366F39">
        <w:rPr>
          <w:i/>
          <w:iCs/>
          <w:color w:val="FF0000"/>
        </w:rPr>
        <w:t>α</w:t>
      </w:r>
      <w:r w:rsidRPr="00366F39">
        <w:rPr>
          <w:color w:val="FF0000"/>
        </w:rPr>
        <w:t>&lt;1)</w:t>
      </w:r>
    </w:p>
    <w:p w14:paraId="0A018AA3" w14:textId="77777777" w:rsidR="00EF1D7E" w:rsidRPr="00366F39" w:rsidRDefault="00EF1D7E" w:rsidP="00366F39">
      <w:pPr>
        <w:rPr>
          <w:color w:val="FF0000"/>
        </w:rPr>
      </w:pPr>
      <w:r w:rsidRPr="00366F39">
        <w:rPr>
          <w:i/>
          <w:iCs/>
          <w:color w:val="FF0000"/>
        </w:rPr>
        <w:t>β</w:t>
      </w:r>
      <w:r w:rsidRPr="00366F39">
        <w:rPr>
          <w:color w:val="FF0000"/>
        </w:rPr>
        <w:t> = trend smoothing factor (0&lt;</w:t>
      </w:r>
      <w:r w:rsidRPr="00366F39">
        <w:rPr>
          <w:i/>
          <w:iCs/>
          <w:color w:val="FF0000"/>
        </w:rPr>
        <w:t>β</w:t>
      </w:r>
      <w:r w:rsidRPr="00366F39">
        <w:rPr>
          <w:color w:val="FF0000"/>
        </w:rPr>
        <w:t>&lt;1)</w:t>
      </w:r>
    </w:p>
    <w:p w14:paraId="78303A85" w14:textId="5A065B1B" w:rsidR="00EF1D7E" w:rsidRPr="00366F39" w:rsidRDefault="00EF1D7E" w:rsidP="00EF1D7E">
      <w:pPr>
        <w:rPr>
          <w:color w:val="FF0000"/>
        </w:rPr>
      </w:pPr>
      <w:r w:rsidRPr="00366F39">
        <w:rPr>
          <w:i/>
          <w:iCs/>
          <w:color w:val="FF0000"/>
        </w:rPr>
        <w:t>γ</w:t>
      </w:r>
      <w:r w:rsidRPr="00366F39">
        <w:rPr>
          <w:color w:val="FF0000"/>
        </w:rPr>
        <w:t> = seasonal smoothing parameter (0&lt;</w:t>
      </w:r>
      <w:r w:rsidRPr="00366F39">
        <w:rPr>
          <w:i/>
          <w:iCs/>
          <w:color w:val="FF0000"/>
        </w:rPr>
        <w:t>γ</w:t>
      </w:r>
      <w:r w:rsidRPr="00366F39">
        <w:rPr>
          <w:color w:val="FF0000"/>
        </w:rPr>
        <w:t>&lt;1)</w:t>
      </w:r>
    </w:p>
    <w:p w14:paraId="0C455FB3" w14:textId="41F1ECD0" w:rsidR="00EF1D7E" w:rsidRPr="00366F39" w:rsidRDefault="00000000" w:rsidP="00366F39">
      <w:pPr>
        <w:rPr>
          <w:color w:val="FF0000"/>
        </w:rPr>
      </w:pP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t</m:t>
            </m:r>
          </m:sub>
        </m:sSub>
      </m:oMath>
      <w:r w:rsidR="00EF1D7E" w:rsidRPr="00366F39">
        <w:rPr>
          <w:color w:val="FF0000"/>
        </w:rPr>
        <w:t>= seasonal component at time t</w:t>
      </w:r>
    </w:p>
    <w:p w14:paraId="63564D2B" w14:textId="22607A19" w:rsidR="00EF1D7E" w:rsidRPr="00366F39" w:rsidRDefault="00000000" w:rsidP="00EF1D7E">
      <w:pPr>
        <w:rPr>
          <w:i/>
          <w:iCs/>
          <w:color w:val="FF0000"/>
        </w:rPr>
      </w:pPr>
      <m:oMath>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t</m:t>
            </m:r>
          </m:sub>
        </m:sSub>
      </m:oMath>
      <w:r w:rsidR="00EF1D7E" w:rsidRPr="00366F39">
        <w:rPr>
          <w:color w:val="FF0000"/>
        </w:rPr>
        <w:t>= best estimate of a trend at time t</w:t>
      </w:r>
    </w:p>
    <w:p w14:paraId="697D7ADA" w14:textId="77777777" w:rsidR="00EF1D7E" w:rsidRPr="00366F39" w:rsidRDefault="00EF1D7E" w:rsidP="00EF1D7E">
      <w:pPr>
        <w:rPr>
          <w:color w:val="FF0000"/>
        </w:rPr>
      </w:pPr>
    </w:p>
    <w:p w14:paraId="6685573A" w14:textId="2D5900D9" w:rsidR="00EF1D7E" w:rsidRPr="00366F39" w:rsidRDefault="00EF1D7E" w:rsidP="00EF1D7E">
      <w:pPr>
        <w:rPr>
          <w:color w:val="FF0000"/>
        </w:rPr>
      </w:pPr>
      <w:r w:rsidRPr="00366F39">
        <w:rPr>
          <w:color w:val="FF0000"/>
        </w:rPr>
        <w:t>765 models were estimated (one for each state and cause of death) using 50 observations for each model with a 12-month seasonality to estimate 3 smoothing parameters.</w:t>
      </w:r>
    </w:p>
    <w:p w14:paraId="7DBBA042" w14:textId="0DE8D3BE" w:rsidR="00E22EDB" w:rsidRPr="00366F39" w:rsidRDefault="00E22EDB" w:rsidP="00366F39">
      <w:pPr>
        <w:rPr>
          <w:b/>
          <w:bCs/>
          <w:color w:val="FF0000"/>
        </w:rPr>
      </w:pPr>
    </w:p>
    <w:p w14:paraId="4B67F015" w14:textId="77777777" w:rsidR="00F2014B" w:rsidRPr="00366F39" w:rsidRDefault="00F2014B" w:rsidP="00F2014B">
      <w:pPr>
        <w:pStyle w:val="ListParagraph"/>
        <w:numPr>
          <w:ilvl w:val="1"/>
          <w:numId w:val="1"/>
        </w:numPr>
        <w:ind w:left="630" w:hanging="630"/>
        <w:rPr>
          <w:b/>
          <w:bCs/>
          <w:color w:val="FF0000"/>
        </w:rPr>
      </w:pPr>
      <w:r w:rsidRPr="00F2014B">
        <w:rPr>
          <w:b/>
          <w:bCs/>
        </w:rPr>
        <w:t>Autoregressive Integrated Moving Average</w:t>
      </w:r>
      <w:r>
        <w:rPr>
          <w:b/>
          <w:bCs/>
        </w:rPr>
        <w:t xml:space="preserve"> (</w:t>
      </w:r>
      <w:r w:rsidR="00E22EDB" w:rsidRPr="00E22EDB">
        <w:rPr>
          <w:b/>
          <w:bCs/>
        </w:rPr>
        <w:t>ARIMA</w:t>
      </w:r>
      <w:r>
        <w:rPr>
          <w:b/>
          <w:bCs/>
        </w:rPr>
        <w:t>)</w:t>
      </w:r>
      <w:r w:rsidR="00E22EDB" w:rsidRPr="00E22EDB">
        <w:rPr>
          <w:b/>
          <w:bCs/>
        </w:rPr>
        <w:t xml:space="preserve"> model</w:t>
      </w:r>
      <w:r w:rsidR="00FD6CB2">
        <w:rPr>
          <w:b/>
          <w:bCs/>
        </w:rPr>
        <w:t xml:space="preserve">                                    </w:t>
      </w:r>
    </w:p>
    <w:p w14:paraId="481637D0" w14:textId="4F06C16E" w:rsidR="00F2014B" w:rsidRPr="00366F39" w:rsidRDefault="00F2014B" w:rsidP="00366F39">
      <w:pPr>
        <w:rPr>
          <w:b/>
          <w:bCs/>
          <w:color w:val="FF0000"/>
        </w:rPr>
      </w:pPr>
      <w:r w:rsidRPr="00366F39">
        <w:rPr>
          <w:rFonts w:ascii="inherit" w:hAnsi="inherit"/>
          <w:color w:val="161616"/>
        </w:rPr>
        <w:t>As its name indicates, the acronym ARIMA integrates Autoregression and Moving Average models into a single model depending on the parameters passed. These two ways of modeling change throughout the time series are related but have some key differences. In an autoregression model, we forecast the variable of interest using a linear combination of past values of the variable. This technique is similar to a linear regression model in how it uses past values as inputs to the regression. Autoregression is defined as:</w:t>
      </w:r>
    </w:p>
    <w:p w14:paraId="59B1149A" w14:textId="34C55DFE" w:rsidR="00F2014B" w:rsidRPr="00366F39" w:rsidRDefault="00000000" w:rsidP="00F2014B">
      <w:pPr>
        <w:pStyle w:val="NormalWeb"/>
        <w:shd w:val="clear" w:color="auto" w:fill="FFFFFF"/>
        <w:spacing w:before="0" w:beforeAutospacing="0" w:after="0" w:afterAutospacing="0"/>
        <w:textAlignment w:val="baseline"/>
        <w:rPr>
          <w:bCs/>
          <w:color w:val="FF0000"/>
        </w:rPr>
      </w:pPr>
      <m:oMathPara>
        <m:oMath>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A+B</m:t>
              </m:r>
            </m:e>
            <m:sub>
              <m:r>
                <w:rPr>
                  <w:rFonts w:ascii="Cambria Math" w:hAnsi="Cambria Math"/>
                  <w:color w:val="FF0000"/>
                </w:rPr>
                <m:t>1</m:t>
              </m:r>
            </m:sub>
          </m:sSub>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t-1</m:t>
              </m:r>
            </m:sub>
          </m:sSub>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2</m:t>
              </m:r>
            </m:sub>
          </m:sSub>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t-2</m:t>
              </m:r>
            </m:sub>
          </m:sSub>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p</m:t>
              </m:r>
            </m:sub>
          </m:sSub>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t-p</m:t>
              </m:r>
            </m:sub>
          </m:sSub>
          <m: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m:t>
              </m:r>
            </m:sub>
          </m:sSub>
        </m:oMath>
      </m:oMathPara>
    </w:p>
    <w:p w14:paraId="379BA1E9" w14:textId="77777777" w:rsidR="00F2014B" w:rsidRDefault="00F2014B" w:rsidP="00F2014B">
      <w:pPr>
        <w:pStyle w:val="NormalWeb"/>
        <w:shd w:val="clear" w:color="auto" w:fill="FFFFFF"/>
        <w:spacing w:before="0" w:after="0"/>
        <w:textAlignment w:val="baseline"/>
        <w:rPr>
          <w:rFonts w:ascii="inherit" w:hAnsi="inherit"/>
          <w:color w:val="161616"/>
        </w:rPr>
      </w:pPr>
      <w:r>
        <w:rPr>
          <w:rFonts w:ascii="inherit" w:hAnsi="inherit"/>
          <w:color w:val="161616"/>
        </w:rPr>
        <w:lastRenderedPageBreak/>
        <w:t xml:space="preserve">where </w:t>
      </w:r>
      <w:proofErr w:type="spellStart"/>
      <w:r>
        <w:rPr>
          <w:rFonts w:ascii="inherit" w:hAnsi="inherit"/>
          <w:color w:val="161616"/>
        </w:rPr>
        <w:t>ε</w:t>
      </w:r>
      <w:r>
        <w:rPr>
          <w:rFonts w:ascii="inherit" w:hAnsi="inherit"/>
          <w:color w:val="161616"/>
          <w:bdr w:val="none" w:sz="0" w:space="0" w:color="auto" w:frame="1"/>
          <w:vertAlign w:val="subscript"/>
        </w:rPr>
        <w:t>t</w:t>
      </w:r>
      <w:proofErr w:type="spellEnd"/>
      <w:r>
        <w:rPr>
          <w:rFonts w:ascii="inherit" w:hAnsi="inherit"/>
          <w:color w:val="161616"/>
        </w:rPr>
        <w:t> is white noise. We refer to this as an AR(p) model, an autoregressive model of order p.</w:t>
      </w:r>
    </w:p>
    <w:p w14:paraId="1120EF03" w14:textId="76705C02" w:rsidR="00F2014B" w:rsidRDefault="00F2014B" w:rsidP="00366F39">
      <w:pPr>
        <w:pStyle w:val="NormalWeb"/>
        <w:shd w:val="clear" w:color="auto" w:fill="FFFFFF"/>
        <w:spacing w:before="0" w:after="0"/>
        <w:textAlignment w:val="baseline"/>
        <w:rPr>
          <w:rFonts w:ascii="inherit" w:hAnsi="inherit"/>
          <w:color w:val="161616"/>
        </w:rPr>
      </w:pPr>
      <w:r>
        <w:rPr>
          <w:rFonts w:ascii="inherit" w:hAnsi="inherit"/>
          <w:color w:val="161616"/>
        </w:rPr>
        <w:t>A moving average model on the other hand uses the past forecast errors rather than using past values of the forecast variable in a regression. A moving average simply averages q values in a window, where q is the size of the moving average window, and then advances the window. The forecast values are evaluated using the actual values to determine the error at each step in the time series. A moving average is defined as:</w:t>
      </w:r>
    </w:p>
    <w:p w14:paraId="623F2B7A" w14:textId="0FC18A17" w:rsidR="00F2014B" w:rsidRPr="000C52D7" w:rsidRDefault="00000000" w:rsidP="00366F39">
      <w:pPr>
        <w:pStyle w:val="NormalWeb"/>
        <w:shd w:val="clear" w:color="auto" w:fill="FFFFFF"/>
        <w:spacing w:before="0" w:beforeAutospacing="0" w:after="0" w:afterAutospacing="0"/>
        <w:ind w:left="360"/>
        <w:textAlignment w:val="baseline"/>
        <w:rPr>
          <w:bCs/>
          <w:color w:val="FF0000"/>
        </w:rPr>
      </w:pPr>
      <m:oMathPara>
        <m:oMath>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C+D</m:t>
              </m:r>
            </m:e>
            <m:sub>
              <m:r>
                <w:rPr>
                  <w:rFonts w:ascii="Cambria Math" w:hAnsi="Cambria Math"/>
                  <w:color w:val="FF0000"/>
                </w:rPr>
                <m:t>1</m:t>
              </m:r>
            </m:sub>
          </m:sSub>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t-1</m:t>
              </m:r>
            </m:sub>
          </m:sSub>
          <m:sSub>
            <m:sSubPr>
              <m:ctrlPr>
                <w:rPr>
                  <w:rFonts w:ascii="Cambria Math" w:hAnsi="Cambria Math"/>
                  <w:bCs/>
                  <w:color w:val="FF0000"/>
                </w:rPr>
              </m:ctrlPr>
            </m:sSubPr>
            <m:e>
              <m:r>
                <w:rPr>
                  <w:rFonts w:ascii="Cambria Math" w:hAnsi="Cambria Math"/>
                  <w:color w:val="FF0000"/>
                </w:rPr>
                <m:t>+D</m:t>
              </m:r>
            </m:e>
            <m:sub>
              <m:r>
                <w:rPr>
                  <w:rFonts w:ascii="Cambria Math" w:hAnsi="Cambria Math"/>
                  <w:color w:val="FF0000"/>
                </w:rPr>
                <m:t>2</m:t>
              </m:r>
            </m:sub>
          </m:sSub>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t-2</m:t>
              </m:r>
            </m:sub>
          </m:sSub>
          <m:sSub>
            <m:sSubPr>
              <m:ctrlPr>
                <w:rPr>
                  <w:rFonts w:ascii="Cambria Math" w:hAnsi="Cambria Math"/>
                  <w:bCs/>
                  <w:color w:val="FF0000"/>
                </w:rPr>
              </m:ctrlPr>
            </m:sSubPr>
            <m:e>
              <m:r>
                <w:rPr>
                  <w:rFonts w:ascii="Cambria Math" w:hAnsi="Cambria Math"/>
                  <w:color w:val="FF0000"/>
                </w:rPr>
                <m:t>+…+D</m:t>
              </m:r>
            </m:e>
            <m:sub>
              <m:r>
                <w:rPr>
                  <w:rFonts w:ascii="Cambria Math" w:hAnsi="Cambria Math"/>
                  <w:color w:val="FF0000"/>
                </w:rPr>
                <m:t>q</m:t>
              </m:r>
            </m:sub>
          </m:sSub>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t-q</m:t>
              </m:r>
            </m:sub>
          </m:sSub>
        </m:oMath>
      </m:oMathPara>
    </w:p>
    <w:p w14:paraId="027D0248" w14:textId="77777777" w:rsidR="00F2014B" w:rsidRPr="00F2014B" w:rsidRDefault="00F2014B" w:rsidP="00F2014B">
      <w:pPr>
        <w:pStyle w:val="NormalWeb"/>
        <w:shd w:val="clear" w:color="auto" w:fill="FFFFFF"/>
        <w:spacing w:before="0" w:beforeAutospacing="0" w:after="0" w:afterAutospacing="0"/>
        <w:textAlignment w:val="baseline"/>
        <w:rPr>
          <w:rFonts w:ascii="inherit" w:hAnsi="inherit"/>
          <w:color w:val="161616"/>
        </w:rPr>
      </w:pPr>
      <w:proofErr w:type="spellStart"/>
      <w:r w:rsidRPr="00F2014B">
        <w:rPr>
          <w:rFonts w:ascii="inherit" w:hAnsi="inherit"/>
          <w:color w:val="161616"/>
        </w:rPr>
        <w:t>ε</w:t>
      </w:r>
      <w:r w:rsidRPr="00F2014B">
        <w:rPr>
          <w:rFonts w:ascii="inherit" w:hAnsi="inherit"/>
          <w:color w:val="161616"/>
          <w:bdr w:val="none" w:sz="0" w:space="0" w:color="auto" w:frame="1"/>
          <w:vertAlign w:val="subscript"/>
        </w:rPr>
        <w:t>t</w:t>
      </w:r>
      <w:proofErr w:type="spellEnd"/>
      <w:r w:rsidRPr="00F2014B">
        <w:rPr>
          <w:rFonts w:ascii="inherit" w:hAnsi="inherit"/>
          <w:color w:val="161616"/>
        </w:rPr>
        <w:t xml:space="preserve"> is white noise. We refer to this as an MA(q) model, a moving average model of order q. </w:t>
      </w:r>
    </w:p>
    <w:p w14:paraId="05BDCF95" w14:textId="6841171E" w:rsidR="00F2014B" w:rsidRPr="00F2014B" w:rsidRDefault="00F2014B" w:rsidP="00F2014B">
      <w:pPr>
        <w:pStyle w:val="NormalWeb"/>
        <w:shd w:val="clear" w:color="auto" w:fill="FFFFFF"/>
        <w:spacing w:before="0" w:beforeAutospacing="0" w:after="0" w:afterAutospacing="0"/>
        <w:textAlignment w:val="baseline"/>
        <w:rPr>
          <w:rFonts w:ascii="inherit" w:hAnsi="inherit"/>
          <w:color w:val="161616"/>
        </w:rPr>
      </w:pPr>
      <w:r w:rsidRPr="00F2014B">
        <w:rPr>
          <w:rFonts w:ascii="inherit" w:hAnsi="inherit"/>
          <w:color w:val="161616"/>
        </w:rPr>
        <w:t>Typically, in an ARIMA model you'll use either the Auto-Regressive term (AR) term or the Moving Average term (MA). There are 3 key parameters for an ARIMA model which are typically referred to as p, d, and q.</w:t>
      </w:r>
    </w:p>
    <w:p w14:paraId="08EA40C3" w14:textId="7E5B7756" w:rsidR="00F2014B" w:rsidRPr="00F2014B" w:rsidRDefault="00F2014B" w:rsidP="00F2014B">
      <w:pPr>
        <w:pStyle w:val="NormalWeb"/>
        <w:spacing w:beforeAutospacing="0" w:afterAutospacing="0"/>
        <w:rPr>
          <w:rFonts w:ascii="inherit" w:hAnsi="inherit"/>
          <w:color w:val="161616"/>
        </w:rPr>
      </w:pPr>
      <w:r w:rsidRPr="00F2014B">
        <w:rPr>
          <w:rFonts w:ascii="inherit" w:hAnsi="inherit"/>
          <w:color w:val="161616"/>
        </w:rPr>
        <w:t>In an ARIMA(</w:t>
      </w:r>
      <w:proofErr w:type="spellStart"/>
      <w:proofErr w:type="gramStart"/>
      <w:r w:rsidRPr="00F2014B">
        <w:rPr>
          <w:rFonts w:ascii="inherit" w:hAnsi="inherit"/>
          <w:color w:val="161616"/>
        </w:rPr>
        <w:t>p,d</w:t>
      </w:r>
      <w:proofErr w:type="gramEnd"/>
      <w:r w:rsidRPr="00F2014B">
        <w:rPr>
          <w:rFonts w:ascii="inherit" w:hAnsi="inherit"/>
          <w:color w:val="161616"/>
        </w:rPr>
        <w:t>,q</w:t>
      </w:r>
      <w:proofErr w:type="spellEnd"/>
      <w:r w:rsidRPr="00F2014B">
        <w:rPr>
          <w:rFonts w:ascii="inherit" w:hAnsi="inherit"/>
          <w:color w:val="161616"/>
        </w:rPr>
        <w:t xml:space="preserve">) model, the </w:t>
      </w:r>
      <w:r w:rsidRPr="00366F39">
        <w:rPr>
          <w:rFonts w:ascii="inherit" w:hAnsi="inherit"/>
          <w:color w:val="161616"/>
        </w:rPr>
        <w:t>p</w:t>
      </w:r>
      <w:r w:rsidRPr="00F2014B">
        <w:rPr>
          <w:rFonts w:ascii="inherit" w:hAnsi="inherit"/>
          <w:color w:val="161616"/>
        </w:rPr>
        <w:t xml:space="preserve"> is the order of the Autoregressive part,  </w:t>
      </w:r>
      <w:r w:rsidRPr="00366F39">
        <w:rPr>
          <w:rFonts w:ascii="inherit" w:hAnsi="inherit"/>
          <w:color w:val="161616"/>
        </w:rPr>
        <w:t>d</w:t>
      </w:r>
      <w:r w:rsidRPr="00F2014B">
        <w:rPr>
          <w:rFonts w:ascii="inherit" w:hAnsi="inherit"/>
          <w:color w:val="161616"/>
        </w:rPr>
        <w:t xml:space="preserve"> is the degree of differencing involved. The "degree of differencing" refers to the number of times the original time series data needs to be differenced (subtracting the previous value from the current value) to achieve stationarity, </w:t>
      </w:r>
      <w:r w:rsidRPr="00366F39">
        <w:rPr>
          <w:rFonts w:ascii="inherit" w:hAnsi="inherit"/>
          <w:color w:val="161616"/>
        </w:rPr>
        <w:t>q is</w:t>
      </w:r>
      <w:r w:rsidRPr="00F2014B">
        <w:rPr>
          <w:rFonts w:ascii="inherit" w:hAnsi="inherit"/>
          <w:color w:val="161616"/>
        </w:rPr>
        <w:t> the order of the Moving Average part.</w:t>
      </w:r>
    </w:p>
    <w:p w14:paraId="025AFC3E" w14:textId="1005456B" w:rsidR="00F2014B" w:rsidRPr="00366F39" w:rsidRDefault="00F2014B" w:rsidP="00F2014B">
      <w:pPr>
        <w:rPr>
          <w:color w:val="FF0000"/>
        </w:rPr>
      </w:pPr>
      <w:r w:rsidRPr="00366F39">
        <w:rPr>
          <w:color w:val="FF0000"/>
        </w:rPr>
        <w:t>Also 765 models were estimated (one for each state and cause of death) using 50 observations for each model with a 12-month seasonality to estimate the ARIMA models.</w:t>
      </w:r>
    </w:p>
    <w:p w14:paraId="7F87604B" w14:textId="77777777" w:rsidR="00871EC4" w:rsidRDefault="00871EC4" w:rsidP="00F2014B">
      <w:pPr>
        <w:pStyle w:val="NormalWeb"/>
        <w:spacing w:beforeAutospacing="0" w:afterAutospacing="0"/>
        <w:rPr>
          <w:ins w:id="114" w:author="Nuria Diaz-Tena" w:date="2025-01-14T11:52:00Z" w16du:dateUtc="2025-01-14T16:52:00Z"/>
          <w:rFonts w:ascii="inherit" w:hAnsi="inherit"/>
          <w:color w:val="161616"/>
        </w:rPr>
      </w:pPr>
    </w:p>
    <w:p w14:paraId="26F94A8B" w14:textId="6B87D808" w:rsidR="00F2014B" w:rsidRPr="00871EC4" w:rsidRDefault="00871EC4" w:rsidP="00871EC4">
      <w:pPr>
        <w:pStyle w:val="NormalWeb"/>
        <w:numPr>
          <w:ilvl w:val="1"/>
          <w:numId w:val="1"/>
        </w:numPr>
        <w:spacing w:beforeAutospacing="0" w:afterAutospacing="0"/>
        <w:rPr>
          <w:rFonts w:ascii="inherit" w:hAnsi="inherit"/>
          <w:b/>
          <w:bCs/>
          <w:color w:val="161616"/>
          <w:rPrChange w:id="115" w:author="Nuria Diaz-Tena" w:date="2025-01-14T11:52:00Z" w16du:dateUtc="2025-01-14T16:52:00Z">
            <w:rPr>
              <w:rFonts w:ascii="inherit" w:hAnsi="inherit"/>
              <w:color w:val="161616"/>
            </w:rPr>
          </w:rPrChange>
        </w:rPr>
        <w:pPrChange w:id="116" w:author="Nuria Diaz-Tena" w:date="2025-01-14T11:52:00Z" w16du:dateUtc="2025-01-14T16:52:00Z">
          <w:pPr>
            <w:pStyle w:val="NormalWeb"/>
            <w:spacing w:beforeAutospacing="0" w:afterAutospacing="0"/>
          </w:pPr>
        </w:pPrChange>
      </w:pPr>
      <w:ins w:id="117" w:author="Nuria Diaz-Tena" w:date="2025-01-14T11:52:00Z" w16du:dateUtc="2025-01-14T16:52:00Z">
        <w:r w:rsidRPr="00871EC4">
          <w:rPr>
            <w:rFonts w:ascii="inherit" w:hAnsi="inherit"/>
            <w:b/>
            <w:bCs/>
            <w:color w:val="161616"/>
            <w:rPrChange w:id="118" w:author="Nuria Diaz-Tena" w:date="2025-01-14T11:52:00Z" w16du:dateUtc="2025-01-14T16:52:00Z">
              <w:rPr>
                <w:rFonts w:ascii="inherit" w:hAnsi="inherit"/>
                <w:color w:val="161616"/>
              </w:rPr>
            </w:rPrChange>
          </w:rPr>
          <w:t>Sinusoidal models</w:t>
        </w:r>
        <w:r>
          <w:rPr>
            <w:rFonts w:ascii="inherit" w:hAnsi="inherit"/>
            <w:b/>
            <w:bCs/>
            <w:color w:val="161616"/>
          </w:rPr>
          <w:t xml:space="preserve"> DAVI</w:t>
        </w:r>
      </w:ins>
      <w:ins w:id="119" w:author="Nuria Diaz-Tena" w:date="2025-01-14T11:53:00Z" w16du:dateUtc="2025-01-14T16:53:00Z">
        <w:r>
          <w:rPr>
            <w:rFonts w:ascii="inherit" w:hAnsi="inherit"/>
            <w:b/>
            <w:bCs/>
            <w:color w:val="161616"/>
          </w:rPr>
          <w:t>T to describe</w:t>
        </w:r>
      </w:ins>
    </w:p>
    <w:p w14:paraId="29E7D6EB" w14:textId="77777777" w:rsidR="00F2014B" w:rsidRDefault="00F2014B" w:rsidP="00F2014B">
      <w:pPr>
        <w:pStyle w:val="NormalWeb"/>
        <w:shd w:val="clear" w:color="auto" w:fill="FFFFFF"/>
        <w:spacing w:before="0" w:beforeAutospacing="0" w:after="0" w:afterAutospacing="0"/>
        <w:textAlignment w:val="baseline"/>
        <w:rPr>
          <w:rFonts w:ascii="inherit" w:hAnsi="inherit"/>
          <w:color w:val="161616"/>
        </w:rPr>
      </w:pPr>
    </w:p>
    <w:p w14:paraId="79FB1D64" w14:textId="6F3E53F6" w:rsidR="00F2014B" w:rsidRPr="00F2014B" w:rsidDel="00871EC4" w:rsidRDefault="00F2014B" w:rsidP="00366F39">
      <w:pPr>
        <w:pStyle w:val="NormalWeb"/>
        <w:shd w:val="clear" w:color="auto" w:fill="FFFFFF"/>
        <w:spacing w:before="0" w:beforeAutospacing="0" w:after="0" w:afterAutospacing="0"/>
        <w:textAlignment w:val="baseline"/>
        <w:rPr>
          <w:del w:id="120" w:author="Nuria Diaz-Tena" w:date="2025-01-14T11:53:00Z" w16du:dateUtc="2025-01-14T16:53:00Z"/>
          <w:rFonts w:ascii="inherit" w:hAnsi="inherit"/>
          <w:color w:val="161616"/>
        </w:rPr>
      </w:pPr>
      <w:r w:rsidRPr="00F2014B">
        <w:rPr>
          <w:rFonts w:ascii="inherit" w:hAnsi="inherit"/>
          <w:color w:val="161616"/>
        </w:rPr>
        <w:t>.</w:t>
      </w:r>
    </w:p>
    <w:p w14:paraId="2D069B35" w14:textId="380FE3FC" w:rsidR="00FD6CB2" w:rsidRDefault="00FD6CB2" w:rsidP="00871EC4">
      <w:pPr>
        <w:pStyle w:val="NormalWeb"/>
        <w:shd w:val="clear" w:color="auto" w:fill="FFFFFF"/>
        <w:spacing w:before="0" w:beforeAutospacing="0" w:after="0" w:afterAutospacing="0"/>
        <w:textAlignment w:val="baseline"/>
        <w:pPrChange w:id="121" w:author="Nuria Diaz-Tena" w:date="2025-01-14T11:53:00Z" w16du:dateUtc="2025-01-14T16:53:00Z">
          <w:pPr/>
        </w:pPrChange>
      </w:pPr>
    </w:p>
    <w:p w14:paraId="50C8D169" w14:textId="77777777" w:rsidR="00F2014B" w:rsidRPr="00366F39" w:rsidRDefault="00F2014B" w:rsidP="00366F39">
      <w:pPr>
        <w:rPr>
          <w:b/>
          <w:bCs/>
          <w:color w:val="FF0000"/>
        </w:rPr>
      </w:pPr>
    </w:p>
    <w:p w14:paraId="0635FA1E" w14:textId="77777777" w:rsidR="00F2014B" w:rsidRPr="00366F39" w:rsidRDefault="00E22EDB" w:rsidP="00FD6CB2">
      <w:pPr>
        <w:pStyle w:val="ListParagraph"/>
        <w:numPr>
          <w:ilvl w:val="1"/>
          <w:numId w:val="1"/>
        </w:numPr>
        <w:ind w:left="630" w:hanging="630"/>
        <w:rPr>
          <w:b/>
          <w:bCs/>
          <w:color w:val="FF0000"/>
        </w:rPr>
      </w:pPr>
      <w:r w:rsidRPr="00FD6CB2">
        <w:rPr>
          <w:b/>
          <w:bCs/>
        </w:rPr>
        <w:t>Adding Autoregressive Tensor to previous Models</w:t>
      </w:r>
      <w:r w:rsidR="00FD6CB2">
        <w:rPr>
          <w:b/>
          <w:bCs/>
        </w:rPr>
        <w:t xml:space="preserve">  </w:t>
      </w:r>
      <w:r w:rsidR="00250909">
        <w:rPr>
          <w:b/>
          <w:bCs/>
        </w:rPr>
        <w:t xml:space="preserve"> </w:t>
      </w:r>
    </w:p>
    <w:p w14:paraId="66F22CEA" w14:textId="14051F42" w:rsidR="00F2014B" w:rsidRPr="00366F39" w:rsidRDefault="00F2014B" w:rsidP="00366F39">
      <w:pPr>
        <w:rPr>
          <w:color w:val="FF0000"/>
        </w:rPr>
      </w:pPr>
      <w:r w:rsidRPr="00366F39">
        <w:rPr>
          <w:color w:val="FF0000"/>
        </w:rPr>
        <w:t xml:space="preserve">Using tensors in time series (TS) forecasting can significantly improve model performance, especially when dealing with complex, multi-dimensional data. The </w:t>
      </w:r>
      <w:r w:rsidRPr="00F2014B">
        <w:rPr>
          <w:color w:val="FF0000"/>
        </w:rPr>
        <w:t>improvement</w:t>
      </w:r>
      <w:r w:rsidRPr="00366F39">
        <w:rPr>
          <w:color w:val="FF0000"/>
        </w:rPr>
        <w:t xml:space="preserve"> comes by capturing multi-dimensional relationships.</w:t>
      </w:r>
    </w:p>
    <w:p w14:paraId="73B1F142" w14:textId="739BDA2B" w:rsidR="00F2014B" w:rsidRPr="00366F39" w:rsidRDefault="00F2014B" w:rsidP="00F2014B">
      <w:pPr>
        <w:rPr>
          <w:color w:val="FF0000"/>
        </w:rPr>
      </w:pPr>
      <w:r w:rsidRPr="00366F39">
        <w:rPr>
          <w:color w:val="FF0000"/>
        </w:rPr>
        <w:t xml:space="preserve">Tensors can naturally represent multi-dimensional data, like time series with multiple features or time series across multiple locations. This allows models to capture complex relationships between different variables and across different time steps. For </w:t>
      </w:r>
      <w:r w:rsidRPr="00F2014B">
        <w:rPr>
          <w:color w:val="FF0000"/>
        </w:rPr>
        <w:t>example,</w:t>
      </w:r>
      <w:r w:rsidRPr="00366F39">
        <w:rPr>
          <w:color w:val="FF0000"/>
        </w:rPr>
        <w:t xml:space="preserve"> </w:t>
      </w:r>
      <w:r w:rsidRPr="00F2014B">
        <w:rPr>
          <w:color w:val="000000"/>
          <w:shd w:val="clear" w:color="auto" w:fill="FFFFFF"/>
        </w:rPr>
        <w:t>an increase in diabetes-related deaths in the last three months could affect heart disease deaths, potentially leading to either a decrease in deaths due to heart disease (competing risk between diseases) or an increase in deaths from heart disease due to the same reason diabetes deaths have increased.</w:t>
      </w:r>
    </w:p>
    <w:p w14:paraId="6642261D" w14:textId="7CBE7CF3" w:rsidR="00F2014B" w:rsidRDefault="00F2014B" w:rsidP="00F2014B">
      <w:pPr>
        <w:rPr>
          <w:color w:val="FF0000"/>
        </w:rPr>
      </w:pPr>
      <w:r w:rsidRPr="00366F39">
        <w:rPr>
          <w:color w:val="FF0000"/>
        </w:rPr>
        <w:t xml:space="preserve">Once the </w:t>
      </w:r>
      <w:r>
        <w:rPr>
          <w:color w:val="FF0000"/>
        </w:rPr>
        <w:t>three previous models are estimated, the errors for each one of the models is computed and used with the other causes of death to improve the model by running 15 more regressions.</w:t>
      </w:r>
    </w:p>
    <w:p w14:paraId="22F1D903" w14:textId="77777777" w:rsidR="00F2014B" w:rsidRPr="00366F39" w:rsidRDefault="00F2014B" w:rsidP="00F2014B">
      <w:pPr>
        <w:rPr>
          <w:color w:val="FF0000"/>
        </w:rPr>
      </w:pPr>
    </w:p>
    <w:p w14:paraId="0DCCE1EB" w14:textId="5F8F07E3" w:rsidR="00F2014B" w:rsidRPr="00F2014B" w:rsidRDefault="00000000" w:rsidP="00F2014B">
      <w:pPr>
        <w:rPr>
          <w:b/>
          <w:bCs/>
          <w:color w:val="FF0000"/>
        </w:rPr>
      </w:pPr>
      <m:oMath>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c=c,t,s</m:t>
            </m:r>
          </m:sub>
        </m:sSub>
        <m:r>
          <w:rPr>
            <w:rFonts w:ascii="Cambria Math" w:hAnsi="Cambria Math"/>
            <w:color w:val="FF0000"/>
          </w:rPr>
          <m:t>=</m:t>
        </m:r>
      </m:oMath>
      <w:r w:rsidR="00F2014B">
        <w:rPr>
          <w:bCs/>
          <w:color w:val="FF0000"/>
        </w:rPr>
        <w:t xml:space="preserve"> </w:t>
      </w:r>
      <m:oMath>
        <m:r>
          <w:rPr>
            <w:rFonts w:ascii="Cambria Math" w:hAnsi="Cambria Math"/>
            <w:color w:val="FF0000"/>
          </w:rPr>
          <m:t xml:space="preserve"> </m:t>
        </m:r>
        <m:sSub>
          <m:sSubPr>
            <m:ctrlPr>
              <w:rPr>
                <w:rFonts w:ascii="Cambria Math" w:hAnsi="Cambria Math"/>
                <w:bCs/>
                <w:color w:val="FF0000"/>
              </w:rPr>
            </m:ctrlPr>
          </m:sSubPr>
          <m:e>
            <m:r>
              <w:rPr>
                <w:rFonts w:ascii="Cambria Math" w:hAnsi="Cambria Math"/>
                <w:color w:val="FF0000"/>
              </w:rPr>
              <m:t>A</m:t>
            </m:r>
          </m:e>
          <m:sub>
            <m:r>
              <w:rPr>
                <w:rFonts w:ascii="Cambria Math" w:hAnsi="Cambria Math"/>
                <w:color w:val="FF0000"/>
              </w:rPr>
              <m:t>s</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c1</m:t>
            </m:r>
          </m:sub>
        </m:sSub>
        <m:nary>
          <m:naryPr>
            <m:chr m:val="∑"/>
            <m:limLoc m:val="subSup"/>
            <m:ctrlPr>
              <w:rPr>
                <w:rFonts w:ascii="Cambria Math" w:hAnsi="Cambria Math"/>
                <w:bCs/>
                <w:i/>
                <w:color w:val="FF0000"/>
              </w:rPr>
            </m:ctrlPr>
          </m:naryPr>
          <m:sub>
            <m:r>
              <w:rPr>
                <w:rFonts w:ascii="Cambria Math" w:hAnsi="Cambria Math"/>
                <w:color w:val="FF0000"/>
              </w:rPr>
              <m:t>c=1 |=c</m:t>
            </m:r>
          </m:sub>
          <m:sup>
            <m:r>
              <w:rPr>
                <w:rFonts w:ascii="Cambria Math" w:hAnsi="Cambria Math"/>
                <w:color w:val="FF0000"/>
              </w:rPr>
              <m:t>15</m:t>
            </m:r>
          </m:sup>
          <m:e>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c,t-1</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c2</m:t>
                </m:r>
              </m:sub>
            </m:sSub>
            <m:nary>
              <m:naryPr>
                <m:chr m:val="∑"/>
                <m:limLoc m:val="subSup"/>
                <m:ctrlPr>
                  <w:rPr>
                    <w:rFonts w:ascii="Cambria Math" w:hAnsi="Cambria Math"/>
                    <w:bCs/>
                    <w:i/>
                    <w:color w:val="FF0000"/>
                  </w:rPr>
                </m:ctrlPr>
              </m:naryPr>
              <m:sub>
                <m:r>
                  <w:rPr>
                    <w:rFonts w:ascii="Cambria Math" w:hAnsi="Cambria Math"/>
                    <w:color w:val="FF0000"/>
                  </w:rPr>
                  <m:t>c=1 not c</m:t>
                </m:r>
              </m:sub>
              <m:sup>
                <m:r>
                  <w:rPr>
                    <w:rFonts w:ascii="Cambria Math" w:hAnsi="Cambria Math"/>
                    <w:color w:val="FF0000"/>
                  </w:rPr>
                  <m:t>15</m:t>
                </m:r>
              </m:sup>
              <m:e>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c,t-1</m:t>
                    </m:r>
                  </m:sub>
                </m:sSub>
              </m:e>
            </m:nary>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c,t-2</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c3</m:t>
                </m:r>
              </m:sub>
            </m:sSub>
            <m:nary>
              <m:naryPr>
                <m:chr m:val="∑"/>
                <m:limLoc m:val="subSup"/>
                <m:ctrlPr>
                  <w:rPr>
                    <w:rFonts w:ascii="Cambria Math" w:hAnsi="Cambria Math"/>
                    <w:bCs/>
                    <w:i/>
                    <w:color w:val="FF0000"/>
                  </w:rPr>
                </m:ctrlPr>
              </m:naryPr>
              <m:sub>
                <m:r>
                  <w:rPr>
                    <w:rFonts w:ascii="Cambria Math" w:hAnsi="Cambria Math"/>
                    <w:color w:val="FF0000"/>
                  </w:rPr>
                  <m:t>c=1 notc</m:t>
                </m:r>
              </m:sub>
              <m:sup>
                <m:r>
                  <w:rPr>
                    <w:rFonts w:ascii="Cambria Math" w:hAnsi="Cambria Math"/>
                    <w:color w:val="FF0000"/>
                  </w:rPr>
                  <m:t>15</m:t>
                </m:r>
              </m:sup>
              <m:e>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c,t-1</m:t>
                    </m:r>
                  </m:sub>
                </m:sSub>
              </m:e>
            </m:nary>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c,t-2</m:t>
                </m:r>
              </m:sub>
            </m:sSub>
            <m:r>
              <w:rPr>
                <w:rFonts w:ascii="Cambria Math" w:hAnsi="Cambria Math"/>
                <w:color w:val="FF0000"/>
              </w:rPr>
              <m:t xml:space="preserve"> +</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c,t-3</m:t>
                </m:r>
              </m:sub>
            </m:sSub>
            <m:r>
              <w:rPr>
                <w:rFonts w:ascii="Cambria Math" w:hAnsi="Cambria Math"/>
                <w:color w:val="FF0000"/>
              </w:rPr>
              <m:t xml:space="preserve">) </m:t>
            </m:r>
          </m:e>
        </m:nary>
        <m: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t,s</m:t>
            </m:r>
          </m:sub>
        </m:sSub>
      </m:oMath>
    </w:p>
    <w:p w14:paraId="044251B1" w14:textId="73CD49B5" w:rsidR="00904E07" w:rsidRDefault="00904E07" w:rsidP="00F2014B">
      <w:pPr>
        <w:rPr>
          <w:b/>
          <w:bCs/>
          <w:color w:val="FF0000"/>
        </w:rPr>
      </w:pPr>
    </w:p>
    <w:p w14:paraId="219158FF" w14:textId="7B6F7C27" w:rsidR="00F2014B" w:rsidRDefault="00F2014B" w:rsidP="00F2014B">
      <w:pPr>
        <w:rPr>
          <w:color w:val="FF0000"/>
        </w:rPr>
      </w:pPr>
      <w:r>
        <w:rPr>
          <w:color w:val="FF0000"/>
        </w:rPr>
        <w:t xml:space="preserve">We checked if death in other causes of death in one, two or three previous month most affected the other causes of death in the following time period. </w:t>
      </w:r>
    </w:p>
    <w:p w14:paraId="34355939" w14:textId="77777777" w:rsidR="00F2014B" w:rsidRPr="00366F39" w:rsidRDefault="00F2014B" w:rsidP="00366F39">
      <w:pPr>
        <w:rPr>
          <w:b/>
          <w:bCs/>
          <w:color w:val="FF0000"/>
        </w:rPr>
      </w:pPr>
    </w:p>
    <w:p w14:paraId="74A79626" w14:textId="25918F61" w:rsidR="00E22EDB" w:rsidRPr="00C7479A" w:rsidRDefault="00C7479A" w:rsidP="00C7479A">
      <w:pPr>
        <w:pStyle w:val="ListParagraph"/>
        <w:ind w:left="630"/>
        <w:rPr>
          <w:b/>
          <w:bCs/>
          <w:color w:val="FF0000"/>
        </w:rPr>
      </w:pPr>
      <w:r>
        <w:rPr>
          <w:b/>
          <w:bCs/>
        </w:rPr>
        <w:lastRenderedPageBreak/>
        <w:t xml:space="preserve">                                                              </w:t>
      </w:r>
    </w:p>
    <w:p w14:paraId="22CFFD1F" w14:textId="051493A7" w:rsidR="00313AE1" w:rsidRPr="00727ED9" w:rsidRDefault="00313AE1" w:rsidP="00727ED9">
      <w:pPr>
        <w:pStyle w:val="ListParagraph"/>
        <w:numPr>
          <w:ilvl w:val="0"/>
          <w:numId w:val="1"/>
        </w:numPr>
        <w:rPr>
          <w:b/>
          <w:bCs/>
        </w:rPr>
      </w:pPr>
      <w:r w:rsidRPr="00E22EDB">
        <w:rPr>
          <w:b/>
          <w:bCs/>
        </w:rPr>
        <w:t>Results</w:t>
      </w:r>
      <w:r w:rsidR="002558BF">
        <w:t xml:space="preserve"> </w:t>
      </w:r>
    </w:p>
    <w:p w14:paraId="5CFB818E" w14:textId="75CB24F5" w:rsidR="007D4256" w:rsidRDefault="00A94B1F" w:rsidP="007D4256">
      <w:r>
        <w:t xml:space="preserve">Crude death rate was defined as the number of deaths per 100,000 of the state’s population in that year. </w:t>
      </w:r>
      <w:r w:rsidR="007D4256">
        <w:t xml:space="preserve">The states with the </w:t>
      </w:r>
      <w:r>
        <w:t xml:space="preserve">highest </w:t>
      </w:r>
      <w:r w:rsidR="007D4256">
        <w:t xml:space="preserve">crude rate </w:t>
      </w:r>
      <w:r w:rsidR="0096219A">
        <w:t xml:space="preserve">(without adjusting by age) </w:t>
      </w:r>
      <w:r w:rsidR="007D4256">
        <w:t>before COVID</w:t>
      </w:r>
      <w:r>
        <w:t>-19 pandemic</w:t>
      </w:r>
      <w:r w:rsidR="007D4256">
        <w:t xml:space="preserve"> </w:t>
      </w:r>
      <w:r>
        <w:t xml:space="preserve">were </w:t>
      </w:r>
      <w:r w:rsidR="007D4256">
        <w:t xml:space="preserve">West Virginia, </w:t>
      </w:r>
      <w:r w:rsidR="0096219A">
        <w:t>Maine, Mississippi, Arkansas, and</w:t>
      </w:r>
      <w:r w:rsidR="007D4256">
        <w:t xml:space="preserve"> Alabama</w:t>
      </w:r>
      <w:r w:rsidR="0096219A">
        <w:t>. T</w:t>
      </w:r>
      <w:r w:rsidR="007D4256">
        <w:t>he states with the</w:t>
      </w:r>
      <w:r w:rsidR="00F2014B">
        <w:t xml:space="preserve"> </w:t>
      </w:r>
      <w:r>
        <w:t>lowest</w:t>
      </w:r>
      <w:r w:rsidR="007D4256">
        <w:t xml:space="preserve"> crude rate</w:t>
      </w:r>
      <w:r>
        <w:t>s</w:t>
      </w:r>
      <w:r w:rsidR="007D4256">
        <w:t xml:space="preserve"> before COVID</w:t>
      </w:r>
      <w:r>
        <w:t>-19</w:t>
      </w:r>
      <w:r w:rsidR="007D4256">
        <w:t xml:space="preserve"> </w:t>
      </w:r>
      <w:r>
        <w:t xml:space="preserve">were </w:t>
      </w:r>
      <w:r w:rsidR="007D4256">
        <w:t xml:space="preserve">Utah, </w:t>
      </w:r>
      <w:r w:rsidR="0096219A">
        <w:t xml:space="preserve">Alaska, DC, </w:t>
      </w:r>
      <w:r w:rsidR="007D4256">
        <w:t xml:space="preserve">Colorado, </w:t>
      </w:r>
      <w:r w:rsidR="0096219A">
        <w:t xml:space="preserve">Texas and </w:t>
      </w:r>
      <w:r w:rsidR="007D4256">
        <w:t>California. The crude rate depends on the proportion of old population, the proportions of minorities and the access of health care on those states. Excess crude rate</w:t>
      </w:r>
      <w:r w:rsidR="00F00D09">
        <w:t xml:space="preserve"> was calculated as the difference of the observed (actual) and the predicted (expected) crude rates</w:t>
      </w:r>
      <w:r w:rsidR="007D4256">
        <w:t xml:space="preserve"> (5)</w:t>
      </w:r>
      <w:r w:rsidR="00F00D09">
        <w:t>.</w:t>
      </w:r>
    </w:p>
    <w:p w14:paraId="5A557A1A" w14:textId="377FA216" w:rsidR="007D4256" w:rsidRDefault="007D4256" w:rsidP="00F2014B">
      <w:r>
        <w:t>Excess crude rate = Actual crude rate – Expected crude rate without COVID-19</w:t>
      </w:r>
      <w:r w:rsidR="00F00D09">
        <w:t xml:space="preserve"> (5)</w:t>
      </w:r>
    </w:p>
    <w:p w14:paraId="3DA8A101" w14:textId="77777777" w:rsidR="007D4256" w:rsidRDefault="007D4256" w:rsidP="007D4256">
      <w:pPr>
        <w:pStyle w:val="ListParagraph"/>
      </w:pPr>
    </w:p>
    <w:p w14:paraId="62A117B6" w14:textId="01712A24" w:rsidR="00057BB1" w:rsidRDefault="00135859" w:rsidP="007D4256">
      <w:r>
        <w:t>The training set for all models</w:t>
      </w:r>
      <w:r w:rsidR="00F00D09">
        <w:t xml:space="preserve"> included data</w:t>
      </w:r>
      <w:r>
        <w:t xml:space="preserve"> from 2015 to February 2019</w:t>
      </w:r>
      <w:r w:rsidR="00F00D09">
        <w:t>,</w:t>
      </w:r>
      <w:r>
        <w:t xml:space="preserve"> and the hold-out </w:t>
      </w:r>
      <w:r w:rsidR="00F00D09">
        <w:t>data set included observations</w:t>
      </w:r>
      <w:r>
        <w:t xml:space="preserve"> from March 2019 to February 2020. </w:t>
      </w:r>
      <w:r w:rsidR="00117958">
        <w:t xml:space="preserve">Mean </w:t>
      </w:r>
      <w:r w:rsidR="009A6AB1">
        <w:t>absolute</w:t>
      </w:r>
      <w:r w:rsidR="00117958">
        <w:t xml:space="preserve"> error (MAE) was calculated</w:t>
      </w:r>
      <w:r>
        <w:t xml:space="preserve"> on the hold-out </w:t>
      </w:r>
      <w:r w:rsidR="00117958">
        <w:t xml:space="preserve">data, </w:t>
      </w:r>
      <w:r>
        <w:t xml:space="preserve">and the </w:t>
      </w:r>
      <w:r w:rsidR="00117958">
        <w:t xml:space="preserve">model with the </w:t>
      </w:r>
      <w:r>
        <w:t xml:space="preserve">smallest MAE </w:t>
      </w:r>
      <w:r w:rsidR="00117958">
        <w:t xml:space="preserve">selected as the best fit model and used for the </w:t>
      </w:r>
      <w:r w:rsidR="00F2014B">
        <w:t xml:space="preserve">final </w:t>
      </w:r>
      <w:r w:rsidR="00117958">
        <w:t>forecast</w:t>
      </w:r>
      <w:r>
        <w:t xml:space="preserve">. </w:t>
      </w:r>
      <w:r>
        <w:rPr>
          <w:sz w:val="20"/>
          <w:szCs w:val="20"/>
        </w:rPr>
        <w:t xml:space="preserve"> </w:t>
      </w:r>
      <w:r w:rsidR="003558F4">
        <w:t xml:space="preserve">Table 1 </w:t>
      </w:r>
      <w:r w:rsidR="00F75AF7">
        <w:t xml:space="preserve">and </w:t>
      </w:r>
      <w:r w:rsidR="00117958">
        <w:t xml:space="preserve">Figure </w:t>
      </w:r>
      <w:r w:rsidR="00C7479A">
        <w:t>3</w:t>
      </w:r>
      <w:r w:rsidR="00F75AF7">
        <w:t xml:space="preserve"> </w:t>
      </w:r>
      <w:r w:rsidR="003558F4">
        <w:t>provid</w:t>
      </w:r>
      <w:r w:rsidR="00EF3E6A">
        <w:t>e</w:t>
      </w:r>
      <w:r w:rsidR="003558F4">
        <w:t xml:space="preserve"> the MA</w:t>
      </w:r>
      <w:r w:rsidR="00361BF7">
        <w:t>E</w:t>
      </w:r>
      <w:r w:rsidR="003558F4">
        <w:t xml:space="preserve"> by </w:t>
      </w:r>
      <w:r w:rsidR="00057BB1">
        <w:t xml:space="preserve">cause of death and type of model. </w:t>
      </w:r>
      <w:r w:rsidR="00057BB1" w:rsidRPr="00057BB1">
        <w:rPr>
          <w:color w:val="FF0000"/>
        </w:rPr>
        <w:t>TO BE INSERTED</w:t>
      </w:r>
    </w:p>
    <w:p w14:paraId="41FFD696" w14:textId="4326CFB2" w:rsidR="0007063D" w:rsidRDefault="0096219A" w:rsidP="007D4256">
      <w:r>
        <w:t xml:space="preserve">for the hold out period (March 2019 to February 2020) where we are </w:t>
      </w:r>
      <w:r w:rsidR="00135859">
        <w:t>testing</w:t>
      </w:r>
      <w:r>
        <w:t xml:space="preserve"> </w:t>
      </w:r>
      <w:r w:rsidR="00135859">
        <w:t>t</w:t>
      </w:r>
      <w:r>
        <w:t>he model</w:t>
      </w:r>
      <w:r w:rsidR="00B00C04">
        <w:t>.</w:t>
      </w:r>
      <w:r w:rsidR="001D7CC3">
        <w:t xml:space="preserve"> </w:t>
      </w:r>
      <w:r w:rsidR="00135859">
        <w:t xml:space="preserve">The </w:t>
      </w:r>
      <w:r w:rsidR="00057BB1">
        <w:t>E</w:t>
      </w:r>
      <w:r w:rsidR="00135859">
        <w:t xml:space="preserve">xponential Smoothing Forecast is the one performing the best with this data as seen in Table 1.  </w:t>
      </w:r>
      <w:r w:rsidR="00C7479A" w:rsidRPr="0007063D">
        <w:rPr>
          <w:color w:val="FF0000"/>
        </w:rPr>
        <w:t>COMMENTS ON CAUSES</w:t>
      </w:r>
    </w:p>
    <w:p w14:paraId="0E456741" w14:textId="4643809D" w:rsidR="003558F4" w:rsidRDefault="003558F4" w:rsidP="008A1979"/>
    <w:p w14:paraId="3E3F6E90" w14:textId="39B6EB4B" w:rsidR="007D4256" w:rsidRDefault="00A25554" w:rsidP="008A1979">
      <w:r>
        <w:t>Table1. MAPE during the hold-out period</w:t>
      </w:r>
      <w:r w:rsidR="001D7CC3">
        <w:t xml:space="preserve"> (March 2019 to February 2020</w:t>
      </w:r>
      <w:r w:rsidR="004D45F5">
        <w:t>) for</w:t>
      </w:r>
      <w:r w:rsidR="007D4256">
        <w:t xml:space="preserve"> the </w:t>
      </w:r>
      <w:r w:rsidR="00057BB1">
        <w:t>three initial models.</w:t>
      </w:r>
    </w:p>
    <w:tbl>
      <w:tblPr>
        <w:tblW w:w="5000" w:type="pct"/>
        <w:tblLook w:val="04A0" w:firstRow="1" w:lastRow="0" w:firstColumn="1" w:lastColumn="0" w:noHBand="0" w:noVBand="1"/>
      </w:tblPr>
      <w:tblGrid>
        <w:gridCol w:w="1990"/>
        <w:gridCol w:w="1226"/>
        <w:gridCol w:w="1225"/>
        <w:gridCol w:w="1225"/>
        <w:gridCol w:w="1225"/>
        <w:gridCol w:w="1225"/>
        <w:gridCol w:w="1224"/>
      </w:tblGrid>
      <w:tr w:rsidR="00F75AF7" w14:paraId="2E16D865" w14:textId="77777777" w:rsidTr="0007063D">
        <w:trPr>
          <w:trHeight w:val="763"/>
        </w:trPr>
        <w:tc>
          <w:tcPr>
            <w:tcW w:w="106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BBFEC4" w14:textId="77777777" w:rsidR="00057BB1" w:rsidRDefault="00057BB1" w:rsidP="005F6231">
            <w:pPr>
              <w:rPr>
                <w:b/>
                <w:bCs/>
                <w:color w:val="000000"/>
              </w:rPr>
            </w:pPr>
            <w:r>
              <w:rPr>
                <w:b/>
                <w:bCs/>
                <w:color w:val="000000"/>
              </w:rPr>
              <w:t> </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41296E55" w14:textId="77777777" w:rsidR="00057BB1" w:rsidRDefault="00057BB1" w:rsidP="005F6231">
            <w:pPr>
              <w:jc w:val="center"/>
              <w:rPr>
                <w:b/>
                <w:bCs/>
                <w:color w:val="000000"/>
              </w:rPr>
            </w:pPr>
            <w:r>
              <w:rPr>
                <w:b/>
                <w:bCs/>
                <w:color w:val="000000"/>
              </w:rPr>
              <w:t>Exponential Smoothing</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6D7A9781" w14:textId="77777777" w:rsidR="00057BB1" w:rsidRDefault="00057BB1" w:rsidP="005F6231">
            <w:pPr>
              <w:jc w:val="center"/>
              <w:rPr>
                <w:b/>
                <w:bCs/>
                <w:color w:val="000000"/>
              </w:rPr>
            </w:pPr>
            <w:r>
              <w:rPr>
                <w:b/>
                <w:bCs/>
                <w:color w:val="000000"/>
              </w:rPr>
              <w:t>Non-Linear Trend and Seasonality</w:t>
            </w:r>
          </w:p>
        </w:tc>
        <w:tc>
          <w:tcPr>
            <w:tcW w:w="1311" w:type="pct"/>
            <w:gridSpan w:val="2"/>
            <w:tcBorders>
              <w:top w:val="single" w:sz="8" w:space="0" w:color="auto"/>
              <w:left w:val="nil"/>
              <w:bottom w:val="single" w:sz="8" w:space="0" w:color="auto"/>
              <w:right w:val="single" w:sz="8" w:space="0" w:color="000000"/>
            </w:tcBorders>
            <w:shd w:val="clear" w:color="auto" w:fill="auto"/>
            <w:vAlign w:val="center"/>
            <w:hideMark/>
          </w:tcPr>
          <w:p w14:paraId="13132DE5" w14:textId="77777777" w:rsidR="00057BB1" w:rsidRDefault="00057BB1" w:rsidP="005F6231">
            <w:pPr>
              <w:jc w:val="center"/>
              <w:rPr>
                <w:b/>
                <w:bCs/>
                <w:color w:val="000000"/>
              </w:rPr>
            </w:pPr>
            <w:r>
              <w:rPr>
                <w:b/>
                <w:bCs/>
                <w:color w:val="000000"/>
              </w:rPr>
              <w:t>ARIMA</w:t>
            </w:r>
          </w:p>
        </w:tc>
      </w:tr>
      <w:tr w:rsidR="00F75AF7" w14:paraId="623BE0C6" w14:textId="77777777" w:rsidTr="0007063D">
        <w:trPr>
          <w:trHeight w:val="961"/>
        </w:trPr>
        <w:tc>
          <w:tcPr>
            <w:tcW w:w="1065" w:type="pct"/>
            <w:tcBorders>
              <w:top w:val="nil"/>
              <w:left w:val="single" w:sz="8" w:space="0" w:color="auto"/>
              <w:bottom w:val="nil"/>
              <w:right w:val="single" w:sz="8" w:space="0" w:color="auto"/>
            </w:tcBorders>
            <w:shd w:val="clear" w:color="auto" w:fill="auto"/>
            <w:vAlign w:val="center"/>
            <w:hideMark/>
          </w:tcPr>
          <w:p w14:paraId="3D785E0D" w14:textId="77777777" w:rsidR="00057BB1" w:rsidRDefault="00057BB1" w:rsidP="005F6231">
            <w:pPr>
              <w:rPr>
                <w:b/>
                <w:bCs/>
                <w:color w:val="000000"/>
                <w:sz w:val="20"/>
                <w:szCs w:val="20"/>
              </w:rPr>
            </w:pPr>
            <w:r>
              <w:rPr>
                <w:b/>
                <w:bCs/>
                <w:color w:val="000000"/>
                <w:sz w:val="20"/>
                <w:szCs w:val="20"/>
              </w:rPr>
              <w:t>State</w:t>
            </w:r>
          </w:p>
        </w:tc>
        <w:tc>
          <w:tcPr>
            <w:tcW w:w="656" w:type="pct"/>
            <w:tcBorders>
              <w:top w:val="nil"/>
              <w:left w:val="nil"/>
              <w:bottom w:val="nil"/>
              <w:right w:val="single" w:sz="8" w:space="0" w:color="auto"/>
            </w:tcBorders>
            <w:shd w:val="clear" w:color="auto" w:fill="auto"/>
            <w:vAlign w:val="center"/>
            <w:hideMark/>
          </w:tcPr>
          <w:p w14:paraId="4DBCFDE0"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33BC56D" w14:textId="3AAF7146" w:rsidR="00057BB1" w:rsidRDefault="00F75AF7" w:rsidP="00F75AF7">
            <w:pPr>
              <w:jc w:val="center"/>
              <w:rPr>
                <w:b/>
                <w:bCs/>
                <w:color w:val="000000"/>
                <w:sz w:val="20"/>
                <w:szCs w:val="20"/>
              </w:rPr>
            </w:pPr>
            <w:r>
              <w:rPr>
                <w:b/>
                <w:bCs/>
                <w:color w:val="000000"/>
                <w:sz w:val="20"/>
                <w:szCs w:val="20"/>
              </w:rPr>
              <w:t>Average Daily crude rate</w:t>
            </w:r>
          </w:p>
        </w:tc>
        <w:tc>
          <w:tcPr>
            <w:tcW w:w="656" w:type="pct"/>
            <w:tcBorders>
              <w:top w:val="nil"/>
              <w:left w:val="nil"/>
              <w:bottom w:val="nil"/>
              <w:right w:val="single" w:sz="8" w:space="0" w:color="auto"/>
            </w:tcBorders>
            <w:shd w:val="clear" w:color="auto" w:fill="auto"/>
            <w:vAlign w:val="center"/>
            <w:hideMark/>
          </w:tcPr>
          <w:p w14:paraId="1711C708"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99BBB31" w14:textId="1603CB5D" w:rsidR="00057BB1" w:rsidRDefault="00F75AF7" w:rsidP="005F6231">
            <w:pPr>
              <w:jc w:val="center"/>
              <w:rPr>
                <w:b/>
                <w:bCs/>
                <w:color w:val="000000"/>
                <w:sz w:val="20"/>
                <w:szCs w:val="20"/>
              </w:rPr>
            </w:pPr>
            <w:r>
              <w:rPr>
                <w:b/>
                <w:bCs/>
                <w:color w:val="000000"/>
                <w:sz w:val="20"/>
                <w:szCs w:val="20"/>
              </w:rPr>
              <w:t>Average Daily crude rate</w:t>
            </w:r>
          </w:p>
        </w:tc>
        <w:tc>
          <w:tcPr>
            <w:tcW w:w="656" w:type="pct"/>
            <w:tcBorders>
              <w:top w:val="nil"/>
              <w:left w:val="nil"/>
              <w:bottom w:val="single" w:sz="8" w:space="0" w:color="auto"/>
              <w:right w:val="single" w:sz="8" w:space="0" w:color="auto"/>
            </w:tcBorders>
            <w:shd w:val="clear" w:color="auto" w:fill="auto"/>
            <w:vAlign w:val="center"/>
            <w:hideMark/>
          </w:tcPr>
          <w:p w14:paraId="26690FA2" w14:textId="77777777" w:rsidR="00057BB1" w:rsidRDefault="00057BB1" w:rsidP="005F6231">
            <w:pPr>
              <w:jc w:val="center"/>
              <w:rPr>
                <w:b/>
                <w:bCs/>
                <w:color w:val="000000"/>
                <w:sz w:val="20"/>
                <w:szCs w:val="20"/>
              </w:rPr>
            </w:pPr>
            <w:r>
              <w:rPr>
                <w:b/>
                <w:bCs/>
                <w:color w:val="000000"/>
                <w:sz w:val="20"/>
                <w:szCs w:val="20"/>
              </w:rPr>
              <w:t>MAE initial Model</w:t>
            </w:r>
          </w:p>
        </w:tc>
        <w:tc>
          <w:tcPr>
            <w:tcW w:w="655" w:type="pct"/>
            <w:tcBorders>
              <w:top w:val="nil"/>
              <w:left w:val="nil"/>
              <w:bottom w:val="single" w:sz="8" w:space="0" w:color="auto"/>
              <w:right w:val="single" w:sz="8" w:space="0" w:color="auto"/>
            </w:tcBorders>
            <w:vAlign w:val="center"/>
          </w:tcPr>
          <w:p w14:paraId="61645C75" w14:textId="75369A55" w:rsidR="00057BB1" w:rsidRDefault="00F75AF7" w:rsidP="005F6231">
            <w:pPr>
              <w:rPr>
                <w:b/>
                <w:bCs/>
                <w:color w:val="000000"/>
                <w:sz w:val="20"/>
                <w:szCs w:val="20"/>
              </w:rPr>
            </w:pPr>
            <w:r>
              <w:rPr>
                <w:b/>
                <w:bCs/>
                <w:color w:val="000000"/>
                <w:sz w:val="20"/>
                <w:szCs w:val="20"/>
              </w:rPr>
              <w:t>Average Daily crude rate</w:t>
            </w:r>
          </w:p>
        </w:tc>
      </w:tr>
      <w:tr w:rsidR="00F75AF7" w14:paraId="2BA4521E" w14:textId="77777777" w:rsidTr="0007063D">
        <w:trPr>
          <w:trHeight w:val="320"/>
        </w:trPr>
        <w:tc>
          <w:tcPr>
            <w:tcW w:w="1065"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E2AF7D4" w14:textId="77777777" w:rsidR="00057BB1" w:rsidRDefault="00057BB1" w:rsidP="005F6231">
            <w:pPr>
              <w:rPr>
                <w:rFonts w:ascii="Calibri" w:hAnsi="Calibri" w:cs="Calibri"/>
                <w:b/>
                <w:bCs/>
                <w:color w:val="000000"/>
              </w:rPr>
            </w:pPr>
            <w:r>
              <w:rPr>
                <w:rFonts w:ascii="Calibri" w:hAnsi="Calibri" w:cs="Calibri"/>
                <w:b/>
                <w:bCs/>
                <w:color w:val="000000"/>
              </w:rPr>
              <w:t>United States</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1724912" w14:textId="77777777" w:rsidR="00057BB1" w:rsidRPr="00135859" w:rsidRDefault="00057BB1" w:rsidP="005F6231">
            <w:pPr>
              <w:jc w:val="center"/>
              <w:rPr>
                <w:b/>
                <w:bCs/>
                <w:color w:val="FF0000"/>
                <w:sz w:val="20"/>
                <w:szCs w:val="20"/>
              </w:rPr>
            </w:pPr>
            <w:r w:rsidRPr="00135859">
              <w:rPr>
                <w:b/>
                <w:bCs/>
                <w:color w:val="FF0000"/>
                <w:sz w:val="20"/>
                <w:szCs w:val="20"/>
              </w:rPr>
              <w:t>13%</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78BC2150" w14:textId="6292A88F" w:rsidR="00057BB1" w:rsidRPr="00135859" w:rsidRDefault="00057BB1" w:rsidP="005F6231">
            <w:pPr>
              <w:jc w:val="center"/>
              <w:rPr>
                <w:b/>
                <w:bCs/>
                <w:color w:val="FF0000"/>
                <w:sz w:val="20"/>
                <w:szCs w:val="20"/>
              </w:rPr>
            </w:pPr>
            <w:r w:rsidRPr="00135859">
              <w:rPr>
                <w:b/>
                <w:bCs/>
                <w:color w:val="FF0000"/>
                <w:sz w:val="20"/>
                <w:szCs w:val="20"/>
              </w:rPr>
              <w:t>131</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6456E77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2956DB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799E9C08" w14:textId="77777777" w:rsidR="00057BB1" w:rsidRPr="0007063D" w:rsidRDefault="00057BB1" w:rsidP="005F6231">
            <w:pPr>
              <w:rPr>
                <w:b/>
                <w:bCs/>
                <w:color w:val="FF0000"/>
                <w:sz w:val="20"/>
                <w:szCs w:val="20"/>
              </w:rPr>
            </w:pPr>
            <w:r w:rsidRPr="0007063D">
              <w:rPr>
                <w:b/>
                <w:bCs/>
                <w:color w:val="FF0000"/>
                <w:sz w:val="20"/>
                <w:szCs w:val="20"/>
              </w:rPr>
              <w:t xml:space="preserve">                395 </w:t>
            </w:r>
          </w:p>
        </w:tc>
        <w:tc>
          <w:tcPr>
            <w:tcW w:w="655" w:type="pct"/>
            <w:tcBorders>
              <w:top w:val="nil"/>
              <w:left w:val="nil"/>
              <w:bottom w:val="single" w:sz="4" w:space="0" w:color="auto"/>
              <w:right w:val="single" w:sz="8" w:space="0" w:color="auto"/>
            </w:tcBorders>
          </w:tcPr>
          <w:p w14:paraId="039FFC72" w14:textId="77777777" w:rsidR="00057BB1" w:rsidRDefault="00057BB1" w:rsidP="005F6231">
            <w:pPr>
              <w:jc w:val="center"/>
              <w:rPr>
                <w:b/>
                <w:bCs/>
                <w:color w:val="000000"/>
                <w:sz w:val="20"/>
                <w:szCs w:val="20"/>
              </w:rPr>
            </w:pPr>
          </w:p>
        </w:tc>
      </w:tr>
      <w:tr w:rsidR="00F75AF7" w14:paraId="310813D8"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59EF2549" w14:textId="296D0086" w:rsidR="00057BB1" w:rsidRDefault="00057BB1" w:rsidP="005F6231">
            <w:pPr>
              <w:rPr>
                <w:rFonts w:ascii="Calibri" w:hAnsi="Calibri" w:cs="Calibri"/>
                <w:color w:val="000000"/>
              </w:rPr>
            </w:pPr>
            <w:r>
              <w:rPr>
                <w:rFonts w:ascii="Calibri" w:hAnsi="Calibri" w:cs="Calibri"/>
                <w:color w:val="000000"/>
              </w:rPr>
              <w:t>Diabetes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467639EF"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58E6382F" w14:textId="2F595E1A" w:rsidR="00057BB1" w:rsidRPr="00135859" w:rsidRDefault="00057BB1" w:rsidP="005F6231">
            <w:pPr>
              <w:jc w:val="center"/>
              <w:rPr>
                <w:color w:val="FF0000"/>
                <w:sz w:val="20"/>
                <w:szCs w:val="20"/>
              </w:rPr>
            </w:pPr>
            <w:r w:rsidRPr="00135859">
              <w:rPr>
                <w:color w:val="FF0000"/>
                <w:sz w:val="20"/>
                <w:szCs w:val="20"/>
              </w:rPr>
              <w:t>118</w:t>
            </w:r>
          </w:p>
        </w:tc>
        <w:tc>
          <w:tcPr>
            <w:tcW w:w="656" w:type="pct"/>
            <w:tcBorders>
              <w:top w:val="nil"/>
              <w:left w:val="nil"/>
              <w:bottom w:val="single" w:sz="4" w:space="0" w:color="auto"/>
              <w:right w:val="single" w:sz="4" w:space="0" w:color="auto"/>
            </w:tcBorders>
            <w:shd w:val="clear" w:color="auto" w:fill="auto"/>
            <w:vAlign w:val="center"/>
            <w:hideMark/>
          </w:tcPr>
          <w:p w14:paraId="1306508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15981F4"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DB515F" w14:textId="77777777" w:rsidR="00057BB1" w:rsidRPr="0007063D" w:rsidRDefault="00057BB1" w:rsidP="005F6231">
            <w:pPr>
              <w:rPr>
                <w:color w:val="FF0000"/>
                <w:sz w:val="20"/>
                <w:szCs w:val="20"/>
              </w:rPr>
            </w:pPr>
            <w:r w:rsidRPr="0007063D">
              <w:rPr>
                <w:color w:val="FF0000"/>
                <w:sz w:val="20"/>
                <w:szCs w:val="20"/>
              </w:rPr>
              <w:t xml:space="preserve">                649 </w:t>
            </w:r>
          </w:p>
        </w:tc>
        <w:tc>
          <w:tcPr>
            <w:tcW w:w="655" w:type="pct"/>
            <w:tcBorders>
              <w:top w:val="nil"/>
              <w:left w:val="nil"/>
              <w:bottom w:val="single" w:sz="4" w:space="0" w:color="auto"/>
              <w:right w:val="single" w:sz="8" w:space="0" w:color="auto"/>
            </w:tcBorders>
          </w:tcPr>
          <w:p w14:paraId="66D91503" w14:textId="77777777" w:rsidR="00057BB1" w:rsidRDefault="00057BB1" w:rsidP="005F6231">
            <w:pPr>
              <w:jc w:val="center"/>
              <w:rPr>
                <w:color w:val="000000"/>
                <w:sz w:val="20"/>
                <w:szCs w:val="20"/>
              </w:rPr>
            </w:pPr>
          </w:p>
        </w:tc>
      </w:tr>
      <w:tr w:rsidR="00F75AF7" w14:paraId="7ED73B49"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1DEE13B2" w14:textId="0186B19F" w:rsidR="00057BB1" w:rsidRDefault="00057BB1" w:rsidP="005F6231">
            <w:pPr>
              <w:rPr>
                <w:rFonts w:ascii="Calibri" w:hAnsi="Calibri" w:cs="Calibri"/>
                <w:color w:val="000000"/>
              </w:rPr>
            </w:pPr>
            <w:r>
              <w:rPr>
                <w:rFonts w:ascii="Calibri" w:hAnsi="Calibri" w:cs="Calibri"/>
                <w:color w:val="000000"/>
              </w:rPr>
              <w:t>Neoplasms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51765F6A" w14:textId="77777777" w:rsidR="00057BB1" w:rsidRPr="00135859" w:rsidRDefault="00057BB1" w:rsidP="005F6231">
            <w:pPr>
              <w:jc w:val="center"/>
              <w:rPr>
                <w:color w:val="FF0000"/>
                <w:sz w:val="20"/>
                <w:szCs w:val="20"/>
              </w:rPr>
            </w:pPr>
            <w:r w:rsidRPr="00135859">
              <w:rPr>
                <w:color w:val="FF0000"/>
                <w:sz w:val="20"/>
                <w:szCs w:val="20"/>
              </w:rPr>
              <w:t>12%</w:t>
            </w:r>
          </w:p>
        </w:tc>
        <w:tc>
          <w:tcPr>
            <w:tcW w:w="656" w:type="pct"/>
            <w:tcBorders>
              <w:top w:val="nil"/>
              <w:left w:val="nil"/>
              <w:bottom w:val="single" w:sz="4" w:space="0" w:color="auto"/>
              <w:right w:val="single" w:sz="4" w:space="0" w:color="auto"/>
            </w:tcBorders>
            <w:shd w:val="clear" w:color="auto" w:fill="auto"/>
            <w:vAlign w:val="center"/>
            <w:hideMark/>
          </w:tcPr>
          <w:p w14:paraId="773200B6" w14:textId="127BD15B" w:rsidR="00057BB1" w:rsidRPr="00135859" w:rsidRDefault="00057BB1" w:rsidP="005F6231">
            <w:pPr>
              <w:jc w:val="center"/>
              <w:rPr>
                <w:color w:val="FF0000"/>
                <w:sz w:val="20"/>
                <w:szCs w:val="20"/>
              </w:rPr>
            </w:pPr>
            <w:r w:rsidRPr="00135859">
              <w:rPr>
                <w:color w:val="FF0000"/>
                <w:sz w:val="20"/>
                <w:szCs w:val="20"/>
              </w:rPr>
              <w:t>100</w:t>
            </w:r>
          </w:p>
        </w:tc>
        <w:tc>
          <w:tcPr>
            <w:tcW w:w="656" w:type="pct"/>
            <w:tcBorders>
              <w:top w:val="nil"/>
              <w:left w:val="nil"/>
              <w:bottom w:val="single" w:sz="4" w:space="0" w:color="auto"/>
              <w:right w:val="single" w:sz="4" w:space="0" w:color="auto"/>
            </w:tcBorders>
            <w:shd w:val="clear" w:color="auto" w:fill="auto"/>
            <w:vAlign w:val="center"/>
            <w:hideMark/>
          </w:tcPr>
          <w:p w14:paraId="5452410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3FEEF05"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6246CCF" w14:textId="77777777" w:rsidR="00057BB1" w:rsidRPr="0007063D" w:rsidRDefault="00057BB1" w:rsidP="005F6231">
            <w:pPr>
              <w:rPr>
                <w:color w:val="FF0000"/>
                <w:sz w:val="20"/>
                <w:szCs w:val="20"/>
              </w:rPr>
            </w:pPr>
            <w:r w:rsidRPr="0007063D">
              <w:rPr>
                <w:color w:val="FF0000"/>
                <w:sz w:val="20"/>
                <w:szCs w:val="20"/>
              </w:rPr>
              <w:t xml:space="preserve">                535 </w:t>
            </w:r>
          </w:p>
        </w:tc>
        <w:tc>
          <w:tcPr>
            <w:tcW w:w="655" w:type="pct"/>
            <w:tcBorders>
              <w:top w:val="nil"/>
              <w:left w:val="nil"/>
              <w:bottom w:val="single" w:sz="4" w:space="0" w:color="auto"/>
              <w:right w:val="single" w:sz="8" w:space="0" w:color="auto"/>
            </w:tcBorders>
          </w:tcPr>
          <w:p w14:paraId="628AB88F" w14:textId="77777777" w:rsidR="00057BB1" w:rsidRDefault="00057BB1" w:rsidP="005F6231">
            <w:pPr>
              <w:jc w:val="center"/>
              <w:rPr>
                <w:color w:val="000000"/>
                <w:sz w:val="20"/>
                <w:szCs w:val="20"/>
              </w:rPr>
            </w:pPr>
          </w:p>
        </w:tc>
      </w:tr>
      <w:tr w:rsidR="00F75AF7" w14:paraId="3C85C0D4"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220A4A98" w14:textId="2F3632E5" w:rsidR="00057BB1" w:rsidRDefault="00057BB1" w:rsidP="005F6231">
            <w:pPr>
              <w:rPr>
                <w:rFonts w:ascii="Calibri" w:hAnsi="Calibri" w:cs="Calibri"/>
                <w:color w:val="000000"/>
              </w:rPr>
            </w:pPr>
            <w:r>
              <w:rPr>
                <w:rFonts w:ascii="Calibri" w:hAnsi="Calibri" w:cs="Calibri"/>
                <w:color w:val="000000"/>
              </w:rPr>
              <w:t>Influenza</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7FDC726C"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78DAB2EC" w14:textId="331B5598" w:rsidR="00057BB1" w:rsidRPr="00135859" w:rsidRDefault="00057BB1" w:rsidP="005F6231">
            <w:pPr>
              <w:jc w:val="center"/>
              <w:rPr>
                <w:color w:val="FF0000"/>
                <w:sz w:val="20"/>
                <w:szCs w:val="20"/>
              </w:rPr>
            </w:pPr>
            <w:r w:rsidRPr="00135859">
              <w:rPr>
                <w:color w:val="FF0000"/>
                <w:sz w:val="20"/>
                <w:szCs w:val="20"/>
              </w:rPr>
              <w:t>85</w:t>
            </w:r>
          </w:p>
        </w:tc>
        <w:tc>
          <w:tcPr>
            <w:tcW w:w="656" w:type="pct"/>
            <w:tcBorders>
              <w:top w:val="nil"/>
              <w:left w:val="nil"/>
              <w:bottom w:val="single" w:sz="4" w:space="0" w:color="auto"/>
              <w:right w:val="single" w:sz="4" w:space="0" w:color="auto"/>
            </w:tcBorders>
            <w:shd w:val="clear" w:color="auto" w:fill="auto"/>
            <w:vAlign w:val="center"/>
            <w:hideMark/>
          </w:tcPr>
          <w:p w14:paraId="790EF5E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74448B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A7424B" w14:textId="77777777" w:rsidR="00057BB1" w:rsidRPr="0007063D" w:rsidRDefault="00057BB1" w:rsidP="005F6231">
            <w:pPr>
              <w:rPr>
                <w:color w:val="FF0000"/>
                <w:sz w:val="20"/>
                <w:szCs w:val="20"/>
              </w:rPr>
            </w:pPr>
            <w:r w:rsidRPr="0007063D">
              <w:rPr>
                <w:color w:val="FF0000"/>
                <w:sz w:val="20"/>
                <w:szCs w:val="20"/>
              </w:rPr>
              <w:t xml:space="preserve">                217 </w:t>
            </w:r>
          </w:p>
        </w:tc>
        <w:tc>
          <w:tcPr>
            <w:tcW w:w="655" w:type="pct"/>
            <w:tcBorders>
              <w:top w:val="nil"/>
              <w:left w:val="nil"/>
              <w:bottom w:val="single" w:sz="4" w:space="0" w:color="auto"/>
              <w:right w:val="single" w:sz="8" w:space="0" w:color="auto"/>
            </w:tcBorders>
          </w:tcPr>
          <w:p w14:paraId="2A41E1F2" w14:textId="77777777" w:rsidR="00057BB1" w:rsidRDefault="00057BB1" w:rsidP="005F6231">
            <w:pPr>
              <w:jc w:val="center"/>
              <w:rPr>
                <w:color w:val="000000"/>
                <w:sz w:val="20"/>
                <w:szCs w:val="20"/>
              </w:rPr>
            </w:pPr>
          </w:p>
        </w:tc>
      </w:tr>
    </w:tbl>
    <w:p w14:paraId="501EA565" w14:textId="77777777" w:rsidR="00057BB1" w:rsidRDefault="00057BB1" w:rsidP="008A1979"/>
    <w:p w14:paraId="33FAFD52" w14:textId="10800951" w:rsidR="00F75AF7" w:rsidRDefault="00F75AF7" w:rsidP="008A1979">
      <w:pPr>
        <w:rPr>
          <w:color w:val="FF0000"/>
        </w:rPr>
      </w:pPr>
      <w:r w:rsidRPr="00F75AF7">
        <w:rPr>
          <w:color w:val="FF0000"/>
        </w:rPr>
        <w:t xml:space="preserve">Plot </w:t>
      </w:r>
      <w:r w:rsidR="00C7479A">
        <w:rPr>
          <w:color w:val="FF0000"/>
        </w:rPr>
        <w:t>3</w:t>
      </w:r>
      <w:r w:rsidRPr="00F75AF7">
        <w:rPr>
          <w:color w:val="FF0000"/>
        </w:rPr>
        <w:t>. MAE by cause as Table 1</w:t>
      </w:r>
    </w:p>
    <w:p w14:paraId="437A52D7" w14:textId="77777777" w:rsidR="00C7479A" w:rsidRDefault="00C7479A" w:rsidP="008A1979">
      <w:pPr>
        <w:rPr>
          <w:color w:val="FF0000"/>
        </w:rPr>
      </w:pPr>
    </w:p>
    <w:p w14:paraId="4CD5B393" w14:textId="77777777" w:rsidR="00C7479A" w:rsidRPr="00F75AF7" w:rsidRDefault="00C7479A" w:rsidP="00C7479A">
      <w:pPr>
        <w:rPr>
          <w:color w:val="FF0000"/>
        </w:rPr>
      </w:pPr>
      <w:r w:rsidRPr="00F75AF7">
        <w:rPr>
          <w:color w:val="FF0000"/>
        </w:rPr>
        <w:t xml:space="preserve">Table2 </w:t>
      </w:r>
      <w:r>
        <w:rPr>
          <w:color w:val="FF0000"/>
        </w:rPr>
        <w:t xml:space="preserve">and Plot 4 </w:t>
      </w:r>
      <w:r w:rsidRPr="00F75AF7">
        <w:rPr>
          <w:color w:val="FF0000"/>
        </w:rPr>
        <w:t>provides the MAE of the final models besides the improvement of the cause tensor on the initial models. We can observe that the Cause Tensor improves the initial models by xxx% being the best model the exponential smoothing with cause tensor.</w:t>
      </w:r>
    </w:p>
    <w:p w14:paraId="200722FB" w14:textId="77777777" w:rsidR="00C7479A" w:rsidRPr="00F75AF7" w:rsidRDefault="00C7479A" w:rsidP="008A1979">
      <w:pPr>
        <w:rPr>
          <w:color w:val="FF0000"/>
        </w:rPr>
      </w:pPr>
    </w:p>
    <w:p w14:paraId="0DF6524D" w14:textId="77777777" w:rsidR="00F75AF7" w:rsidRDefault="00F75AF7" w:rsidP="008A1979"/>
    <w:p w14:paraId="30F28874" w14:textId="1A2189F5" w:rsidR="00057BB1" w:rsidRDefault="00057BB1" w:rsidP="008A1979">
      <w:r>
        <w:t xml:space="preserve">Table2. MAE during the hold-out period (March 2019 to February 2020) </w:t>
      </w:r>
      <w:r w:rsidR="0007063D">
        <w:t>using the cause tensor on the residual of the previous models.</w:t>
      </w:r>
    </w:p>
    <w:p w14:paraId="6FE36646" w14:textId="77777777" w:rsidR="00A86CD6" w:rsidRDefault="00A86CD6" w:rsidP="008A1979"/>
    <w:tbl>
      <w:tblPr>
        <w:tblW w:w="5000" w:type="pct"/>
        <w:tblLook w:val="04A0" w:firstRow="1" w:lastRow="0" w:firstColumn="1" w:lastColumn="0" w:noHBand="0" w:noVBand="1"/>
      </w:tblPr>
      <w:tblGrid>
        <w:gridCol w:w="1907"/>
        <w:gridCol w:w="1143"/>
        <w:gridCol w:w="1361"/>
        <w:gridCol w:w="1091"/>
        <w:gridCol w:w="1361"/>
        <w:gridCol w:w="1116"/>
        <w:gridCol w:w="1361"/>
      </w:tblGrid>
      <w:tr w:rsidR="00F75AF7" w14:paraId="0949A1E6" w14:textId="77777777" w:rsidTr="00F75AF7">
        <w:trPr>
          <w:trHeight w:val="763"/>
        </w:trPr>
        <w:tc>
          <w:tcPr>
            <w:tcW w:w="103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76F789F" w14:textId="77777777" w:rsidR="00F75AF7" w:rsidRDefault="00F75AF7" w:rsidP="005F6231">
            <w:pPr>
              <w:rPr>
                <w:b/>
                <w:bCs/>
                <w:color w:val="000000"/>
              </w:rPr>
            </w:pPr>
            <w:r>
              <w:rPr>
                <w:b/>
                <w:bCs/>
                <w:color w:val="000000"/>
              </w:rPr>
              <w:lastRenderedPageBreak/>
              <w:t> </w:t>
            </w:r>
          </w:p>
        </w:tc>
        <w:tc>
          <w:tcPr>
            <w:tcW w:w="1358" w:type="pct"/>
            <w:gridSpan w:val="2"/>
            <w:tcBorders>
              <w:top w:val="single" w:sz="8" w:space="0" w:color="auto"/>
              <w:left w:val="nil"/>
              <w:bottom w:val="single" w:sz="8" w:space="0" w:color="auto"/>
              <w:right w:val="single" w:sz="8" w:space="0" w:color="000000"/>
            </w:tcBorders>
            <w:shd w:val="clear" w:color="auto" w:fill="auto"/>
            <w:vAlign w:val="center"/>
            <w:hideMark/>
          </w:tcPr>
          <w:p w14:paraId="4A7337AA" w14:textId="0243B33F" w:rsidR="00F75AF7" w:rsidRDefault="00F75AF7" w:rsidP="005F6231">
            <w:pPr>
              <w:jc w:val="center"/>
              <w:rPr>
                <w:b/>
                <w:bCs/>
                <w:color w:val="000000"/>
              </w:rPr>
            </w:pPr>
            <w:r>
              <w:rPr>
                <w:b/>
                <w:bCs/>
                <w:color w:val="000000"/>
              </w:rPr>
              <w:t>Exponential Smoothing &amp; Cause Tensor</w:t>
            </w:r>
          </w:p>
        </w:tc>
        <w:tc>
          <w:tcPr>
            <w:tcW w:w="1345" w:type="pct"/>
            <w:gridSpan w:val="2"/>
            <w:tcBorders>
              <w:top w:val="single" w:sz="8" w:space="0" w:color="auto"/>
              <w:left w:val="nil"/>
              <w:bottom w:val="single" w:sz="8" w:space="0" w:color="auto"/>
              <w:right w:val="single" w:sz="8" w:space="0" w:color="000000"/>
            </w:tcBorders>
            <w:shd w:val="clear" w:color="auto" w:fill="auto"/>
            <w:vAlign w:val="center"/>
            <w:hideMark/>
          </w:tcPr>
          <w:p w14:paraId="412B4EAC" w14:textId="0BE0540C" w:rsidR="00F75AF7" w:rsidRDefault="00F75AF7" w:rsidP="005F6231">
            <w:pPr>
              <w:jc w:val="center"/>
              <w:rPr>
                <w:b/>
                <w:bCs/>
                <w:color w:val="000000"/>
              </w:rPr>
            </w:pPr>
            <w:r>
              <w:rPr>
                <w:b/>
                <w:bCs/>
                <w:color w:val="000000"/>
              </w:rPr>
              <w:t>Non-Linear Trend and Seasonality &amp; Causse Tensor</w:t>
            </w:r>
          </w:p>
        </w:tc>
        <w:tc>
          <w:tcPr>
            <w:tcW w:w="1259" w:type="pct"/>
            <w:gridSpan w:val="2"/>
            <w:tcBorders>
              <w:top w:val="single" w:sz="8" w:space="0" w:color="auto"/>
              <w:left w:val="nil"/>
              <w:bottom w:val="single" w:sz="8" w:space="0" w:color="auto"/>
              <w:right w:val="single" w:sz="8" w:space="0" w:color="000000"/>
            </w:tcBorders>
            <w:shd w:val="clear" w:color="auto" w:fill="auto"/>
            <w:vAlign w:val="center"/>
            <w:hideMark/>
          </w:tcPr>
          <w:p w14:paraId="3575F520" w14:textId="4AD8648E" w:rsidR="00F75AF7" w:rsidRDefault="00F75AF7" w:rsidP="005F6231">
            <w:pPr>
              <w:jc w:val="center"/>
              <w:rPr>
                <w:b/>
                <w:bCs/>
                <w:color w:val="000000"/>
              </w:rPr>
            </w:pPr>
            <w:r>
              <w:rPr>
                <w:b/>
                <w:bCs/>
                <w:color w:val="000000"/>
              </w:rPr>
              <w:t>ARIMA &amp; Cause Tensor</w:t>
            </w:r>
          </w:p>
        </w:tc>
      </w:tr>
      <w:tr w:rsidR="00F75AF7" w14:paraId="5253857D" w14:textId="77777777" w:rsidTr="00F75AF7">
        <w:trPr>
          <w:trHeight w:val="961"/>
        </w:trPr>
        <w:tc>
          <w:tcPr>
            <w:tcW w:w="1038" w:type="pct"/>
            <w:tcBorders>
              <w:top w:val="nil"/>
              <w:left w:val="single" w:sz="8" w:space="0" w:color="auto"/>
              <w:bottom w:val="nil"/>
              <w:right w:val="single" w:sz="8" w:space="0" w:color="auto"/>
            </w:tcBorders>
            <w:shd w:val="clear" w:color="auto" w:fill="auto"/>
            <w:vAlign w:val="center"/>
            <w:hideMark/>
          </w:tcPr>
          <w:p w14:paraId="68D49CCA" w14:textId="77777777" w:rsidR="00F75AF7" w:rsidRDefault="00F75AF7" w:rsidP="00F75AF7">
            <w:pPr>
              <w:rPr>
                <w:b/>
                <w:bCs/>
                <w:color w:val="000000"/>
                <w:sz w:val="20"/>
                <w:szCs w:val="20"/>
              </w:rPr>
            </w:pPr>
            <w:r>
              <w:rPr>
                <w:b/>
                <w:bCs/>
                <w:color w:val="000000"/>
                <w:sz w:val="20"/>
                <w:szCs w:val="20"/>
              </w:rPr>
              <w:t>State</w:t>
            </w:r>
          </w:p>
        </w:tc>
        <w:tc>
          <w:tcPr>
            <w:tcW w:w="629" w:type="pct"/>
            <w:tcBorders>
              <w:top w:val="nil"/>
              <w:left w:val="nil"/>
              <w:bottom w:val="nil"/>
              <w:right w:val="single" w:sz="8" w:space="0" w:color="auto"/>
            </w:tcBorders>
            <w:shd w:val="clear" w:color="auto" w:fill="auto"/>
            <w:vAlign w:val="center"/>
            <w:hideMark/>
          </w:tcPr>
          <w:p w14:paraId="3F8FDFFA" w14:textId="6A968622"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0D90578F" w14:textId="76AD5211" w:rsidR="00F75AF7" w:rsidRDefault="00F75AF7" w:rsidP="00F75AF7">
            <w:pPr>
              <w:jc w:val="center"/>
              <w:rPr>
                <w:b/>
                <w:bCs/>
                <w:color w:val="000000"/>
                <w:sz w:val="20"/>
                <w:szCs w:val="20"/>
              </w:rPr>
            </w:pPr>
            <w:r>
              <w:rPr>
                <w:b/>
                <w:bCs/>
                <w:color w:val="000000"/>
                <w:sz w:val="20"/>
                <w:szCs w:val="20"/>
              </w:rPr>
              <w:t>Pct improvement from Initial Model</w:t>
            </w:r>
          </w:p>
        </w:tc>
        <w:tc>
          <w:tcPr>
            <w:tcW w:w="617" w:type="pct"/>
            <w:tcBorders>
              <w:top w:val="nil"/>
              <w:left w:val="nil"/>
              <w:bottom w:val="nil"/>
              <w:right w:val="single" w:sz="8" w:space="0" w:color="auto"/>
            </w:tcBorders>
            <w:shd w:val="clear" w:color="auto" w:fill="auto"/>
            <w:vAlign w:val="center"/>
            <w:hideMark/>
          </w:tcPr>
          <w:p w14:paraId="757BC557" w14:textId="5877DD93"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284E83E2" w14:textId="7D6D072C" w:rsidR="00F75AF7" w:rsidRDefault="00F75AF7" w:rsidP="00F75AF7">
            <w:pPr>
              <w:jc w:val="center"/>
              <w:rPr>
                <w:b/>
                <w:bCs/>
                <w:color w:val="000000"/>
                <w:sz w:val="20"/>
                <w:szCs w:val="20"/>
              </w:rPr>
            </w:pPr>
            <w:r>
              <w:rPr>
                <w:b/>
                <w:bCs/>
                <w:color w:val="000000"/>
                <w:sz w:val="20"/>
                <w:szCs w:val="20"/>
              </w:rPr>
              <w:t>Pct improvement from Initial Model</w:t>
            </w:r>
          </w:p>
        </w:tc>
        <w:tc>
          <w:tcPr>
            <w:tcW w:w="630" w:type="pct"/>
            <w:tcBorders>
              <w:top w:val="nil"/>
              <w:left w:val="nil"/>
              <w:bottom w:val="single" w:sz="8" w:space="0" w:color="auto"/>
              <w:right w:val="single" w:sz="8" w:space="0" w:color="auto"/>
            </w:tcBorders>
            <w:shd w:val="clear" w:color="auto" w:fill="auto"/>
            <w:vAlign w:val="center"/>
            <w:hideMark/>
          </w:tcPr>
          <w:p w14:paraId="67263085" w14:textId="1351B06A" w:rsidR="00F75AF7" w:rsidRDefault="00F75AF7" w:rsidP="00F75AF7">
            <w:pPr>
              <w:jc w:val="center"/>
              <w:rPr>
                <w:b/>
                <w:bCs/>
                <w:color w:val="000000"/>
                <w:sz w:val="20"/>
                <w:szCs w:val="20"/>
              </w:rPr>
            </w:pPr>
            <w:r>
              <w:rPr>
                <w:b/>
                <w:bCs/>
                <w:color w:val="000000"/>
                <w:sz w:val="20"/>
                <w:szCs w:val="20"/>
              </w:rPr>
              <w:t xml:space="preserve">MAE </w:t>
            </w:r>
          </w:p>
        </w:tc>
        <w:tc>
          <w:tcPr>
            <w:tcW w:w="629" w:type="pct"/>
            <w:tcBorders>
              <w:top w:val="nil"/>
              <w:left w:val="nil"/>
              <w:bottom w:val="single" w:sz="8" w:space="0" w:color="auto"/>
              <w:right w:val="single" w:sz="8" w:space="0" w:color="auto"/>
            </w:tcBorders>
            <w:vAlign w:val="center"/>
          </w:tcPr>
          <w:p w14:paraId="3F2039BB" w14:textId="7E83722B" w:rsidR="00F75AF7" w:rsidRDefault="00F75AF7" w:rsidP="00F75AF7">
            <w:pPr>
              <w:rPr>
                <w:b/>
                <w:bCs/>
                <w:color w:val="000000"/>
                <w:sz w:val="20"/>
                <w:szCs w:val="20"/>
              </w:rPr>
            </w:pPr>
            <w:r>
              <w:rPr>
                <w:b/>
                <w:bCs/>
                <w:color w:val="000000"/>
                <w:sz w:val="20"/>
                <w:szCs w:val="20"/>
              </w:rPr>
              <w:t>Pct improvement from Initial Model</w:t>
            </w:r>
          </w:p>
        </w:tc>
      </w:tr>
      <w:tr w:rsidR="00F75AF7" w14:paraId="02F14632" w14:textId="77777777" w:rsidTr="00F75AF7">
        <w:trPr>
          <w:trHeight w:val="320"/>
        </w:trPr>
        <w:tc>
          <w:tcPr>
            <w:tcW w:w="1038"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934DBFB" w14:textId="77777777" w:rsidR="00F75AF7" w:rsidRDefault="00F75AF7" w:rsidP="005F6231">
            <w:pPr>
              <w:rPr>
                <w:rFonts w:ascii="Calibri" w:hAnsi="Calibri" w:cs="Calibri"/>
                <w:b/>
                <w:bCs/>
                <w:color w:val="000000"/>
              </w:rPr>
            </w:pPr>
            <w:r>
              <w:rPr>
                <w:rFonts w:ascii="Calibri" w:hAnsi="Calibri" w:cs="Calibri"/>
                <w:b/>
                <w:bCs/>
                <w:color w:val="000000"/>
              </w:rPr>
              <w:t>United States</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2BE828A4" w14:textId="77777777" w:rsidR="00F75AF7" w:rsidRPr="00135859" w:rsidRDefault="00F75AF7" w:rsidP="005F6231">
            <w:pPr>
              <w:jc w:val="center"/>
              <w:rPr>
                <w:b/>
                <w:bCs/>
                <w:color w:val="FF0000"/>
                <w:sz w:val="20"/>
                <w:szCs w:val="20"/>
              </w:rPr>
            </w:pPr>
            <w:r w:rsidRPr="00135859">
              <w:rPr>
                <w:b/>
                <w:bCs/>
                <w:color w:val="FF0000"/>
                <w:sz w:val="20"/>
                <w:szCs w:val="20"/>
              </w:rPr>
              <w:t>13%</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046BEA1B" w14:textId="77777777" w:rsidR="00F75AF7" w:rsidRPr="00135859" w:rsidRDefault="00F75AF7" w:rsidP="005F6231">
            <w:pPr>
              <w:jc w:val="center"/>
              <w:rPr>
                <w:b/>
                <w:bCs/>
                <w:color w:val="FF0000"/>
                <w:sz w:val="20"/>
                <w:szCs w:val="20"/>
              </w:rPr>
            </w:pPr>
            <w:r w:rsidRPr="00135859">
              <w:rPr>
                <w:b/>
                <w:bCs/>
                <w:color w:val="FF0000"/>
                <w:sz w:val="20"/>
                <w:szCs w:val="20"/>
              </w:rPr>
              <w:t>131</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3B00CF12" w14:textId="77777777" w:rsidR="00F75AF7" w:rsidRDefault="00F75AF7" w:rsidP="005F6231">
            <w:pPr>
              <w:jc w:val="center"/>
              <w:rPr>
                <w:b/>
                <w:bCs/>
                <w:color w:val="000000"/>
                <w:sz w:val="20"/>
                <w:szCs w:val="20"/>
              </w:rPr>
            </w:pPr>
            <w:r>
              <w:rPr>
                <w:b/>
                <w:bCs/>
                <w:color w:val="000000"/>
                <w:sz w:val="20"/>
                <w:szCs w:val="20"/>
              </w:rPr>
              <w:t> </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2914C766" w14:textId="77777777" w:rsidR="00F75AF7" w:rsidRDefault="00F75AF7" w:rsidP="005F6231">
            <w:pPr>
              <w:jc w:val="center"/>
              <w:rPr>
                <w:b/>
                <w:bCs/>
                <w:color w:val="000000"/>
                <w:sz w:val="20"/>
                <w:szCs w:val="20"/>
              </w:rPr>
            </w:pPr>
            <w:r>
              <w:rPr>
                <w:b/>
                <w:bCs/>
                <w:color w:val="000000"/>
                <w:sz w:val="20"/>
                <w:szCs w:val="20"/>
              </w:rPr>
              <w:t> </w:t>
            </w:r>
          </w:p>
        </w:tc>
        <w:tc>
          <w:tcPr>
            <w:tcW w:w="630" w:type="pct"/>
            <w:tcBorders>
              <w:top w:val="nil"/>
              <w:left w:val="nil"/>
              <w:bottom w:val="single" w:sz="4" w:space="0" w:color="auto"/>
              <w:right w:val="single" w:sz="4" w:space="0" w:color="auto"/>
            </w:tcBorders>
            <w:shd w:val="clear" w:color="auto" w:fill="auto"/>
            <w:vAlign w:val="center"/>
            <w:hideMark/>
          </w:tcPr>
          <w:p w14:paraId="1D325013" w14:textId="77777777" w:rsidR="00F75AF7" w:rsidRPr="0007063D" w:rsidRDefault="00F75AF7" w:rsidP="005F6231">
            <w:pPr>
              <w:rPr>
                <w:b/>
                <w:bCs/>
                <w:color w:val="FF0000"/>
                <w:sz w:val="20"/>
                <w:szCs w:val="20"/>
              </w:rPr>
            </w:pPr>
            <w:r w:rsidRPr="0007063D">
              <w:rPr>
                <w:b/>
                <w:bCs/>
                <w:color w:val="FF0000"/>
                <w:sz w:val="20"/>
                <w:szCs w:val="20"/>
              </w:rPr>
              <w:t xml:space="preserve">                395 </w:t>
            </w:r>
          </w:p>
        </w:tc>
        <w:tc>
          <w:tcPr>
            <w:tcW w:w="629" w:type="pct"/>
            <w:tcBorders>
              <w:top w:val="nil"/>
              <w:left w:val="nil"/>
              <w:bottom w:val="single" w:sz="4" w:space="0" w:color="auto"/>
              <w:right w:val="single" w:sz="8" w:space="0" w:color="auto"/>
            </w:tcBorders>
          </w:tcPr>
          <w:p w14:paraId="2E36AF56" w14:textId="77777777" w:rsidR="00F75AF7" w:rsidRDefault="00F75AF7" w:rsidP="005F6231">
            <w:pPr>
              <w:jc w:val="center"/>
              <w:rPr>
                <w:b/>
                <w:bCs/>
                <w:color w:val="000000"/>
                <w:sz w:val="20"/>
                <w:szCs w:val="20"/>
              </w:rPr>
            </w:pPr>
          </w:p>
        </w:tc>
      </w:tr>
      <w:tr w:rsidR="00F75AF7" w14:paraId="08689899"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7D1E985E" w14:textId="77777777" w:rsidR="00F75AF7" w:rsidRDefault="00F75AF7" w:rsidP="005F6231">
            <w:pPr>
              <w:rPr>
                <w:rFonts w:ascii="Calibri" w:hAnsi="Calibri" w:cs="Calibri"/>
                <w:color w:val="000000"/>
              </w:rPr>
            </w:pPr>
            <w:r>
              <w:rPr>
                <w:rFonts w:ascii="Calibri" w:hAnsi="Calibri" w:cs="Calibri"/>
                <w:color w:val="000000"/>
              </w:rPr>
              <w:t>Diabetes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19C854CD"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3569F040" w14:textId="77777777" w:rsidR="00F75AF7" w:rsidRPr="00135859" w:rsidRDefault="00F75AF7" w:rsidP="005F6231">
            <w:pPr>
              <w:jc w:val="center"/>
              <w:rPr>
                <w:color w:val="FF0000"/>
                <w:sz w:val="20"/>
                <w:szCs w:val="20"/>
              </w:rPr>
            </w:pPr>
            <w:r w:rsidRPr="00135859">
              <w:rPr>
                <w:color w:val="FF0000"/>
                <w:sz w:val="20"/>
                <w:szCs w:val="20"/>
              </w:rPr>
              <w:t>118</w:t>
            </w:r>
          </w:p>
        </w:tc>
        <w:tc>
          <w:tcPr>
            <w:tcW w:w="617" w:type="pct"/>
            <w:tcBorders>
              <w:top w:val="nil"/>
              <w:left w:val="nil"/>
              <w:bottom w:val="single" w:sz="4" w:space="0" w:color="auto"/>
              <w:right w:val="single" w:sz="4" w:space="0" w:color="auto"/>
            </w:tcBorders>
            <w:shd w:val="clear" w:color="auto" w:fill="auto"/>
            <w:vAlign w:val="center"/>
            <w:hideMark/>
          </w:tcPr>
          <w:p w14:paraId="3C328E6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7A8F013A"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5B2F0428" w14:textId="77777777" w:rsidR="00F75AF7" w:rsidRPr="0007063D" w:rsidRDefault="00F75AF7" w:rsidP="005F6231">
            <w:pPr>
              <w:rPr>
                <w:color w:val="FF0000"/>
                <w:sz w:val="20"/>
                <w:szCs w:val="20"/>
              </w:rPr>
            </w:pPr>
            <w:r w:rsidRPr="0007063D">
              <w:rPr>
                <w:color w:val="FF0000"/>
                <w:sz w:val="20"/>
                <w:szCs w:val="20"/>
              </w:rPr>
              <w:t xml:space="preserve">                649 </w:t>
            </w:r>
          </w:p>
        </w:tc>
        <w:tc>
          <w:tcPr>
            <w:tcW w:w="629" w:type="pct"/>
            <w:tcBorders>
              <w:top w:val="nil"/>
              <w:left w:val="nil"/>
              <w:bottom w:val="single" w:sz="4" w:space="0" w:color="auto"/>
              <w:right w:val="single" w:sz="8" w:space="0" w:color="auto"/>
            </w:tcBorders>
          </w:tcPr>
          <w:p w14:paraId="35BF5690" w14:textId="77777777" w:rsidR="00F75AF7" w:rsidRDefault="00F75AF7" w:rsidP="005F6231">
            <w:pPr>
              <w:jc w:val="center"/>
              <w:rPr>
                <w:color w:val="000000"/>
                <w:sz w:val="20"/>
                <w:szCs w:val="20"/>
              </w:rPr>
            </w:pPr>
          </w:p>
        </w:tc>
      </w:tr>
      <w:tr w:rsidR="00F75AF7" w14:paraId="4B997F17"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2FB2E798" w14:textId="77777777" w:rsidR="00F75AF7" w:rsidRDefault="00F75AF7" w:rsidP="005F6231">
            <w:pPr>
              <w:rPr>
                <w:rFonts w:ascii="Calibri" w:hAnsi="Calibri" w:cs="Calibri"/>
                <w:color w:val="000000"/>
              </w:rPr>
            </w:pPr>
            <w:r>
              <w:rPr>
                <w:rFonts w:ascii="Calibri" w:hAnsi="Calibri" w:cs="Calibri"/>
                <w:color w:val="000000"/>
              </w:rPr>
              <w:t>Neoplasms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7D6B8D07" w14:textId="77777777" w:rsidR="00F75AF7" w:rsidRPr="00135859" w:rsidRDefault="00F75AF7" w:rsidP="005F6231">
            <w:pPr>
              <w:jc w:val="center"/>
              <w:rPr>
                <w:color w:val="FF0000"/>
                <w:sz w:val="20"/>
                <w:szCs w:val="20"/>
              </w:rPr>
            </w:pPr>
            <w:r w:rsidRPr="00135859">
              <w:rPr>
                <w:color w:val="FF0000"/>
                <w:sz w:val="20"/>
                <w:szCs w:val="20"/>
              </w:rPr>
              <w:t>12%</w:t>
            </w:r>
          </w:p>
        </w:tc>
        <w:tc>
          <w:tcPr>
            <w:tcW w:w="729" w:type="pct"/>
            <w:tcBorders>
              <w:top w:val="nil"/>
              <w:left w:val="nil"/>
              <w:bottom w:val="single" w:sz="4" w:space="0" w:color="auto"/>
              <w:right w:val="single" w:sz="4" w:space="0" w:color="auto"/>
            </w:tcBorders>
            <w:shd w:val="clear" w:color="auto" w:fill="auto"/>
            <w:vAlign w:val="center"/>
            <w:hideMark/>
          </w:tcPr>
          <w:p w14:paraId="220E4B71" w14:textId="77777777" w:rsidR="00F75AF7" w:rsidRPr="00135859" w:rsidRDefault="00F75AF7" w:rsidP="005F6231">
            <w:pPr>
              <w:jc w:val="center"/>
              <w:rPr>
                <w:color w:val="FF0000"/>
                <w:sz w:val="20"/>
                <w:szCs w:val="20"/>
              </w:rPr>
            </w:pPr>
            <w:r w:rsidRPr="00135859">
              <w:rPr>
                <w:color w:val="FF0000"/>
                <w:sz w:val="20"/>
                <w:szCs w:val="20"/>
              </w:rPr>
              <w:t>100</w:t>
            </w:r>
          </w:p>
        </w:tc>
        <w:tc>
          <w:tcPr>
            <w:tcW w:w="617" w:type="pct"/>
            <w:tcBorders>
              <w:top w:val="nil"/>
              <w:left w:val="nil"/>
              <w:bottom w:val="single" w:sz="4" w:space="0" w:color="auto"/>
              <w:right w:val="single" w:sz="4" w:space="0" w:color="auto"/>
            </w:tcBorders>
            <w:shd w:val="clear" w:color="auto" w:fill="auto"/>
            <w:vAlign w:val="center"/>
            <w:hideMark/>
          </w:tcPr>
          <w:p w14:paraId="1970F84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DF2A267"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004D09A3" w14:textId="77777777" w:rsidR="00F75AF7" w:rsidRPr="0007063D" w:rsidRDefault="00F75AF7" w:rsidP="005F6231">
            <w:pPr>
              <w:rPr>
                <w:color w:val="FF0000"/>
                <w:sz w:val="20"/>
                <w:szCs w:val="20"/>
              </w:rPr>
            </w:pPr>
            <w:r w:rsidRPr="0007063D">
              <w:rPr>
                <w:color w:val="FF0000"/>
                <w:sz w:val="20"/>
                <w:szCs w:val="20"/>
              </w:rPr>
              <w:t xml:space="preserve">                535 </w:t>
            </w:r>
          </w:p>
        </w:tc>
        <w:tc>
          <w:tcPr>
            <w:tcW w:w="629" w:type="pct"/>
            <w:tcBorders>
              <w:top w:val="nil"/>
              <w:left w:val="nil"/>
              <w:bottom w:val="single" w:sz="4" w:space="0" w:color="auto"/>
              <w:right w:val="single" w:sz="8" w:space="0" w:color="auto"/>
            </w:tcBorders>
          </w:tcPr>
          <w:p w14:paraId="267758E1" w14:textId="77777777" w:rsidR="00F75AF7" w:rsidRDefault="00F75AF7" w:rsidP="005F6231">
            <w:pPr>
              <w:jc w:val="center"/>
              <w:rPr>
                <w:color w:val="000000"/>
                <w:sz w:val="20"/>
                <w:szCs w:val="20"/>
              </w:rPr>
            </w:pPr>
          </w:p>
        </w:tc>
      </w:tr>
      <w:tr w:rsidR="00F75AF7" w14:paraId="4263803F"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5AAD64EE" w14:textId="77777777" w:rsidR="00F75AF7" w:rsidRDefault="00F75AF7" w:rsidP="005F6231">
            <w:pPr>
              <w:rPr>
                <w:rFonts w:ascii="Calibri" w:hAnsi="Calibri" w:cs="Calibri"/>
                <w:color w:val="000000"/>
              </w:rPr>
            </w:pPr>
            <w:r>
              <w:rPr>
                <w:rFonts w:ascii="Calibri" w:hAnsi="Calibri" w:cs="Calibri"/>
                <w:color w:val="000000"/>
              </w:rPr>
              <w:t>Influenza</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4905D48E"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7FB81A1B" w14:textId="77777777" w:rsidR="00F75AF7" w:rsidRPr="00135859" w:rsidRDefault="00F75AF7" w:rsidP="005F6231">
            <w:pPr>
              <w:jc w:val="center"/>
              <w:rPr>
                <w:color w:val="FF0000"/>
                <w:sz w:val="20"/>
                <w:szCs w:val="20"/>
              </w:rPr>
            </w:pPr>
            <w:r w:rsidRPr="00135859">
              <w:rPr>
                <w:color w:val="FF0000"/>
                <w:sz w:val="20"/>
                <w:szCs w:val="20"/>
              </w:rPr>
              <w:t>85</w:t>
            </w:r>
          </w:p>
        </w:tc>
        <w:tc>
          <w:tcPr>
            <w:tcW w:w="617" w:type="pct"/>
            <w:tcBorders>
              <w:top w:val="nil"/>
              <w:left w:val="nil"/>
              <w:bottom w:val="single" w:sz="4" w:space="0" w:color="auto"/>
              <w:right w:val="single" w:sz="4" w:space="0" w:color="auto"/>
            </w:tcBorders>
            <w:shd w:val="clear" w:color="auto" w:fill="auto"/>
            <w:vAlign w:val="center"/>
            <w:hideMark/>
          </w:tcPr>
          <w:p w14:paraId="54CE8BCC"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2D5F30B"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34D9AFFC" w14:textId="77777777" w:rsidR="00F75AF7" w:rsidRPr="0007063D" w:rsidRDefault="00F75AF7" w:rsidP="005F6231">
            <w:pPr>
              <w:rPr>
                <w:color w:val="FF0000"/>
                <w:sz w:val="20"/>
                <w:szCs w:val="20"/>
              </w:rPr>
            </w:pPr>
            <w:r w:rsidRPr="0007063D">
              <w:rPr>
                <w:color w:val="FF0000"/>
                <w:sz w:val="20"/>
                <w:szCs w:val="20"/>
              </w:rPr>
              <w:t xml:space="preserve">                217 </w:t>
            </w:r>
          </w:p>
        </w:tc>
        <w:tc>
          <w:tcPr>
            <w:tcW w:w="629" w:type="pct"/>
            <w:tcBorders>
              <w:top w:val="nil"/>
              <w:left w:val="nil"/>
              <w:bottom w:val="single" w:sz="4" w:space="0" w:color="auto"/>
              <w:right w:val="single" w:sz="8" w:space="0" w:color="auto"/>
            </w:tcBorders>
          </w:tcPr>
          <w:p w14:paraId="1E4118DC" w14:textId="77777777" w:rsidR="00F75AF7" w:rsidRDefault="00F75AF7" w:rsidP="005F6231">
            <w:pPr>
              <w:jc w:val="center"/>
              <w:rPr>
                <w:color w:val="000000"/>
                <w:sz w:val="20"/>
                <w:szCs w:val="20"/>
              </w:rPr>
            </w:pPr>
          </w:p>
        </w:tc>
      </w:tr>
    </w:tbl>
    <w:p w14:paraId="7E3BBFEF" w14:textId="77777777" w:rsidR="00F75AF7" w:rsidRDefault="00F75AF7" w:rsidP="00F75AF7"/>
    <w:p w14:paraId="198BEC74" w14:textId="573906AA" w:rsidR="00F75AF7" w:rsidRDefault="00F75AF7" w:rsidP="00F75AF7">
      <w:pPr>
        <w:rPr>
          <w:color w:val="FF0000"/>
        </w:rPr>
      </w:pPr>
      <w:r w:rsidRPr="00F75AF7">
        <w:rPr>
          <w:color w:val="FF0000"/>
        </w:rPr>
        <w:t xml:space="preserve">Plot </w:t>
      </w:r>
      <w:r w:rsidR="00C7479A">
        <w:rPr>
          <w:color w:val="FF0000"/>
        </w:rPr>
        <w:t>4</w:t>
      </w:r>
      <w:r w:rsidRPr="00F75AF7">
        <w:rPr>
          <w:color w:val="FF0000"/>
        </w:rPr>
        <w:t xml:space="preserve">.   </w:t>
      </w:r>
      <w:proofErr w:type="gramStart"/>
      <w:r w:rsidR="00B1433D">
        <w:rPr>
          <w:color w:val="FF0000"/>
        </w:rPr>
        <w:t>Overall</w:t>
      </w:r>
      <w:proofErr w:type="gramEnd"/>
      <w:r w:rsidR="00B1433D">
        <w:rPr>
          <w:color w:val="FF0000"/>
        </w:rPr>
        <w:t xml:space="preserve"> </w:t>
      </w:r>
      <w:r w:rsidR="007725BB">
        <w:rPr>
          <w:color w:val="FF0000"/>
        </w:rPr>
        <w:t>MAE comparing the 6 models</w:t>
      </w:r>
      <w:r w:rsidR="00B1433D">
        <w:rPr>
          <w:color w:val="FF0000"/>
        </w:rPr>
        <w:t xml:space="preserve"> by disease</w:t>
      </w:r>
    </w:p>
    <w:p w14:paraId="5272F0C9" w14:textId="77777777" w:rsidR="00B1433D" w:rsidRDefault="00B1433D" w:rsidP="00F75AF7">
      <w:pPr>
        <w:rPr>
          <w:color w:val="FF0000"/>
        </w:rPr>
      </w:pPr>
    </w:p>
    <w:p w14:paraId="21D44E0D" w14:textId="28EC8890" w:rsidR="00B8541B" w:rsidRDefault="00B8541B" w:rsidP="00B1433D">
      <w:r>
        <w:t>Some results on the cause tensor models showing which cause of death influenced other causes of deaths.</w:t>
      </w:r>
    </w:p>
    <w:p w14:paraId="3AAE8934" w14:textId="77777777" w:rsidR="00B8541B" w:rsidRDefault="00B8541B" w:rsidP="00B1433D"/>
    <w:p w14:paraId="7EB40274" w14:textId="657703A9" w:rsidR="00B1433D" w:rsidRDefault="00B1433D" w:rsidP="00B1433D">
      <w:r>
        <w:t>Once the best model is identified, the models can be rerun on the entire data set before COVID-19 to add 12 months of data to the training set. The forecast will be done till May of 2022 (end of the Pandemic). These kinds of models cannot be forecasted too long because other excess death can pick up instead as: change in policies, climate disasters and others.</w:t>
      </w:r>
    </w:p>
    <w:p w14:paraId="241926A8" w14:textId="77777777" w:rsidR="006F220D" w:rsidRDefault="006F220D" w:rsidP="00B1433D"/>
    <w:p w14:paraId="7B61280B" w14:textId="4218FFC4" w:rsidR="006F220D" w:rsidRDefault="006F220D" w:rsidP="006F220D">
      <w:r>
        <w:t xml:space="preserve">Table </w:t>
      </w:r>
      <w:r w:rsidR="00904E07">
        <w:t>3</w:t>
      </w:r>
      <w:r>
        <w:t xml:space="preserve"> US Excess death differences among different models</w:t>
      </w:r>
    </w:p>
    <w:tbl>
      <w:tblPr>
        <w:tblW w:w="9350" w:type="dxa"/>
        <w:tblLook w:val="04A0" w:firstRow="1" w:lastRow="0" w:firstColumn="1" w:lastColumn="0" w:noHBand="0" w:noVBand="1"/>
      </w:tblPr>
      <w:tblGrid>
        <w:gridCol w:w="1870"/>
        <w:gridCol w:w="1870"/>
        <w:gridCol w:w="1870"/>
        <w:gridCol w:w="1870"/>
        <w:gridCol w:w="1870"/>
      </w:tblGrid>
      <w:tr w:rsidR="006F220D" w14:paraId="0CF91123" w14:textId="77777777" w:rsidTr="006F220D">
        <w:trPr>
          <w:trHeight w:val="1071"/>
        </w:trPr>
        <w:tc>
          <w:tcPr>
            <w:tcW w:w="18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9BE" w14:textId="77777777" w:rsidR="006F220D" w:rsidRDefault="006F220D" w:rsidP="005F6231">
            <w:pPr>
              <w:jc w:val="center"/>
              <w:rPr>
                <w:b/>
                <w:bCs/>
                <w:color w:val="000000"/>
              </w:rPr>
            </w:pPr>
            <w:r>
              <w:rPr>
                <w:b/>
                <w:bCs/>
                <w:color w:val="000000"/>
              </w:rPr>
              <w:t>Excess Deaths</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0ACA6F82" w14:textId="77777777" w:rsidR="006F220D" w:rsidRDefault="006F220D" w:rsidP="005F6231">
            <w:pPr>
              <w:jc w:val="center"/>
              <w:rPr>
                <w:b/>
                <w:bCs/>
                <w:color w:val="000000"/>
              </w:rPr>
            </w:pPr>
            <w:r>
              <w:rPr>
                <w:b/>
                <w:bCs/>
                <w:color w:val="000000"/>
              </w:rPr>
              <w:t>Reported</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13248DC5" w14:textId="373AA888" w:rsidR="006F220D" w:rsidRDefault="006F220D" w:rsidP="005F6231">
            <w:pPr>
              <w:jc w:val="center"/>
              <w:rPr>
                <w:b/>
                <w:bCs/>
                <w:color w:val="000000"/>
              </w:rPr>
            </w:pPr>
            <w:r>
              <w:rPr>
                <w:b/>
                <w:bCs/>
                <w:color w:val="000000"/>
              </w:rPr>
              <w:t>Exponential Smoothing &amp;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C5F733D" w14:textId="168B5982" w:rsidR="006F220D" w:rsidRDefault="006F220D" w:rsidP="005F6231">
            <w:pPr>
              <w:jc w:val="center"/>
              <w:rPr>
                <w:b/>
                <w:bCs/>
                <w:color w:val="000000"/>
              </w:rPr>
            </w:pPr>
            <w:r>
              <w:rPr>
                <w:b/>
                <w:bCs/>
                <w:color w:val="000000"/>
              </w:rPr>
              <w:t>Non-Linear forecast and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4D4DF99" w14:textId="430AA454" w:rsidR="006F220D" w:rsidRDefault="006F220D" w:rsidP="005F6231">
            <w:pPr>
              <w:jc w:val="center"/>
              <w:rPr>
                <w:b/>
                <w:bCs/>
                <w:color w:val="000000"/>
              </w:rPr>
            </w:pPr>
            <w:r>
              <w:rPr>
                <w:b/>
                <w:bCs/>
                <w:color w:val="000000"/>
              </w:rPr>
              <w:t>ARIMA &amp; Cause Tensor</w:t>
            </w:r>
          </w:p>
        </w:tc>
      </w:tr>
      <w:tr w:rsidR="006F220D" w14:paraId="4AD6D65F" w14:textId="77777777" w:rsidTr="006F220D">
        <w:trPr>
          <w:trHeight w:val="721"/>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4A132C74" w14:textId="77777777" w:rsidR="006F220D" w:rsidRDefault="006F220D" w:rsidP="005F6231">
            <w:pPr>
              <w:rPr>
                <w:b/>
                <w:bCs/>
                <w:color w:val="000000"/>
              </w:rPr>
            </w:pPr>
            <w:r>
              <w:rPr>
                <w:b/>
                <w:bCs/>
                <w:color w:val="000000"/>
              </w:rPr>
              <w:t>COVID-19 Deaths</w:t>
            </w:r>
          </w:p>
        </w:tc>
        <w:tc>
          <w:tcPr>
            <w:tcW w:w="1870" w:type="dxa"/>
            <w:tcBorders>
              <w:top w:val="nil"/>
              <w:left w:val="nil"/>
              <w:bottom w:val="nil"/>
              <w:right w:val="nil"/>
            </w:tcBorders>
            <w:shd w:val="clear" w:color="auto" w:fill="auto"/>
            <w:vAlign w:val="center"/>
            <w:hideMark/>
          </w:tcPr>
          <w:p w14:paraId="5C9D3595" w14:textId="77777777" w:rsidR="006F220D" w:rsidRPr="006F220D" w:rsidRDefault="006F220D" w:rsidP="005F6231">
            <w:pPr>
              <w:jc w:val="center"/>
              <w:rPr>
                <w:b/>
                <w:bCs/>
                <w:color w:val="FF0000"/>
                <w:sz w:val="20"/>
                <w:szCs w:val="20"/>
              </w:rPr>
            </w:pPr>
            <w:r w:rsidRPr="006F220D">
              <w:rPr>
                <w:b/>
                <w:bCs/>
                <w:color w:val="FF0000"/>
                <w:sz w:val="20"/>
                <w:szCs w:val="20"/>
              </w:rPr>
              <w:t>1,134,722</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161D6DFF" w14:textId="77777777" w:rsidR="006F220D" w:rsidRPr="006F220D" w:rsidRDefault="006F220D" w:rsidP="005F6231">
            <w:pPr>
              <w:jc w:val="center"/>
              <w:rPr>
                <w:b/>
                <w:bCs/>
                <w:color w:val="FF0000"/>
                <w:sz w:val="20"/>
                <w:szCs w:val="20"/>
              </w:rPr>
            </w:pPr>
            <w:r w:rsidRPr="006F220D">
              <w:rPr>
                <w:b/>
                <w:bCs/>
                <w:color w:val="FF0000"/>
                <w:sz w:val="20"/>
                <w:szCs w:val="20"/>
              </w:rPr>
              <w:t>866,175</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02119373" w14:textId="77777777" w:rsidR="006F220D" w:rsidRPr="006F220D" w:rsidRDefault="006F220D" w:rsidP="005F6231">
            <w:pPr>
              <w:jc w:val="center"/>
              <w:rPr>
                <w:b/>
                <w:bCs/>
                <w:color w:val="FF0000"/>
                <w:sz w:val="20"/>
                <w:szCs w:val="20"/>
              </w:rPr>
            </w:pPr>
            <w:r w:rsidRPr="006F220D">
              <w:rPr>
                <w:b/>
                <w:bCs/>
                <w:color w:val="FF0000"/>
                <w:sz w:val="20"/>
                <w:szCs w:val="20"/>
              </w:rPr>
              <w:t>832,909</w:t>
            </w:r>
          </w:p>
        </w:tc>
        <w:tc>
          <w:tcPr>
            <w:tcW w:w="1870" w:type="dxa"/>
            <w:tcBorders>
              <w:top w:val="nil"/>
              <w:left w:val="nil"/>
              <w:bottom w:val="nil"/>
              <w:right w:val="nil"/>
            </w:tcBorders>
            <w:shd w:val="clear" w:color="auto" w:fill="auto"/>
            <w:vAlign w:val="center"/>
            <w:hideMark/>
          </w:tcPr>
          <w:p w14:paraId="77526503" w14:textId="2D0E1BCA" w:rsidR="006F220D" w:rsidRPr="006F220D" w:rsidRDefault="006F220D" w:rsidP="005F6231">
            <w:pPr>
              <w:jc w:val="center"/>
              <w:rPr>
                <w:b/>
                <w:bCs/>
                <w:color w:val="FF0000"/>
                <w:sz w:val="20"/>
                <w:szCs w:val="20"/>
              </w:rPr>
            </w:pPr>
            <w:proofErr w:type="spellStart"/>
            <w:r w:rsidRPr="006F220D">
              <w:rPr>
                <w:b/>
                <w:bCs/>
                <w:color w:val="FF0000"/>
                <w:sz w:val="20"/>
                <w:szCs w:val="20"/>
              </w:rPr>
              <w:t>vvv</w:t>
            </w:r>
            <w:proofErr w:type="spellEnd"/>
          </w:p>
        </w:tc>
      </w:tr>
      <w:tr w:rsidR="006F220D" w14:paraId="4F04C376" w14:textId="77777777" w:rsidTr="006F220D">
        <w:trPr>
          <w:trHeight w:val="350"/>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2EEAE31D" w14:textId="77777777" w:rsidR="006F220D" w:rsidRDefault="006F220D" w:rsidP="005F6231">
            <w:pPr>
              <w:rPr>
                <w:b/>
                <w:bCs/>
                <w:color w:val="000000"/>
                <w:sz w:val="20"/>
                <w:szCs w:val="20"/>
              </w:rPr>
            </w:pPr>
            <w:r>
              <w:rPr>
                <w:b/>
                <w:bCs/>
                <w:color w:val="000000"/>
                <w:sz w:val="20"/>
                <w:szCs w:val="20"/>
              </w:rPr>
              <w:t>Percent Reported</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041798E5" w14:textId="77777777" w:rsidR="006F220D" w:rsidRPr="006F220D" w:rsidRDefault="006F220D" w:rsidP="005F6231">
            <w:pPr>
              <w:jc w:val="center"/>
              <w:rPr>
                <w:b/>
                <w:bCs/>
                <w:color w:val="FF0000"/>
                <w:sz w:val="20"/>
                <w:szCs w:val="20"/>
              </w:rPr>
            </w:pPr>
            <w:r w:rsidRPr="006F220D">
              <w:rPr>
                <w:b/>
                <w:bCs/>
                <w:color w:val="FF0000"/>
                <w:sz w:val="20"/>
                <w:szCs w:val="20"/>
              </w:rPr>
              <w:t>100%</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18513600" w14:textId="77777777" w:rsidR="006F220D" w:rsidRPr="006F220D" w:rsidRDefault="006F220D" w:rsidP="005F6231">
            <w:pPr>
              <w:jc w:val="center"/>
              <w:rPr>
                <w:b/>
                <w:bCs/>
                <w:color w:val="FF0000"/>
                <w:sz w:val="20"/>
                <w:szCs w:val="20"/>
              </w:rPr>
            </w:pPr>
            <w:r w:rsidRPr="006F220D">
              <w:rPr>
                <w:b/>
                <w:bCs/>
                <w:color w:val="FF0000"/>
                <w:sz w:val="20"/>
                <w:szCs w:val="20"/>
              </w:rPr>
              <w:t>76%</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7E91694D" w14:textId="77777777" w:rsidR="006F220D" w:rsidRPr="006F220D" w:rsidRDefault="006F220D" w:rsidP="005F6231">
            <w:pPr>
              <w:jc w:val="center"/>
              <w:rPr>
                <w:b/>
                <w:bCs/>
                <w:color w:val="FF0000"/>
                <w:sz w:val="20"/>
                <w:szCs w:val="20"/>
              </w:rPr>
            </w:pPr>
            <w:r w:rsidRPr="006F220D">
              <w:rPr>
                <w:b/>
                <w:bCs/>
                <w:color w:val="FF0000"/>
                <w:sz w:val="20"/>
                <w:szCs w:val="20"/>
              </w:rPr>
              <w:t>73%</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2B819DDE" w14:textId="77777777" w:rsidR="006F220D" w:rsidRPr="006F220D" w:rsidRDefault="006F220D" w:rsidP="005F6231">
            <w:pPr>
              <w:jc w:val="center"/>
              <w:rPr>
                <w:b/>
                <w:bCs/>
                <w:color w:val="FF0000"/>
                <w:sz w:val="20"/>
                <w:szCs w:val="20"/>
              </w:rPr>
            </w:pPr>
            <w:r w:rsidRPr="006F220D">
              <w:rPr>
                <w:b/>
                <w:bCs/>
                <w:color w:val="FF0000"/>
                <w:sz w:val="20"/>
                <w:szCs w:val="20"/>
              </w:rPr>
              <w:t>0%</w:t>
            </w:r>
          </w:p>
        </w:tc>
      </w:tr>
    </w:tbl>
    <w:p w14:paraId="03A35F1B" w14:textId="12DFFA52" w:rsidR="00B1433D" w:rsidRPr="006F220D" w:rsidRDefault="00B1433D" w:rsidP="00F75AF7"/>
    <w:p w14:paraId="5BB8B289" w14:textId="77777777" w:rsidR="00F75AF7" w:rsidRDefault="00F75AF7" w:rsidP="00F75AF7"/>
    <w:p w14:paraId="6D319AB8" w14:textId="3F0C4D55" w:rsidR="00B1433D" w:rsidRDefault="00F75AF7" w:rsidP="00F75AF7">
      <w:r>
        <w:t>We can provide the</w:t>
      </w:r>
      <w:r w:rsidR="007725BB">
        <w:t xml:space="preserve"> Forecasted Daily Crude Rate, the reported Crude Rate and the excess crude rate by disease in Plot 3. Observations o</w:t>
      </w:r>
      <w:r w:rsidR="00B1433D">
        <w:t>f</w:t>
      </w:r>
      <w:r w:rsidR="007725BB">
        <w:t xml:space="preserve"> the plot. </w:t>
      </w:r>
      <w:r w:rsidR="00B1433D">
        <w:t>The same plot at the state level will provide the states most affected by COVID-19 in Plot 4. Observations of the plot. And the plot can be provided at the month level to see our recovery from COVID-19 in Plot 5.</w:t>
      </w:r>
      <w:r w:rsidR="00B1433D" w:rsidRPr="00B1433D">
        <w:t xml:space="preserve"> </w:t>
      </w:r>
      <w:r w:rsidR="00B1433D">
        <w:t>Observations of the plot.</w:t>
      </w:r>
    </w:p>
    <w:p w14:paraId="78FDA014" w14:textId="77777777" w:rsidR="00B1433D" w:rsidRDefault="00B1433D" w:rsidP="00F75AF7"/>
    <w:p w14:paraId="5D51A307" w14:textId="77777777" w:rsidR="007725BB" w:rsidRDefault="007725BB" w:rsidP="00F75AF7">
      <w:r>
        <w:t xml:space="preserve">Plot 3. Forecasted Daily Crude Rate, the reported Crude Rate and the excess crude rate by disease </w:t>
      </w:r>
    </w:p>
    <w:p w14:paraId="0AF595EC" w14:textId="77777777" w:rsidR="00B1433D" w:rsidRDefault="00B1433D" w:rsidP="00F75AF7"/>
    <w:p w14:paraId="47540AF5" w14:textId="77777777" w:rsidR="00C7479A" w:rsidRPr="00135859" w:rsidRDefault="00C7479A" w:rsidP="00C7479A">
      <w:pPr>
        <w:rPr>
          <w:sz w:val="20"/>
          <w:szCs w:val="20"/>
        </w:rPr>
      </w:pPr>
      <w:r w:rsidRPr="0007063D">
        <w:rPr>
          <w:color w:val="FF0000"/>
        </w:rPr>
        <w:t xml:space="preserve">COMMENTS ON CAUSES INSTEAD OF STATES. </w:t>
      </w:r>
      <w:r>
        <w:t xml:space="preserve">states that better fit by the exponential smoothing models are </w:t>
      </w:r>
      <w:r w:rsidRPr="00135859">
        <w:rPr>
          <w:color w:val="FF0000"/>
        </w:rPr>
        <w:t xml:space="preserve">Maine, Wisconsin, and Oregon </w:t>
      </w:r>
      <w:r>
        <w:t>with the smallest MAE</w:t>
      </w:r>
      <w:r w:rsidRPr="00135859">
        <w:rPr>
          <w:color w:val="FF0000"/>
        </w:rPr>
        <w:t xml:space="preserve">. </w:t>
      </w:r>
      <w:r>
        <w:t xml:space="preserve">The states with </w:t>
      </w:r>
      <w:r>
        <w:lastRenderedPageBreak/>
        <w:t xml:space="preserve">worst MAE are </w:t>
      </w:r>
      <w:r w:rsidRPr="00057BB1">
        <w:rPr>
          <w:color w:val="FF0000"/>
        </w:rPr>
        <w:t>Delaware and Oregon</w:t>
      </w:r>
      <w:r>
        <w:t xml:space="preserve">. </w:t>
      </w:r>
      <w:r w:rsidRPr="00057BB1">
        <w:rPr>
          <w:color w:val="FF0000"/>
        </w:rPr>
        <w:t xml:space="preserve">Add possible causes for bad models </w:t>
      </w:r>
      <w:r>
        <w:rPr>
          <w:color w:val="FF0000"/>
        </w:rPr>
        <w:t>like</w:t>
      </w:r>
      <w:r w:rsidRPr="00057BB1">
        <w:rPr>
          <w:color w:val="FF0000"/>
        </w:rPr>
        <w:t xml:space="preserve"> poor </w:t>
      </w:r>
      <w:proofErr w:type="gramStart"/>
      <w:r w:rsidRPr="00057BB1">
        <w:rPr>
          <w:color w:val="FF0000"/>
        </w:rPr>
        <w:t>data ,</w:t>
      </w:r>
      <w:proofErr w:type="gramEnd"/>
      <w:r w:rsidRPr="00057BB1">
        <w:rPr>
          <w:color w:val="FF0000"/>
        </w:rPr>
        <w:t xml:space="preserve"> </w:t>
      </w:r>
      <w:proofErr w:type="spellStart"/>
      <w:r w:rsidRPr="00057BB1">
        <w:rPr>
          <w:color w:val="FF0000"/>
        </w:rPr>
        <w:t>etc</w:t>
      </w:r>
      <w:proofErr w:type="spellEnd"/>
      <w:r w:rsidRPr="00057BB1">
        <w:rPr>
          <w:color w:val="FF0000"/>
        </w:rPr>
        <w:t xml:space="preserve"> once you know the states performing the worst.</w:t>
      </w:r>
    </w:p>
    <w:p w14:paraId="7E35413A" w14:textId="7FAA1FDC" w:rsidR="00C7479A" w:rsidRPr="00F75AF7" w:rsidRDefault="00C7479A" w:rsidP="00C7479A">
      <w:pPr>
        <w:rPr>
          <w:color w:val="FF0000"/>
        </w:rPr>
      </w:pPr>
      <w:r w:rsidRPr="00057BB1">
        <w:rPr>
          <w:color w:val="FF0000"/>
        </w:rPr>
        <w:t>The exponential smoothing estimates an excess crude rate of 312 while the ARIMA model estimates 72. There are 7 states with an excess crude rata larger than 500 using the exponential smoothing model: Oregon, West Virginia, Arizona, Arkansas, District of Columbia, Alaska and South Carolina. The Farrington model does not estimate and excess crude rate larger than 500 in state. The largest excess crude rate estimated by the Farrington model is 215 for West Virginia. The Farrington model estimates estates with an excess death less than 100 in 4 states, meaning that those states had less deaths due to the pandemic, those states are: Rhode Island, south Dakota, Massachusetts, and District of Columbia</w:t>
      </w:r>
      <w:r w:rsidRPr="00F75AF7">
        <w:rPr>
          <w:color w:val="FF0000"/>
        </w:rPr>
        <w:t xml:space="preserve">. </w:t>
      </w:r>
    </w:p>
    <w:p w14:paraId="133730B3" w14:textId="77777777" w:rsidR="00C7479A" w:rsidRDefault="00C7479A" w:rsidP="00F75AF7"/>
    <w:p w14:paraId="122C0127" w14:textId="60998787" w:rsidR="00B1433D" w:rsidRDefault="00B1433D" w:rsidP="00B1433D">
      <w:r>
        <w:t>Plot 4. Forecasted Daily Crude Rate, the reported Crude Rate and the excess crude rate by state</w:t>
      </w:r>
    </w:p>
    <w:p w14:paraId="2439E93C" w14:textId="77777777" w:rsidR="00B1433D" w:rsidRDefault="00B1433D" w:rsidP="00B1433D"/>
    <w:p w14:paraId="5DF29159" w14:textId="4A0E1C39" w:rsidR="00B1433D" w:rsidRDefault="00B1433D" w:rsidP="00B1433D">
      <w:r>
        <w:t>Plot 5 Forecasted Daily Crude Rate, the reported Crude Rate and the excess crude rate by month</w:t>
      </w:r>
    </w:p>
    <w:p w14:paraId="2FB5866B" w14:textId="77777777" w:rsidR="00B1433D" w:rsidRDefault="00B1433D" w:rsidP="00B1433D"/>
    <w:p w14:paraId="3DBEE257" w14:textId="77777777" w:rsidR="00B1433D" w:rsidRDefault="00B1433D" w:rsidP="00B1433D"/>
    <w:p w14:paraId="37AF5F94" w14:textId="77777777" w:rsidR="00B1433D" w:rsidRDefault="00B1433D" w:rsidP="00B1433D"/>
    <w:p w14:paraId="33850C0C" w14:textId="46647B85" w:rsidR="00B1433D" w:rsidRDefault="006F220D" w:rsidP="00F75AF7">
      <w:r>
        <w:t xml:space="preserve">Breaking down the pandemic on variants and </w:t>
      </w:r>
      <w:r w:rsidR="00B8541B">
        <w:t>compare the effect of those variant son the population.</w:t>
      </w:r>
    </w:p>
    <w:p w14:paraId="0D08A394" w14:textId="77777777" w:rsidR="00B8541B" w:rsidRDefault="00B8541B" w:rsidP="00F75AF7"/>
    <w:p w14:paraId="5B444B58" w14:textId="12239C07" w:rsidR="00B8541B" w:rsidRPr="00B8541B" w:rsidRDefault="00B8541B" w:rsidP="00F75AF7">
      <w:pPr>
        <w:rPr>
          <w:color w:val="FF0000"/>
        </w:rPr>
      </w:pPr>
      <w:r w:rsidRPr="00B8541B">
        <w:rPr>
          <w:b/>
          <w:bCs/>
          <w:color w:val="FF0000"/>
        </w:rPr>
        <w:t xml:space="preserve">Conclusion </w:t>
      </w:r>
      <w:r w:rsidRPr="00B8541B">
        <w:rPr>
          <w:color w:val="FF0000"/>
        </w:rPr>
        <w:t>on the importance of finding the best model to most accurate find our forecast and the ultimate results</w:t>
      </w:r>
      <w:r>
        <w:rPr>
          <w:color w:val="FF0000"/>
        </w:rPr>
        <w:t>. How the causse tensor has helped on improving the model</w:t>
      </w:r>
    </w:p>
    <w:p w14:paraId="2B4B15C5" w14:textId="77777777" w:rsidR="007725BB" w:rsidRDefault="007725BB" w:rsidP="00F75AF7"/>
    <w:p w14:paraId="7C753497" w14:textId="77777777" w:rsidR="00F75AF7" w:rsidRDefault="00F75AF7" w:rsidP="008A1979"/>
    <w:p w14:paraId="245D6F58" w14:textId="0185D93F" w:rsidR="00F75AF7" w:rsidRPr="00B8541B" w:rsidRDefault="00B8541B" w:rsidP="008A1979">
      <w:pPr>
        <w:rPr>
          <w:color w:val="FF0000"/>
        </w:rPr>
      </w:pPr>
      <w:r w:rsidRPr="00B8541B">
        <w:rPr>
          <w:color w:val="FF0000"/>
        </w:rPr>
        <w:t>I do not think we need 3 case studies</w:t>
      </w:r>
    </w:p>
    <w:p w14:paraId="45737341" w14:textId="77777777" w:rsidR="00A86CD6" w:rsidRPr="00B8541B" w:rsidRDefault="00A86CD6" w:rsidP="008A1979">
      <w:pPr>
        <w:rPr>
          <w:color w:val="FF0000"/>
        </w:rPr>
      </w:pPr>
    </w:p>
    <w:p w14:paraId="0E19AE65" w14:textId="77777777" w:rsidR="007D4256" w:rsidRDefault="007D4256" w:rsidP="008A1979"/>
    <w:p w14:paraId="7A0D658D" w14:textId="77777777" w:rsidR="00B00C04" w:rsidRDefault="00B00C04" w:rsidP="008A1979"/>
    <w:p w14:paraId="23B99503" w14:textId="4C293C56" w:rsidR="007D4256" w:rsidRDefault="007D4256" w:rsidP="008A1979"/>
    <w:p w14:paraId="4D41CD5B" w14:textId="524F16D1" w:rsidR="004D45F5" w:rsidRPr="004D45F5" w:rsidRDefault="004D45F5" w:rsidP="008A1979">
      <w:pPr>
        <w:rPr>
          <w:b/>
          <w:bCs/>
        </w:rPr>
      </w:pPr>
      <w:r w:rsidRPr="004D45F5">
        <w:rPr>
          <w:b/>
          <w:bCs/>
        </w:rPr>
        <w:t>Case study with 3 different states</w:t>
      </w:r>
      <w:r>
        <w:rPr>
          <w:b/>
          <w:bCs/>
        </w:rPr>
        <w:t>: New York (first state hit by COVID-19), West Virginia (worst crude rate before the pandemic) and Alaska (best crude rate before the Pandemic)</w:t>
      </w:r>
    </w:p>
    <w:p w14:paraId="715D334C" w14:textId="3B6DC5F5" w:rsidR="004D45F5" w:rsidRPr="004D45F5" w:rsidRDefault="004D45F5" w:rsidP="008A1979">
      <w:pPr>
        <w:rPr>
          <w:b/>
          <w:bCs/>
        </w:rPr>
      </w:pPr>
      <w:r w:rsidRPr="004D45F5">
        <w:rPr>
          <w:b/>
          <w:bCs/>
        </w:rPr>
        <w:t>New York</w:t>
      </w:r>
    </w:p>
    <w:p w14:paraId="3D376B40" w14:textId="4A3ACF4A" w:rsidR="00BF571A" w:rsidRDefault="00EF3E6A" w:rsidP="008A1979">
      <w:r>
        <w:t xml:space="preserve">Let’s </w:t>
      </w:r>
      <w:r w:rsidR="007D4256">
        <w:t>use the state of</w:t>
      </w:r>
      <w:r>
        <w:t xml:space="preserve"> New York </w:t>
      </w:r>
      <w:r w:rsidR="007D4256">
        <w:t xml:space="preserve">as the case study and example of the previous computations. This will help on understanding he differences between the Exponential smoothing and the Farrington results. Plot 3 shows the daily crude rate for New York from 2015 to May 2023. The </w:t>
      </w:r>
    </w:p>
    <w:p w14:paraId="3492670C" w14:textId="77777777" w:rsidR="00CF41D5" w:rsidRDefault="00CF41D5" w:rsidP="00CF41D5">
      <w:r>
        <w:t xml:space="preserve">peak on the plot shows the increase in deaths in April 2020 due to the COVID-19 pandemic in New York city. The exponential smoothing model uses the prior data, and its forecast is much lower because it does not take COVID-19 in the forecast. Instead, the Farrington model seems to increase the expected death in April 2020 while it is not supposed to do so because the forecast should not consider the COVID deaths. The Farrington model forecast is too high, and it does not discount the COVID-19 deaths, that provides a bias excess crude rate estimation. Focus on the April peak to verify the prior statement by plotting the April daily deaths in Plot 4 an comparing the actual daily crude rate and the forecasted using Farrington and Exponential smoothing algorithms. The actual April daily deaths are 2 in 2015 and 2016, it increases to 2.5 in 2017 and 2019, the forecast using exponential smoothing is 2.5 from 2019 to 2022 (following the </w:t>
      </w:r>
      <w:r>
        <w:lastRenderedPageBreak/>
        <w:t xml:space="preserve">trend from 2015 to 2018. Instead, the Farrington algorithm forecast 5 daily crude rates in 2020 without following the previous data without pandemic deaths. The 95% prediction interval </w:t>
      </w:r>
    </w:p>
    <w:p w14:paraId="3184574B" w14:textId="37AE6C4B" w:rsidR="00CF41D5" w:rsidRDefault="00CF41D5" w:rsidP="00CF41D5">
      <w:r>
        <w:t>ranges from 1.9 to 3.1 while the actual daily crude rate is 6.1 in 2020, outside the prediction interval as shown in Plot 5. We can report the excess death considering the difference between the actual and the forecast and we can report the significant excess death only considering any quantity that lies outside the prediction interval. Table 3 shows the excess daily crude rate and the significant excess crude rate in New York. In 2020 the significant daily crude rate is larger</w:t>
      </w:r>
    </w:p>
    <w:p w14:paraId="411764E1" w14:textId="77777777" w:rsidR="00CF41D5" w:rsidRDefault="00CF41D5" w:rsidP="008A1979"/>
    <w:p w14:paraId="2A9A03D8" w14:textId="34BF0557" w:rsidR="00BF571A" w:rsidRDefault="007D4256" w:rsidP="008A1979">
      <w:r>
        <w:t>Plot3. Comparing the Actual daily crude rate in New York estate and its daily crude rate forecast using Farrington and exponential models’ algorithms.</w:t>
      </w:r>
    </w:p>
    <w:p w14:paraId="17314CF2" w14:textId="77777777" w:rsidR="00CF41D5" w:rsidRDefault="00CF41D5" w:rsidP="008A1979"/>
    <w:p w14:paraId="790F0F9A" w14:textId="3CAF5C38" w:rsidR="00545E91" w:rsidRDefault="00BF571A" w:rsidP="007D4256">
      <w:r>
        <w:rPr>
          <w:noProof/>
          <w14:ligatures w14:val="standardContextual"/>
        </w:rPr>
        <mc:AlternateContent>
          <mc:Choice Requires="wps">
            <w:drawing>
              <wp:anchor distT="0" distB="0" distL="114300" distR="114300" simplePos="0" relativeHeight="251658239" behindDoc="0" locked="0" layoutInCell="1" allowOverlap="1" wp14:anchorId="7997110E" wp14:editId="204271F6">
                <wp:simplePos x="0" y="0"/>
                <wp:positionH relativeFrom="column">
                  <wp:posOffset>2936240</wp:posOffset>
                </wp:positionH>
                <wp:positionV relativeFrom="paragraph">
                  <wp:posOffset>775171</wp:posOffset>
                </wp:positionV>
                <wp:extent cx="651849" cy="359410"/>
                <wp:effectExtent l="0" t="0" r="0" b="0"/>
                <wp:wrapNone/>
                <wp:docPr id="1465383742" name="Text Box 3"/>
                <wp:cNvGraphicFramePr/>
                <a:graphic xmlns:a="http://schemas.openxmlformats.org/drawingml/2006/main">
                  <a:graphicData uri="http://schemas.microsoft.com/office/word/2010/wordprocessingShape">
                    <wps:wsp>
                      <wps:cNvSpPr txBox="1"/>
                      <wps:spPr>
                        <a:xfrm>
                          <a:off x="0" y="0"/>
                          <a:ext cx="651849" cy="359410"/>
                        </a:xfrm>
                        <a:prstGeom prst="rect">
                          <a:avLst/>
                        </a:prstGeom>
                        <a:solidFill>
                          <a:schemeClr val="lt1"/>
                        </a:solidFill>
                        <a:ln w="6350">
                          <a:noFill/>
                        </a:ln>
                      </wps:spPr>
                      <wps:txbx>
                        <w:txbxContent>
                          <w:p w14:paraId="78331C29" w14:textId="7AE8AFC8" w:rsidR="004D45F5" w:rsidRPr="00BF571A" w:rsidRDefault="004D45F5">
                            <w:pPr>
                              <w:rPr>
                                <w:sz w:val="20"/>
                                <w:szCs w:val="20"/>
                              </w:rPr>
                            </w:pPr>
                            <w:r w:rsidRPr="00BF571A">
                              <w:rPr>
                                <w:sz w:val="20"/>
                                <w:szCs w:val="20"/>
                              </w:rPr>
                              <w:t>hold-out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7110E" id="_x0000_t202" coordsize="21600,21600" o:spt="202" path="m,l,21600r21600,l21600,xe">
                <v:stroke joinstyle="miter"/>
                <v:path gradientshapeok="t" o:connecttype="rect"/>
              </v:shapetype>
              <v:shape id="Text Box 3" o:spid="_x0000_s1026" type="#_x0000_t202" style="position:absolute;margin-left:231.2pt;margin-top:61.05pt;width:51.35pt;height:28.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" fillcolor="white [3201]" stroked="f" strokeweight=".5pt">
                <v:textbox>
                  <w:txbxContent>
                    <w:p w14:paraId="78331C29" w14:textId="7AE8AFC8" w:rsidR="004D45F5" w:rsidRPr="00BF571A" w:rsidRDefault="004D45F5">
                      <w:pPr>
                        <w:rPr>
                          <w:sz w:val="20"/>
                          <w:szCs w:val="20"/>
                        </w:rPr>
                      </w:pPr>
                      <w:r w:rsidRPr="00BF571A">
                        <w:rPr>
                          <w:sz w:val="20"/>
                          <w:szCs w:val="20"/>
                        </w:rPr>
                        <w:t>hold-out period</w:t>
                      </w:r>
                    </w:p>
                  </w:txbxContent>
                </v:textbox>
              </v:shap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25E89C26" wp14:editId="68EBE4AE">
                <wp:simplePos x="0" y="0"/>
                <wp:positionH relativeFrom="column">
                  <wp:posOffset>3492500</wp:posOffset>
                </wp:positionH>
                <wp:positionV relativeFrom="paragraph">
                  <wp:posOffset>802168</wp:posOffset>
                </wp:positionV>
                <wp:extent cx="0" cy="2015490"/>
                <wp:effectExtent l="12700" t="12700" r="12700" b="3810"/>
                <wp:wrapNone/>
                <wp:docPr id="1574279989"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06964"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63.15pt" to="275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" strokecolor="black [3213]" strokeweight="2pt">
                <v:stroke dashstyle="1 1" joinstyle="miter"/>
              </v:lin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09E31A48" wp14:editId="1B02C5F0">
                <wp:simplePos x="0" y="0"/>
                <wp:positionH relativeFrom="column">
                  <wp:posOffset>2939578</wp:posOffset>
                </wp:positionH>
                <wp:positionV relativeFrom="paragraph">
                  <wp:posOffset>775970</wp:posOffset>
                </wp:positionV>
                <wp:extent cx="0" cy="2015490"/>
                <wp:effectExtent l="12700" t="12700" r="12700" b="3810"/>
                <wp:wrapNone/>
                <wp:docPr id="45387220"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02EEE"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61.1pt" to="231.4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" strokecolor="black [3213]" strokeweight="2pt">
                <v:stroke dashstyle="1 1" joinstyle="miter"/>
              </v:line>
            </w:pict>
          </mc:Fallback>
        </mc:AlternateContent>
      </w:r>
      <w:r w:rsidRPr="00545E91">
        <w:rPr>
          <w:noProof/>
        </w:rPr>
        <w:drawing>
          <wp:inline distT="0" distB="0" distL="0" distR="0" wp14:anchorId="7AC0F8BB" wp14:editId="114A39EE">
            <wp:extent cx="5943600" cy="3333115"/>
            <wp:effectExtent l="0" t="0" r="0" b="0"/>
            <wp:docPr id="45891538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15381" name="Picture 1" descr="A picture containing text, font, screenshot, line&#10;&#10;Description automatically generated"/>
                    <pic:cNvPicPr/>
                  </pic:nvPicPr>
                  <pic:blipFill>
                    <a:blip r:embed="rId21"/>
                    <a:stretch>
                      <a:fillRect/>
                    </a:stretch>
                  </pic:blipFill>
                  <pic:spPr>
                    <a:xfrm>
                      <a:off x="0" y="0"/>
                      <a:ext cx="5943600" cy="3333115"/>
                    </a:xfrm>
                    <a:prstGeom prst="rect">
                      <a:avLst/>
                    </a:prstGeom>
                  </pic:spPr>
                </pic:pic>
              </a:graphicData>
            </a:graphic>
          </wp:inline>
        </w:drawing>
      </w:r>
    </w:p>
    <w:p w14:paraId="33E93FE0" w14:textId="77777777" w:rsidR="00545E91" w:rsidRDefault="00545E91" w:rsidP="00545E91"/>
    <w:p w14:paraId="16444EE4" w14:textId="77777777" w:rsidR="00545E91" w:rsidRDefault="00545E91" w:rsidP="00545E91">
      <w:r>
        <w:t>Plot4. Comparing the Actual APRIL daily crude rate in New York estate and its daily crude rate forecast using Farrington and exponential models’ algorithms.</w:t>
      </w:r>
    </w:p>
    <w:p w14:paraId="5A2C60D3" w14:textId="77777777" w:rsidR="00BF571A" w:rsidRDefault="00BF571A" w:rsidP="00545E91"/>
    <w:p w14:paraId="3EF0D6D6" w14:textId="45CE0EE4" w:rsidR="00545E91" w:rsidRDefault="00BF571A" w:rsidP="00545E91">
      <w:r w:rsidRPr="00BF571A">
        <w:rPr>
          <w:noProof/>
        </w:rPr>
        <w:drawing>
          <wp:inline distT="0" distB="0" distL="0" distR="0" wp14:anchorId="0D1E1F9E" wp14:editId="43A1FD02">
            <wp:extent cx="5943600" cy="1284605"/>
            <wp:effectExtent l="0" t="0" r="0" b="0"/>
            <wp:docPr id="1486476561"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76561" name="Picture 1" descr="A picture containing text, line, plot, screenshot&#10;&#10;Description automatically generated"/>
                    <pic:cNvPicPr/>
                  </pic:nvPicPr>
                  <pic:blipFill>
                    <a:blip r:embed="rId22"/>
                    <a:stretch>
                      <a:fillRect/>
                    </a:stretch>
                  </pic:blipFill>
                  <pic:spPr>
                    <a:xfrm>
                      <a:off x="0" y="0"/>
                      <a:ext cx="5943600" cy="1284605"/>
                    </a:xfrm>
                    <a:prstGeom prst="rect">
                      <a:avLst/>
                    </a:prstGeom>
                  </pic:spPr>
                </pic:pic>
              </a:graphicData>
            </a:graphic>
          </wp:inline>
        </w:drawing>
      </w:r>
    </w:p>
    <w:p w14:paraId="775BB573" w14:textId="45DC69A5" w:rsidR="00545E91" w:rsidRDefault="00545E91" w:rsidP="00545E91"/>
    <w:p w14:paraId="0F97DCED" w14:textId="05AF6AAF" w:rsidR="00545E91" w:rsidRDefault="00545E91" w:rsidP="004D45F5"/>
    <w:p w14:paraId="519D260B" w14:textId="77777777" w:rsidR="00CF41D5" w:rsidRDefault="00CF41D5" w:rsidP="00CF41D5">
      <w:r>
        <w:t xml:space="preserve">than the excess daily crude rate because it does not consider the insignificant negative excess </w:t>
      </w:r>
    </w:p>
    <w:p w14:paraId="1C1D08A9" w14:textId="09CFFB83" w:rsidR="004D45F5" w:rsidRDefault="004D45F5" w:rsidP="004D45F5">
      <w:r>
        <w:t xml:space="preserve">daily crude rate from June to October. The excess daily crude rate and the significant excess daily crude decrease over time and it is not positive in 2023 (the end of the pandemic). The </w:t>
      </w:r>
      <w:r>
        <w:lastRenderedPageBreak/>
        <w:t xml:space="preserve">cumulative significant Excess crude rate is </w:t>
      </w:r>
      <w:r w:rsidR="00CF41D5">
        <w:t>smoother</w:t>
      </w:r>
      <w:r>
        <w:t xml:space="preserve"> than the not significant one as seen in Plot 6 and it is flat from 2022 till now, meaning that the pandemic is not adding new deaths in America.</w:t>
      </w:r>
    </w:p>
    <w:p w14:paraId="0F7F98A0" w14:textId="77777777" w:rsidR="004D45F5" w:rsidRDefault="004D45F5" w:rsidP="007D4256"/>
    <w:p w14:paraId="2BAA24CD" w14:textId="77777777" w:rsidR="00CF41D5" w:rsidRDefault="00CF41D5" w:rsidP="007D4256"/>
    <w:p w14:paraId="31EB9412" w14:textId="77777777" w:rsidR="00CF41D5" w:rsidRDefault="00CF41D5" w:rsidP="007D4256"/>
    <w:p w14:paraId="495CC40E" w14:textId="77777777" w:rsidR="00CF41D5" w:rsidRDefault="00CF41D5" w:rsidP="007D4256"/>
    <w:p w14:paraId="7BC6303D" w14:textId="77777777" w:rsidR="00CF41D5" w:rsidRDefault="00CF41D5" w:rsidP="007D4256"/>
    <w:p w14:paraId="22F8AB27" w14:textId="2A1D46C9" w:rsidR="004D45F5" w:rsidRDefault="004D45F5" w:rsidP="007D4256">
      <w:r>
        <w:t>Plot5. Actual daily crude rate in New York estate and its daily crude rate forecast using exponential models’ algorithms and its prediction interval.</w:t>
      </w:r>
    </w:p>
    <w:p w14:paraId="726AC315" w14:textId="3F82828A" w:rsidR="00280A4A" w:rsidRDefault="00280A4A" w:rsidP="007D4256">
      <w:r w:rsidRPr="00280A4A">
        <w:rPr>
          <w:noProof/>
        </w:rPr>
        <w:drawing>
          <wp:inline distT="0" distB="0" distL="0" distR="0" wp14:anchorId="0CD6B58A" wp14:editId="4B0832BB">
            <wp:extent cx="5943600" cy="2028190"/>
            <wp:effectExtent l="0" t="0" r="0" b="3810"/>
            <wp:docPr id="168312620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6201" name="Picture 1" descr="A picture containing text, line, font, screenshot&#10;&#10;Description automatically generated"/>
                    <pic:cNvPicPr/>
                  </pic:nvPicPr>
                  <pic:blipFill>
                    <a:blip r:embed="rId23"/>
                    <a:stretch>
                      <a:fillRect/>
                    </a:stretch>
                  </pic:blipFill>
                  <pic:spPr>
                    <a:xfrm>
                      <a:off x="0" y="0"/>
                      <a:ext cx="5943600" cy="2028190"/>
                    </a:xfrm>
                    <a:prstGeom prst="rect">
                      <a:avLst/>
                    </a:prstGeom>
                  </pic:spPr>
                </pic:pic>
              </a:graphicData>
            </a:graphic>
          </wp:inline>
        </w:drawing>
      </w:r>
    </w:p>
    <w:p w14:paraId="08D218CF" w14:textId="77777777" w:rsidR="004D45F5" w:rsidRDefault="004D45F5" w:rsidP="007D4256"/>
    <w:p w14:paraId="7336D415" w14:textId="03C50996" w:rsidR="00280A4A" w:rsidRDefault="00280A4A" w:rsidP="00280A4A">
      <w:r>
        <w:t>Plot6. Actual daily crude rate in New York estate and its daily crude rate forecast using Farrington algorithms and its prediction interval.</w:t>
      </w:r>
    </w:p>
    <w:p w14:paraId="568168ED" w14:textId="77777777" w:rsidR="00280A4A" w:rsidRDefault="00280A4A" w:rsidP="00280A4A"/>
    <w:p w14:paraId="7DE28D15" w14:textId="4FEBE933" w:rsidR="004D45F5" w:rsidRDefault="00280A4A" w:rsidP="004D45F5">
      <w:r w:rsidRPr="00280A4A">
        <w:rPr>
          <w:noProof/>
        </w:rPr>
        <w:drawing>
          <wp:inline distT="0" distB="0" distL="0" distR="0" wp14:anchorId="285E25FE" wp14:editId="53CD51B6">
            <wp:extent cx="7641125" cy="2581328"/>
            <wp:effectExtent l="0" t="0" r="4445" b="0"/>
            <wp:docPr id="214723215" name="Picture 1" descr="A picture containing line,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215" name="Picture 1" descr="A picture containing line, text, screenshot, font&#10;&#10;Description automatically generated"/>
                    <pic:cNvPicPr/>
                  </pic:nvPicPr>
                  <pic:blipFill>
                    <a:blip r:embed="rId24"/>
                    <a:stretch>
                      <a:fillRect/>
                    </a:stretch>
                  </pic:blipFill>
                  <pic:spPr>
                    <a:xfrm>
                      <a:off x="0" y="0"/>
                      <a:ext cx="7715404" cy="2606421"/>
                    </a:xfrm>
                    <a:prstGeom prst="rect">
                      <a:avLst/>
                    </a:prstGeom>
                  </pic:spPr>
                </pic:pic>
              </a:graphicData>
            </a:graphic>
          </wp:inline>
        </w:drawing>
      </w:r>
    </w:p>
    <w:p w14:paraId="5EBFCC98" w14:textId="77777777" w:rsidR="00280A4A" w:rsidRDefault="00280A4A" w:rsidP="004D45F5"/>
    <w:p w14:paraId="7E690A85" w14:textId="77777777" w:rsidR="004D45F5" w:rsidRDefault="004D45F5" w:rsidP="004D45F5"/>
    <w:p w14:paraId="74256EA2" w14:textId="77777777" w:rsidR="004D45F5" w:rsidRDefault="004D45F5" w:rsidP="004D45F5"/>
    <w:p w14:paraId="7C571C8A" w14:textId="52324020" w:rsidR="004D45F5" w:rsidRDefault="004D45F5" w:rsidP="007D4256">
      <w:r>
        <w:t>Table 3. Actual daily crude rate in New York estate and its daily crude rate forecast using exponential models’ algorithms and its prediction interval.</w:t>
      </w:r>
    </w:p>
    <w:p w14:paraId="00268A7F" w14:textId="77777777" w:rsidR="004A1960" w:rsidRDefault="004A1960" w:rsidP="007D4256"/>
    <w:tbl>
      <w:tblPr>
        <w:tblW w:w="8520" w:type="dxa"/>
        <w:tblLook w:val="04A0" w:firstRow="1" w:lastRow="0" w:firstColumn="1" w:lastColumn="0" w:noHBand="0" w:noVBand="1"/>
      </w:tblPr>
      <w:tblGrid>
        <w:gridCol w:w="1300"/>
        <w:gridCol w:w="1960"/>
        <w:gridCol w:w="1960"/>
        <w:gridCol w:w="1300"/>
        <w:gridCol w:w="2000"/>
      </w:tblGrid>
      <w:tr w:rsidR="004A1960" w14:paraId="0F6FDA16" w14:textId="77777777" w:rsidTr="004A1960">
        <w:trPr>
          <w:trHeight w:val="340"/>
        </w:trPr>
        <w:tc>
          <w:tcPr>
            <w:tcW w:w="1300" w:type="dxa"/>
            <w:tcBorders>
              <w:top w:val="nil"/>
              <w:left w:val="nil"/>
              <w:bottom w:val="nil"/>
              <w:right w:val="nil"/>
            </w:tcBorders>
            <w:shd w:val="clear" w:color="auto" w:fill="auto"/>
            <w:noWrap/>
            <w:vAlign w:val="bottom"/>
            <w:hideMark/>
          </w:tcPr>
          <w:p w14:paraId="51E4FA6C" w14:textId="77777777" w:rsidR="004A1960" w:rsidRDefault="004A1960"/>
        </w:tc>
        <w:tc>
          <w:tcPr>
            <w:tcW w:w="3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67D215" w14:textId="77777777" w:rsidR="004A1960" w:rsidRDefault="004A1960">
            <w:pPr>
              <w:jc w:val="center"/>
              <w:rPr>
                <w:rFonts w:ascii="Calibri" w:hAnsi="Calibri" w:cs="Calibri"/>
                <w:b/>
                <w:bCs/>
                <w:color w:val="000000"/>
              </w:rPr>
            </w:pPr>
            <w:r>
              <w:rPr>
                <w:rFonts w:ascii="Calibri" w:hAnsi="Calibri" w:cs="Calibri"/>
                <w:b/>
                <w:bCs/>
                <w:color w:val="000000"/>
              </w:rPr>
              <w:t>Exponential Smoothing</w:t>
            </w:r>
          </w:p>
        </w:tc>
        <w:tc>
          <w:tcPr>
            <w:tcW w:w="33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1F3577B" w14:textId="77777777" w:rsidR="004A1960" w:rsidRDefault="004A1960">
            <w:pPr>
              <w:jc w:val="center"/>
              <w:rPr>
                <w:rFonts w:ascii="Calibri" w:hAnsi="Calibri" w:cs="Calibri"/>
                <w:b/>
                <w:bCs/>
                <w:color w:val="000000"/>
              </w:rPr>
            </w:pPr>
            <w:r>
              <w:rPr>
                <w:rFonts w:ascii="Calibri" w:hAnsi="Calibri" w:cs="Calibri"/>
                <w:b/>
                <w:bCs/>
                <w:color w:val="000000"/>
              </w:rPr>
              <w:t>Farrington</w:t>
            </w:r>
          </w:p>
        </w:tc>
      </w:tr>
      <w:tr w:rsidR="004A1960" w14:paraId="7F048CDE" w14:textId="77777777" w:rsidTr="004A1960">
        <w:trPr>
          <w:trHeight w:val="800"/>
        </w:trPr>
        <w:tc>
          <w:tcPr>
            <w:tcW w:w="130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10E2DA5" w14:textId="77777777" w:rsidR="004A1960" w:rsidRDefault="004A1960">
            <w:pPr>
              <w:rPr>
                <w:rFonts w:ascii="Calibri" w:hAnsi="Calibri" w:cs="Calibri"/>
                <w:b/>
                <w:bCs/>
                <w:color w:val="000000"/>
              </w:rPr>
            </w:pPr>
            <w:r>
              <w:rPr>
                <w:rFonts w:ascii="Calibri" w:hAnsi="Calibri" w:cs="Calibri"/>
                <w:b/>
                <w:bCs/>
                <w:color w:val="000000"/>
              </w:rPr>
              <w:lastRenderedPageBreak/>
              <w:t>New York</w:t>
            </w:r>
          </w:p>
        </w:tc>
        <w:tc>
          <w:tcPr>
            <w:tcW w:w="1960" w:type="dxa"/>
            <w:tcBorders>
              <w:top w:val="nil"/>
              <w:left w:val="nil"/>
              <w:bottom w:val="single" w:sz="4" w:space="0" w:color="auto"/>
              <w:right w:val="single" w:sz="4" w:space="0" w:color="auto"/>
            </w:tcBorders>
            <w:shd w:val="clear" w:color="auto" w:fill="auto"/>
            <w:vAlign w:val="bottom"/>
            <w:hideMark/>
          </w:tcPr>
          <w:p w14:paraId="27FA00DD"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1960" w:type="dxa"/>
            <w:tcBorders>
              <w:top w:val="nil"/>
              <w:left w:val="nil"/>
              <w:bottom w:val="single" w:sz="4" w:space="0" w:color="auto"/>
              <w:right w:val="single" w:sz="8" w:space="0" w:color="auto"/>
            </w:tcBorders>
            <w:shd w:val="clear" w:color="auto" w:fill="auto"/>
            <w:vAlign w:val="bottom"/>
            <w:hideMark/>
          </w:tcPr>
          <w:p w14:paraId="3CFFE3AB"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3FCDF89A"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2000" w:type="dxa"/>
            <w:tcBorders>
              <w:top w:val="nil"/>
              <w:left w:val="nil"/>
              <w:bottom w:val="single" w:sz="4" w:space="0" w:color="auto"/>
              <w:right w:val="single" w:sz="8" w:space="0" w:color="auto"/>
            </w:tcBorders>
            <w:shd w:val="clear" w:color="auto" w:fill="auto"/>
            <w:vAlign w:val="bottom"/>
            <w:hideMark/>
          </w:tcPr>
          <w:p w14:paraId="5BC711D9"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r>
      <w:tr w:rsidR="004A1960" w14:paraId="19B4BECB"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C9D1516" w14:textId="77777777" w:rsidR="004A1960" w:rsidRDefault="004A1960">
            <w:pPr>
              <w:jc w:val="right"/>
              <w:rPr>
                <w:rFonts w:ascii="Calibri" w:hAnsi="Calibri" w:cs="Calibri"/>
                <w:color w:val="000000"/>
              </w:rPr>
            </w:pPr>
            <w:r>
              <w:rPr>
                <w:rFonts w:ascii="Calibri" w:hAnsi="Calibri" w:cs="Calibri"/>
                <w:color w:val="000000"/>
              </w:rPr>
              <w:t>2020</w:t>
            </w:r>
          </w:p>
        </w:tc>
        <w:tc>
          <w:tcPr>
            <w:tcW w:w="1960" w:type="dxa"/>
            <w:tcBorders>
              <w:top w:val="nil"/>
              <w:left w:val="nil"/>
              <w:bottom w:val="single" w:sz="4" w:space="0" w:color="auto"/>
              <w:right w:val="single" w:sz="4" w:space="0" w:color="auto"/>
            </w:tcBorders>
            <w:shd w:val="clear" w:color="auto" w:fill="auto"/>
            <w:noWrap/>
            <w:vAlign w:val="bottom"/>
            <w:hideMark/>
          </w:tcPr>
          <w:p w14:paraId="613ED12B" w14:textId="77777777" w:rsidR="004A1960" w:rsidRDefault="004A1960">
            <w:pPr>
              <w:rPr>
                <w:rFonts w:ascii="Calibri" w:hAnsi="Calibri" w:cs="Calibri"/>
                <w:color w:val="000000"/>
              </w:rPr>
            </w:pPr>
            <w:r>
              <w:rPr>
                <w:rFonts w:ascii="Calibri" w:hAnsi="Calibri" w:cs="Calibri"/>
                <w:color w:val="000000"/>
              </w:rPr>
              <w:t xml:space="preserve">                       6.45 </w:t>
            </w:r>
          </w:p>
        </w:tc>
        <w:tc>
          <w:tcPr>
            <w:tcW w:w="1960" w:type="dxa"/>
            <w:tcBorders>
              <w:top w:val="nil"/>
              <w:left w:val="nil"/>
              <w:bottom w:val="single" w:sz="4" w:space="0" w:color="auto"/>
              <w:right w:val="single" w:sz="8" w:space="0" w:color="auto"/>
            </w:tcBorders>
            <w:shd w:val="clear" w:color="auto" w:fill="auto"/>
            <w:noWrap/>
            <w:vAlign w:val="bottom"/>
            <w:hideMark/>
          </w:tcPr>
          <w:p w14:paraId="41EB5947" w14:textId="77777777" w:rsidR="004A1960" w:rsidRDefault="004A1960">
            <w:pPr>
              <w:rPr>
                <w:rFonts w:ascii="Calibri" w:hAnsi="Calibri" w:cs="Calibri"/>
                <w:color w:val="000000"/>
              </w:rPr>
            </w:pPr>
            <w:r>
              <w:rPr>
                <w:rFonts w:ascii="Calibri" w:hAnsi="Calibri" w:cs="Calibri"/>
                <w:color w:val="000000"/>
              </w:rPr>
              <w:t xml:space="preserve">                       7.09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CCDFE4" w14:textId="77777777" w:rsidR="004A1960" w:rsidRDefault="004A1960">
            <w:pPr>
              <w:rPr>
                <w:rFonts w:ascii="Calibri" w:hAnsi="Calibri" w:cs="Calibri"/>
                <w:color w:val="000000"/>
              </w:rPr>
            </w:pPr>
            <w:r>
              <w:rPr>
                <w:rFonts w:ascii="Calibri" w:hAnsi="Calibri" w:cs="Calibri"/>
                <w:color w:val="000000"/>
              </w:rPr>
              <w:t xml:space="preserve">            7.42 </w:t>
            </w:r>
          </w:p>
        </w:tc>
        <w:tc>
          <w:tcPr>
            <w:tcW w:w="2000" w:type="dxa"/>
            <w:tcBorders>
              <w:top w:val="nil"/>
              <w:left w:val="nil"/>
              <w:bottom w:val="single" w:sz="4" w:space="0" w:color="auto"/>
              <w:right w:val="single" w:sz="4" w:space="0" w:color="auto"/>
            </w:tcBorders>
            <w:shd w:val="clear" w:color="auto" w:fill="auto"/>
            <w:noWrap/>
            <w:vAlign w:val="bottom"/>
            <w:hideMark/>
          </w:tcPr>
          <w:p w14:paraId="5AB62BA2" w14:textId="77777777" w:rsidR="004A1960" w:rsidRDefault="004A1960">
            <w:pPr>
              <w:rPr>
                <w:rFonts w:ascii="Calibri" w:hAnsi="Calibri" w:cs="Calibri"/>
                <w:color w:val="000000"/>
              </w:rPr>
            </w:pPr>
            <w:r>
              <w:rPr>
                <w:rFonts w:ascii="Calibri" w:hAnsi="Calibri" w:cs="Calibri"/>
                <w:color w:val="000000"/>
              </w:rPr>
              <w:t xml:space="preserve">                       7.17 </w:t>
            </w:r>
          </w:p>
        </w:tc>
      </w:tr>
      <w:tr w:rsidR="004A1960" w14:paraId="68358EAD"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46083C86" w14:textId="77777777" w:rsidR="004A1960" w:rsidRDefault="004A1960">
            <w:pPr>
              <w:jc w:val="right"/>
              <w:rPr>
                <w:rFonts w:ascii="Calibri" w:hAnsi="Calibri" w:cs="Calibri"/>
                <w:color w:val="000000"/>
              </w:rPr>
            </w:pPr>
            <w:r>
              <w:rPr>
                <w:rFonts w:ascii="Calibri" w:hAnsi="Calibri" w:cs="Calibri"/>
                <w:color w:val="000000"/>
              </w:rPr>
              <w:t>2021</w:t>
            </w:r>
          </w:p>
        </w:tc>
        <w:tc>
          <w:tcPr>
            <w:tcW w:w="1960" w:type="dxa"/>
            <w:tcBorders>
              <w:top w:val="nil"/>
              <w:left w:val="nil"/>
              <w:bottom w:val="single" w:sz="4" w:space="0" w:color="auto"/>
              <w:right w:val="single" w:sz="4" w:space="0" w:color="auto"/>
            </w:tcBorders>
            <w:shd w:val="clear" w:color="auto" w:fill="auto"/>
            <w:noWrap/>
            <w:vAlign w:val="bottom"/>
            <w:hideMark/>
          </w:tcPr>
          <w:p w14:paraId="4506C529" w14:textId="77777777" w:rsidR="004A1960" w:rsidRDefault="004A1960">
            <w:pPr>
              <w:rPr>
                <w:rFonts w:ascii="Calibri" w:hAnsi="Calibri" w:cs="Calibri"/>
                <w:color w:val="000000"/>
              </w:rPr>
            </w:pPr>
            <w:r>
              <w:rPr>
                <w:rFonts w:ascii="Calibri" w:hAnsi="Calibri" w:cs="Calibri"/>
                <w:color w:val="000000"/>
              </w:rPr>
              <w:t xml:space="preserve">                       1.80 </w:t>
            </w:r>
          </w:p>
        </w:tc>
        <w:tc>
          <w:tcPr>
            <w:tcW w:w="1960" w:type="dxa"/>
            <w:tcBorders>
              <w:top w:val="nil"/>
              <w:left w:val="nil"/>
              <w:bottom w:val="single" w:sz="4" w:space="0" w:color="auto"/>
              <w:right w:val="single" w:sz="8" w:space="0" w:color="auto"/>
            </w:tcBorders>
            <w:shd w:val="clear" w:color="auto" w:fill="auto"/>
            <w:noWrap/>
            <w:vAlign w:val="bottom"/>
            <w:hideMark/>
          </w:tcPr>
          <w:p w14:paraId="2FC67FA0" w14:textId="77777777" w:rsidR="004A1960" w:rsidRDefault="004A1960">
            <w:pPr>
              <w:rPr>
                <w:rFonts w:ascii="Calibri" w:hAnsi="Calibri" w:cs="Calibri"/>
                <w:color w:val="000000"/>
              </w:rPr>
            </w:pPr>
            <w:r>
              <w:rPr>
                <w:rFonts w:ascii="Calibri" w:hAnsi="Calibri" w:cs="Calibri"/>
                <w:color w:val="000000"/>
              </w:rPr>
              <w:t xml:space="preserve">                       0.60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AECC5" w14:textId="77777777" w:rsidR="004A1960" w:rsidRDefault="004A1960">
            <w:pPr>
              <w:rPr>
                <w:rFonts w:ascii="Calibri" w:hAnsi="Calibri" w:cs="Calibri"/>
                <w:color w:val="000000"/>
              </w:rPr>
            </w:pPr>
            <w:r>
              <w:rPr>
                <w:rFonts w:ascii="Calibri" w:hAnsi="Calibri" w:cs="Calibri"/>
                <w:color w:val="000000"/>
              </w:rPr>
              <w:t xml:space="preserve">            3.59 </w:t>
            </w:r>
          </w:p>
        </w:tc>
        <w:tc>
          <w:tcPr>
            <w:tcW w:w="2000" w:type="dxa"/>
            <w:tcBorders>
              <w:top w:val="nil"/>
              <w:left w:val="nil"/>
              <w:bottom w:val="single" w:sz="4" w:space="0" w:color="auto"/>
              <w:right w:val="single" w:sz="4" w:space="0" w:color="auto"/>
            </w:tcBorders>
            <w:shd w:val="clear" w:color="auto" w:fill="auto"/>
            <w:noWrap/>
            <w:vAlign w:val="bottom"/>
            <w:hideMark/>
          </w:tcPr>
          <w:p w14:paraId="3CFA44FE" w14:textId="77777777" w:rsidR="004A1960" w:rsidRDefault="004A1960">
            <w:pPr>
              <w:rPr>
                <w:rFonts w:ascii="Calibri" w:hAnsi="Calibri" w:cs="Calibri"/>
                <w:color w:val="000000"/>
              </w:rPr>
            </w:pPr>
            <w:r>
              <w:rPr>
                <w:rFonts w:ascii="Calibri" w:hAnsi="Calibri" w:cs="Calibri"/>
                <w:color w:val="000000"/>
              </w:rPr>
              <w:t xml:space="preserve">                       3.49 </w:t>
            </w:r>
          </w:p>
        </w:tc>
      </w:tr>
      <w:tr w:rsidR="004A1960" w14:paraId="1FE56943"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9AF6AD9" w14:textId="77777777" w:rsidR="004A1960" w:rsidRDefault="004A1960">
            <w:pPr>
              <w:jc w:val="right"/>
              <w:rPr>
                <w:rFonts w:ascii="Calibri" w:hAnsi="Calibri" w:cs="Calibri"/>
                <w:color w:val="000000"/>
              </w:rPr>
            </w:pPr>
            <w:r>
              <w:rPr>
                <w:rFonts w:ascii="Calibri" w:hAnsi="Calibri" w:cs="Calibri"/>
                <w:color w:val="000000"/>
              </w:rPr>
              <w:t>2022</w:t>
            </w:r>
          </w:p>
        </w:tc>
        <w:tc>
          <w:tcPr>
            <w:tcW w:w="1960" w:type="dxa"/>
            <w:tcBorders>
              <w:top w:val="nil"/>
              <w:left w:val="nil"/>
              <w:bottom w:val="single" w:sz="4" w:space="0" w:color="auto"/>
              <w:right w:val="single" w:sz="4" w:space="0" w:color="auto"/>
            </w:tcBorders>
            <w:shd w:val="clear" w:color="auto" w:fill="auto"/>
            <w:noWrap/>
            <w:vAlign w:val="bottom"/>
            <w:hideMark/>
          </w:tcPr>
          <w:p w14:paraId="09A2E52C" w14:textId="77777777" w:rsidR="004A1960" w:rsidRDefault="004A1960">
            <w:pPr>
              <w:rPr>
                <w:rFonts w:ascii="Calibri" w:hAnsi="Calibri" w:cs="Calibri"/>
                <w:color w:val="000000"/>
              </w:rPr>
            </w:pPr>
            <w:r>
              <w:rPr>
                <w:rFonts w:ascii="Calibri" w:hAnsi="Calibri" w:cs="Calibri"/>
                <w:color w:val="000000"/>
              </w:rPr>
              <w:t xml:space="preserve">                       1.18 </w:t>
            </w:r>
          </w:p>
        </w:tc>
        <w:tc>
          <w:tcPr>
            <w:tcW w:w="1960" w:type="dxa"/>
            <w:tcBorders>
              <w:top w:val="nil"/>
              <w:left w:val="nil"/>
              <w:bottom w:val="single" w:sz="4" w:space="0" w:color="auto"/>
              <w:right w:val="single" w:sz="8" w:space="0" w:color="auto"/>
            </w:tcBorders>
            <w:shd w:val="clear" w:color="auto" w:fill="auto"/>
            <w:noWrap/>
            <w:vAlign w:val="bottom"/>
            <w:hideMark/>
          </w:tcPr>
          <w:p w14:paraId="493E7065" w14:textId="77777777" w:rsidR="004A1960" w:rsidRDefault="004A1960">
            <w:pPr>
              <w:rPr>
                <w:rFonts w:ascii="Calibri" w:hAnsi="Calibri" w:cs="Calibri"/>
                <w:color w:val="000000"/>
              </w:rPr>
            </w:pPr>
            <w:r>
              <w:rPr>
                <w:rFonts w:ascii="Calibri" w:hAnsi="Calibri" w:cs="Calibri"/>
                <w:color w:val="000000"/>
              </w:rPr>
              <w:t xml:space="preserve">                       1.32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6AC15B" w14:textId="77777777" w:rsidR="004A1960" w:rsidRDefault="004A1960">
            <w:pPr>
              <w:rPr>
                <w:rFonts w:ascii="Calibri" w:hAnsi="Calibri" w:cs="Calibri"/>
                <w:color w:val="000000"/>
              </w:rPr>
            </w:pPr>
            <w:r>
              <w:rPr>
                <w:rFonts w:ascii="Calibri" w:hAnsi="Calibri" w:cs="Calibri"/>
                <w:color w:val="000000"/>
              </w:rPr>
              <w:t xml:space="preserve">            2.28 </w:t>
            </w:r>
          </w:p>
        </w:tc>
        <w:tc>
          <w:tcPr>
            <w:tcW w:w="2000" w:type="dxa"/>
            <w:tcBorders>
              <w:top w:val="nil"/>
              <w:left w:val="nil"/>
              <w:bottom w:val="single" w:sz="4" w:space="0" w:color="auto"/>
              <w:right w:val="single" w:sz="4" w:space="0" w:color="auto"/>
            </w:tcBorders>
            <w:shd w:val="clear" w:color="auto" w:fill="auto"/>
            <w:noWrap/>
            <w:vAlign w:val="bottom"/>
            <w:hideMark/>
          </w:tcPr>
          <w:p w14:paraId="4988CB20" w14:textId="77777777" w:rsidR="004A1960" w:rsidRDefault="004A1960">
            <w:pPr>
              <w:rPr>
                <w:rFonts w:ascii="Calibri" w:hAnsi="Calibri" w:cs="Calibri"/>
                <w:color w:val="000000"/>
              </w:rPr>
            </w:pPr>
            <w:r>
              <w:rPr>
                <w:rFonts w:ascii="Calibri" w:hAnsi="Calibri" w:cs="Calibri"/>
                <w:color w:val="000000"/>
              </w:rPr>
              <w:t xml:space="preserve">                       2.05 </w:t>
            </w:r>
          </w:p>
        </w:tc>
      </w:tr>
      <w:tr w:rsidR="004A1960" w14:paraId="75DD91C0" w14:textId="77777777" w:rsidTr="004A1960">
        <w:trPr>
          <w:trHeight w:val="34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3F03F2A0" w14:textId="77777777" w:rsidR="004A1960" w:rsidRDefault="004A1960">
            <w:pPr>
              <w:jc w:val="right"/>
              <w:rPr>
                <w:rFonts w:ascii="Calibri" w:hAnsi="Calibri" w:cs="Calibri"/>
                <w:color w:val="000000"/>
              </w:rPr>
            </w:pPr>
            <w:r>
              <w:rPr>
                <w:rFonts w:ascii="Calibri" w:hAnsi="Calibri" w:cs="Calibri"/>
                <w:color w:val="000000"/>
              </w:rPr>
              <w:t>2023</w:t>
            </w:r>
          </w:p>
        </w:tc>
        <w:tc>
          <w:tcPr>
            <w:tcW w:w="1960" w:type="dxa"/>
            <w:tcBorders>
              <w:top w:val="nil"/>
              <w:left w:val="nil"/>
              <w:bottom w:val="single" w:sz="8" w:space="0" w:color="auto"/>
              <w:right w:val="single" w:sz="4" w:space="0" w:color="auto"/>
            </w:tcBorders>
            <w:shd w:val="clear" w:color="auto" w:fill="auto"/>
            <w:noWrap/>
            <w:vAlign w:val="bottom"/>
            <w:hideMark/>
          </w:tcPr>
          <w:p w14:paraId="157FC250" w14:textId="77777777" w:rsidR="004A1960" w:rsidRDefault="004A1960">
            <w:pPr>
              <w:rPr>
                <w:rFonts w:ascii="Calibri" w:hAnsi="Calibri" w:cs="Calibri"/>
                <w:color w:val="000000"/>
              </w:rPr>
            </w:pPr>
            <w:r>
              <w:rPr>
                <w:rFonts w:ascii="Calibri" w:hAnsi="Calibri" w:cs="Calibri"/>
                <w:color w:val="000000"/>
              </w:rPr>
              <w:t xml:space="preserve">                     (0.08)</w:t>
            </w:r>
          </w:p>
        </w:tc>
        <w:tc>
          <w:tcPr>
            <w:tcW w:w="1960" w:type="dxa"/>
            <w:tcBorders>
              <w:top w:val="nil"/>
              <w:left w:val="nil"/>
              <w:bottom w:val="single" w:sz="8" w:space="0" w:color="auto"/>
              <w:right w:val="single" w:sz="8" w:space="0" w:color="auto"/>
            </w:tcBorders>
            <w:shd w:val="clear" w:color="auto" w:fill="auto"/>
            <w:noWrap/>
            <w:vAlign w:val="bottom"/>
            <w:hideMark/>
          </w:tcPr>
          <w:p w14:paraId="614E36E6" w14:textId="77777777" w:rsidR="004A1960" w:rsidRDefault="004A1960">
            <w:pPr>
              <w:rPr>
                <w:rFonts w:ascii="Calibri" w:hAnsi="Calibri" w:cs="Calibri"/>
                <w:color w:val="000000"/>
              </w:rPr>
            </w:pPr>
            <w:r>
              <w:rPr>
                <w:rFonts w:ascii="Calibri" w:hAnsi="Calibri" w:cs="Calibri"/>
                <w:color w:val="000000"/>
              </w:rPr>
              <w:t xml:space="preserve">                          -   </w:t>
            </w:r>
          </w:p>
        </w:tc>
        <w:tc>
          <w:tcPr>
            <w:tcW w:w="1300" w:type="dxa"/>
            <w:tcBorders>
              <w:top w:val="nil"/>
              <w:left w:val="single" w:sz="4" w:space="0" w:color="auto"/>
              <w:bottom w:val="single" w:sz="8" w:space="0" w:color="auto"/>
              <w:right w:val="single" w:sz="4" w:space="0" w:color="auto"/>
            </w:tcBorders>
            <w:shd w:val="clear" w:color="auto" w:fill="auto"/>
            <w:noWrap/>
            <w:vAlign w:val="bottom"/>
            <w:hideMark/>
          </w:tcPr>
          <w:p w14:paraId="109D0C78" w14:textId="77777777" w:rsidR="004A1960" w:rsidRDefault="004A1960">
            <w:pPr>
              <w:rPr>
                <w:rFonts w:ascii="Calibri" w:hAnsi="Calibri" w:cs="Calibri"/>
                <w:color w:val="000000"/>
              </w:rPr>
            </w:pPr>
            <w:r>
              <w:rPr>
                <w:rFonts w:ascii="Calibri" w:hAnsi="Calibri" w:cs="Calibri"/>
                <w:color w:val="000000"/>
              </w:rPr>
              <w:t xml:space="preserve">            0.04 </w:t>
            </w:r>
          </w:p>
        </w:tc>
        <w:tc>
          <w:tcPr>
            <w:tcW w:w="2000" w:type="dxa"/>
            <w:tcBorders>
              <w:top w:val="nil"/>
              <w:left w:val="nil"/>
              <w:bottom w:val="single" w:sz="8" w:space="0" w:color="auto"/>
              <w:right w:val="single" w:sz="4" w:space="0" w:color="auto"/>
            </w:tcBorders>
            <w:shd w:val="clear" w:color="auto" w:fill="auto"/>
            <w:noWrap/>
            <w:vAlign w:val="bottom"/>
            <w:hideMark/>
          </w:tcPr>
          <w:p w14:paraId="73F4152F" w14:textId="77777777" w:rsidR="004A1960" w:rsidRDefault="004A1960">
            <w:pPr>
              <w:rPr>
                <w:rFonts w:ascii="Calibri" w:hAnsi="Calibri" w:cs="Calibri"/>
                <w:color w:val="000000"/>
              </w:rPr>
            </w:pPr>
            <w:r>
              <w:rPr>
                <w:rFonts w:ascii="Calibri" w:hAnsi="Calibri" w:cs="Calibri"/>
                <w:color w:val="000000"/>
              </w:rPr>
              <w:t xml:space="preserve">                       0.16 </w:t>
            </w:r>
          </w:p>
        </w:tc>
      </w:tr>
    </w:tbl>
    <w:p w14:paraId="73FB9DE8" w14:textId="77777777" w:rsidR="004A1960" w:rsidRDefault="004A1960" w:rsidP="007D4256"/>
    <w:p w14:paraId="4A61276C" w14:textId="77777777" w:rsidR="004A1960" w:rsidRDefault="004A1960" w:rsidP="007D4256"/>
    <w:p w14:paraId="414443AC" w14:textId="77777777" w:rsidR="004D45F5" w:rsidRDefault="004D45F5" w:rsidP="007D4256"/>
    <w:p w14:paraId="10F2FF49" w14:textId="77777777" w:rsidR="004D45F5" w:rsidRDefault="004D45F5" w:rsidP="007D4256"/>
    <w:p w14:paraId="33A3CA35" w14:textId="42317FF8" w:rsidR="004D45F5" w:rsidRDefault="004D45F5" w:rsidP="007D4256"/>
    <w:p w14:paraId="49632233" w14:textId="77777777" w:rsidR="00CF41D5" w:rsidRDefault="00CF41D5" w:rsidP="00CF41D5">
      <w:pPr>
        <w:pStyle w:val="ListParagraph"/>
      </w:pPr>
    </w:p>
    <w:p w14:paraId="29220078" w14:textId="77777777" w:rsidR="00CF41D5" w:rsidRDefault="00CF41D5" w:rsidP="00CF41D5">
      <w:pPr>
        <w:pStyle w:val="ListParagraph"/>
      </w:pPr>
    </w:p>
    <w:p w14:paraId="6BE9344A" w14:textId="77777777" w:rsidR="00CF41D5" w:rsidRDefault="00CF41D5" w:rsidP="00CF41D5">
      <w:pPr>
        <w:pStyle w:val="ListParagraph"/>
      </w:pPr>
    </w:p>
    <w:p w14:paraId="37A14DC6" w14:textId="77777777" w:rsidR="00CF41D5" w:rsidRDefault="00CF41D5" w:rsidP="00CF41D5">
      <w:pPr>
        <w:pStyle w:val="ListParagraph"/>
      </w:pPr>
    </w:p>
    <w:p w14:paraId="7C50DE4A" w14:textId="1878C34E" w:rsidR="007D4256" w:rsidRDefault="007D4256" w:rsidP="007D4256">
      <w:pPr>
        <w:pStyle w:val="ListParagraph"/>
        <w:numPr>
          <w:ilvl w:val="0"/>
          <w:numId w:val="2"/>
        </w:numPr>
      </w:pPr>
      <w:r>
        <w:t>Sinusoidal models</w:t>
      </w:r>
      <w:r w:rsidRPr="00623D84">
        <w:t xml:space="preserve"> </w:t>
      </w:r>
      <w:r>
        <w:t>are</w:t>
      </w:r>
      <w:r w:rsidRPr="00623D84">
        <w:t xml:space="preserve"> used to build a model on the training set, the model is evaluated in the hold-out period and the MAPE is computed</w:t>
      </w:r>
      <w:r>
        <w:t>.</w:t>
      </w:r>
    </w:p>
    <w:p w14:paraId="456CAB07" w14:textId="77777777" w:rsidR="007D4256" w:rsidRDefault="007D4256" w:rsidP="007D4256">
      <w:pPr>
        <w:pStyle w:val="ListParagraph"/>
        <w:numPr>
          <w:ilvl w:val="0"/>
          <w:numId w:val="2"/>
        </w:numPr>
      </w:pPr>
      <w:r>
        <w:t xml:space="preserve">The model with the smallest MAPE will be chosen to provide the initial excess crude rate </w:t>
      </w:r>
      <w:proofErr w:type="spellStart"/>
      <w:r>
        <w:t>rate</w:t>
      </w:r>
      <w:proofErr w:type="spellEnd"/>
      <w:r>
        <w:t xml:space="preserve"> and excess death.</w:t>
      </w:r>
    </w:p>
    <w:p w14:paraId="74EA05FA" w14:textId="77777777" w:rsidR="007D4256" w:rsidRDefault="007D4256" w:rsidP="007D4256">
      <w:pPr>
        <w:pStyle w:val="ListParagraph"/>
        <w:numPr>
          <w:ilvl w:val="0"/>
          <w:numId w:val="2"/>
        </w:numPr>
      </w:pPr>
      <w:r>
        <w:t xml:space="preserve">The best model will be rerun till February 2020 and the final </w:t>
      </w:r>
    </w:p>
    <w:p w14:paraId="6C199A06" w14:textId="77777777" w:rsidR="007D4256" w:rsidRDefault="007D4256" w:rsidP="007D4256"/>
    <w:p w14:paraId="0DC1C0A6" w14:textId="3BC412FF" w:rsidR="007D4256" w:rsidRPr="007D4256" w:rsidRDefault="007D4256" w:rsidP="007D4256">
      <w:r>
        <w:t xml:space="preserve">The Farrington algorithm forecast is very close to the actual deaths before and after COVID. Even though we took the estimated excluding COVID, it does not seem to ignore the COVID </w:t>
      </w:r>
    </w:p>
    <w:p w14:paraId="298695FC" w14:textId="77777777" w:rsidR="00623D84" w:rsidRDefault="00623D84" w:rsidP="00623D84"/>
    <w:p w14:paraId="3A4E7380" w14:textId="77777777" w:rsidR="007D4256" w:rsidRDefault="007D4256" w:rsidP="00623D84"/>
    <w:p w14:paraId="7F6E125A" w14:textId="77777777" w:rsidR="007D4256" w:rsidRDefault="007D4256" w:rsidP="00623D84"/>
    <w:p w14:paraId="4B30B9E2" w14:textId="77777777" w:rsidR="007D4256" w:rsidRDefault="007D4256" w:rsidP="00623D84"/>
    <w:p w14:paraId="3B64BBE5" w14:textId="77777777" w:rsidR="007D4256" w:rsidRDefault="007D4256" w:rsidP="00623D84"/>
    <w:p w14:paraId="7A2729C2" w14:textId="77777777" w:rsidR="007D4256" w:rsidRDefault="007D4256" w:rsidP="00623D84"/>
    <w:p w14:paraId="737853E6" w14:textId="77777777" w:rsidR="007D4256" w:rsidRDefault="007D4256" w:rsidP="00623D84"/>
    <w:p w14:paraId="49448469" w14:textId="77777777" w:rsidR="007D4256" w:rsidRDefault="007D4256" w:rsidP="00623D84"/>
    <w:p w14:paraId="2A91168D" w14:textId="77777777" w:rsidR="007D4256" w:rsidRDefault="007D4256" w:rsidP="00623D84"/>
    <w:p w14:paraId="75336816" w14:textId="77777777" w:rsidR="007D4256" w:rsidRDefault="007D4256" w:rsidP="00623D84"/>
    <w:p w14:paraId="61B5DDA6" w14:textId="77777777" w:rsidR="007D4256" w:rsidRDefault="007D4256" w:rsidP="00623D84"/>
    <w:p w14:paraId="30CBD147" w14:textId="77777777" w:rsidR="007D4256" w:rsidRDefault="007D4256" w:rsidP="00623D84"/>
    <w:p w14:paraId="2425C1D7" w14:textId="77777777" w:rsidR="007D4256" w:rsidRDefault="007D4256" w:rsidP="00623D84"/>
    <w:p w14:paraId="47A3FF88" w14:textId="4F9FB178" w:rsidR="007D4256" w:rsidRDefault="007D4256" w:rsidP="00623D84">
      <w:r>
        <w:rPr>
          <w:noProof/>
          <w14:ligatures w14:val="standardContextual"/>
        </w:rPr>
        <mc:AlternateContent>
          <mc:Choice Requires="wps">
            <w:drawing>
              <wp:anchor distT="0" distB="0" distL="114300" distR="114300" simplePos="0" relativeHeight="251659264" behindDoc="0" locked="0" layoutInCell="1" allowOverlap="1" wp14:anchorId="1713DEC4" wp14:editId="3AF0C350">
                <wp:simplePos x="0" y="0"/>
                <wp:positionH relativeFrom="column">
                  <wp:posOffset>6225702</wp:posOffset>
                </wp:positionH>
                <wp:positionV relativeFrom="paragraph">
                  <wp:posOffset>1167319</wp:posOffset>
                </wp:positionV>
                <wp:extent cx="165370" cy="194553"/>
                <wp:effectExtent l="0" t="0" r="12700" b="21590"/>
                <wp:wrapNone/>
                <wp:docPr id="1685395875" name="Straight Connector 1"/>
                <wp:cNvGraphicFramePr/>
                <a:graphic xmlns:a="http://schemas.openxmlformats.org/drawingml/2006/main">
                  <a:graphicData uri="http://schemas.microsoft.com/office/word/2010/wordprocessingShape">
                    <wps:wsp>
                      <wps:cNvCnPr/>
                      <wps:spPr>
                        <a:xfrm flipH="1" flipV="1">
                          <a:off x="0" y="0"/>
                          <a:ext cx="165370" cy="194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979D0"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0.2pt,91.9pt" to="503.2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" strokecolor="#4472c4 [3204]" strokeweight=".5pt">
                <v:stroke joinstyle="miter"/>
              </v:line>
            </w:pict>
          </mc:Fallback>
        </mc:AlternateContent>
      </w:r>
    </w:p>
    <w:p w14:paraId="0CA7C24C" w14:textId="77777777" w:rsidR="00A126B0" w:rsidRDefault="00A126B0" w:rsidP="00623D84"/>
    <w:p w14:paraId="11ACA251" w14:textId="10D97460" w:rsidR="00A126B0" w:rsidRPr="00A126B0" w:rsidRDefault="00A126B0" w:rsidP="00623D84">
      <w:pPr>
        <w:rPr>
          <w:color w:val="FF0000"/>
        </w:rPr>
      </w:pPr>
      <w:r w:rsidRPr="00A126B0">
        <w:rPr>
          <w:color w:val="FF0000"/>
        </w:rPr>
        <w:t>Plot explanations</w:t>
      </w:r>
    </w:p>
    <w:p w14:paraId="669E2333" w14:textId="69BA2137" w:rsidR="008A1979" w:rsidRDefault="008A1979" w:rsidP="008A1979"/>
    <w:p w14:paraId="516157B2" w14:textId="7B8BD4E7" w:rsidR="00A126B0" w:rsidRDefault="00A126B0" w:rsidP="00A126B0">
      <w:r>
        <w:t>Table3. Final Excess crude rate using data till February 2020 for the first year the second year and third year of the pandemic.</w:t>
      </w:r>
    </w:p>
    <w:tbl>
      <w:tblPr>
        <w:tblStyle w:val="TableGrid"/>
        <w:tblW w:w="9085" w:type="dxa"/>
        <w:tblLook w:val="04A0" w:firstRow="1" w:lastRow="0" w:firstColumn="1" w:lastColumn="0" w:noHBand="0" w:noVBand="1"/>
      </w:tblPr>
      <w:tblGrid>
        <w:gridCol w:w="1705"/>
        <w:gridCol w:w="1530"/>
        <w:gridCol w:w="1890"/>
        <w:gridCol w:w="1980"/>
        <w:gridCol w:w="1980"/>
      </w:tblGrid>
      <w:tr w:rsidR="00614E71" w14:paraId="42CC6AD6" w14:textId="77777777" w:rsidTr="00614E71">
        <w:tc>
          <w:tcPr>
            <w:tcW w:w="1705" w:type="dxa"/>
          </w:tcPr>
          <w:p w14:paraId="08864C69" w14:textId="1DCAF057" w:rsidR="00614E71" w:rsidRPr="00361BF7" w:rsidRDefault="00614E71" w:rsidP="00372E82">
            <w:pPr>
              <w:rPr>
                <w:b/>
                <w:bCs/>
                <w:sz w:val="20"/>
                <w:szCs w:val="20"/>
              </w:rPr>
            </w:pPr>
            <w:r>
              <w:rPr>
                <w:b/>
                <w:bCs/>
              </w:rPr>
              <w:t>Excess crude rate</w:t>
            </w:r>
          </w:p>
        </w:tc>
        <w:tc>
          <w:tcPr>
            <w:tcW w:w="1530" w:type="dxa"/>
          </w:tcPr>
          <w:p w14:paraId="232E136A" w14:textId="5E9750E2" w:rsidR="00614E71" w:rsidRPr="00361BF7" w:rsidRDefault="00614E71" w:rsidP="00372E82">
            <w:pPr>
              <w:jc w:val="center"/>
              <w:rPr>
                <w:b/>
                <w:bCs/>
                <w:sz w:val="20"/>
                <w:szCs w:val="20"/>
              </w:rPr>
            </w:pPr>
            <w:r>
              <w:rPr>
                <w:b/>
                <w:bCs/>
                <w:sz w:val="20"/>
                <w:szCs w:val="20"/>
              </w:rPr>
              <w:t>Model Type</w:t>
            </w:r>
          </w:p>
        </w:tc>
        <w:tc>
          <w:tcPr>
            <w:tcW w:w="1890" w:type="dxa"/>
          </w:tcPr>
          <w:p w14:paraId="39AB96FC" w14:textId="702AD528" w:rsidR="00614E71" w:rsidRPr="00361BF7" w:rsidRDefault="00614E71" w:rsidP="00372E82">
            <w:pPr>
              <w:jc w:val="center"/>
              <w:rPr>
                <w:b/>
                <w:bCs/>
                <w:sz w:val="20"/>
                <w:szCs w:val="20"/>
              </w:rPr>
            </w:pPr>
            <w:r>
              <w:rPr>
                <w:b/>
                <w:bCs/>
                <w:sz w:val="20"/>
                <w:szCs w:val="20"/>
              </w:rPr>
              <w:t>Excess crude rate 1</w:t>
            </w:r>
            <w:r w:rsidRPr="00614E71">
              <w:rPr>
                <w:b/>
                <w:bCs/>
                <w:sz w:val="20"/>
                <w:szCs w:val="20"/>
                <w:vertAlign w:val="superscript"/>
              </w:rPr>
              <w:t>st</w:t>
            </w:r>
            <w:r>
              <w:rPr>
                <w:b/>
                <w:bCs/>
                <w:sz w:val="20"/>
                <w:szCs w:val="20"/>
              </w:rPr>
              <w:t xml:space="preserve"> year</w:t>
            </w:r>
          </w:p>
        </w:tc>
        <w:tc>
          <w:tcPr>
            <w:tcW w:w="1980" w:type="dxa"/>
          </w:tcPr>
          <w:p w14:paraId="06CC1459" w14:textId="01E07569" w:rsidR="00614E71" w:rsidRPr="00361BF7" w:rsidRDefault="00614E71" w:rsidP="00372E82">
            <w:pPr>
              <w:jc w:val="center"/>
              <w:rPr>
                <w:b/>
                <w:bCs/>
                <w:sz w:val="20"/>
                <w:szCs w:val="20"/>
              </w:rPr>
            </w:pPr>
            <w:r>
              <w:rPr>
                <w:b/>
                <w:bCs/>
                <w:sz w:val="20"/>
                <w:szCs w:val="20"/>
              </w:rPr>
              <w:t>Excess crude rate 2</w:t>
            </w:r>
            <w:r w:rsidRPr="00614E71">
              <w:rPr>
                <w:b/>
                <w:bCs/>
                <w:sz w:val="20"/>
                <w:szCs w:val="20"/>
                <w:vertAlign w:val="superscript"/>
              </w:rPr>
              <w:t>nd</w:t>
            </w:r>
            <w:r>
              <w:rPr>
                <w:b/>
                <w:bCs/>
                <w:sz w:val="20"/>
                <w:szCs w:val="20"/>
              </w:rPr>
              <w:t xml:space="preserve"> Year</w:t>
            </w:r>
          </w:p>
        </w:tc>
        <w:tc>
          <w:tcPr>
            <w:tcW w:w="1980" w:type="dxa"/>
          </w:tcPr>
          <w:p w14:paraId="5E3542CB" w14:textId="33A94642" w:rsidR="00614E71" w:rsidRPr="00361BF7" w:rsidRDefault="00614E71" w:rsidP="00372E82">
            <w:pPr>
              <w:jc w:val="center"/>
              <w:rPr>
                <w:b/>
                <w:bCs/>
                <w:sz w:val="20"/>
                <w:szCs w:val="20"/>
              </w:rPr>
            </w:pPr>
            <w:r>
              <w:rPr>
                <w:b/>
                <w:bCs/>
                <w:sz w:val="20"/>
                <w:szCs w:val="20"/>
              </w:rPr>
              <w:t>Excess crude rate 3</w:t>
            </w:r>
            <w:r w:rsidRPr="00614E71">
              <w:rPr>
                <w:b/>
                <w:bCs/>
                <w:sz w:val="20"/>
                <w:szCs w:val="20"/>
                <w:vertAlign w:val="superscript"/>
              </w:rPr>
              <w:t>rd</w:t>
            </w:r>
            <w:r>
              <w:rPr>
                <w:b/>
                <w:bCs/>
                <w:sz w:val="20"/>
                <w:szCs w:val="20"/>
              </w:rPr>
              <w:t xml:space="preserve"> Year</w:t>
            </w:r>
          </w:p>
        </w:tc>
      </w:tr>
      <w:tr w:rsidR="00614E71" w14:paraId="37222472" w14:textId="77777777" w:rsidTr="00614E71">
        <w:tc>
          <w:tcPr>
            <w:tcW w:w="1705" w:type="dxa"/>
          </w:tcPr>
          <w:p w14:paraId="372B7287" w14:textId="77777777" w:rsidR="00614E71" w:rsidRDefault="00614E71" w:rsidP="00372E82"/>
        </w:tc>
        <w:tc>
          <w:tcPr>
            <w:tcW w:w="1530" w:type="dxa"/>
          </w:tcPr>
          <w:p w14:paraId="18D57645" w14:textId="77777777" w:rsidR="00614E71" w:rsidRDefault="00614E71" w:rsidP="00372E82"/>
        </w:tc>
        <w:tc>
          <w:tcPr>
            <w:tcW w:w="1890" w:type="dxa"/>
          </w:tcPr>
          <w:p w14:paraId="5026E4A5" w14:textId="77777777" w:rsidR="00614E71" w:rsidRDefault="00614E71" w:rsidP="00372E82"/>
        </w:tc>
        <w:tc>
          <w:tcPr>
            <w:tcW w:w="1980" w:type="dxa"/>
          </w:tcPr>
          <w:p w14:paraId="7F1E74E4" w14:textId="77777777" w:rsidR="00614E71" w:rsidRDefault="00614E71" w:rsidP="00372E82"/>
        </w:tc>
        <w:tc>
          <w:tcPr>
            <w:tcW w:w="1980" w:type="dxa"/>
          </w:tcPr>
          <w:p w14:paraId="4E773EB2" w14:textId="77777777" w:rsidR="00614E71" w:rsidRDefault="00614E71" w:rsidP="00372E82"/>
        </w:tc>
      </w:tr>
      <w:tr w:rsidR="00614E71" w14:paraId="4F4BA500" w14:textId="77777777" w:rsidTr="00614E71">
        <w:tc>
          <w:tcPr>
            <w:tcW w:w="1705" w:type="dxa"/>
          </w:tcPr>
          <w:p w14:paraId="33DCF5FE" w14:textId="77777777" w:rsidR="00614E71" w:rsidRDefault="00614E71" w:rsidP="00372E82">
            <w:r>
              <w:t>Alaska</w:t>
            </w:r>
          </w:p>
        </w:tc>
        <w:tc>
          <w:tcPr>
            <w:tcW w:w="1530" w:type="dxa"/>
          </w:tcPr>
          <w:p w14:paraId="3ED5DD2D" w14:textId="77777777" w:rsidR="00614E71" w:rsidRDefault="00614E71" w:rsidP="00372E82"/>
        </w:tc>
        <w:tc>
          <w:tcPr>
            <w:tcW w:w="1890" w:type="dxa"/>
          </w:tcPr>
          <w:p w14:paraId="2D92E143" w14:textId="77777777" w:rsidR="00614E71" w:rsidRDefault="00614E71" w:rsidP="00372E82"/>
        </w:tc>
        <w:tc>
          <w:tcPr>
            <w:tcW w:w="1980" w:type="dxa"/>
          </w:tcPr>
          <w:p w14:paraId="76D89FFA" w14:textId="77777777" w:rsidR="00614E71" w:rsidRDefault="00614E71" w:rsidP="00372E82"/>
        </w:tc>
        <w:tc>
          <w:tcPr>
            <w:tcW w:w="1980" w:type="dxa"/>
          </w:tcPr>
          <w:p w14:paraId="6F7E3573" w14:textId="77777777" w:rsidR="00614E71" w:rsidRDefault="00614E71" w:rsidP="00372E82"/>
        </w:tc>
      </w:tr>
      <w:tr w:rsidR="00614E71" w14:paraId="250A265B" w14:textId="77777777" w:rsidTr="00614E71">
        <w:tc>
          <w:tcPr>
            <w:tcW w:w="1705" w:type="dxa"/>
          </w:tcPr>
          <w:p w14:paraId="2405D063" w14:textId="77777777" w:rsidR="00614E71" w:rsidRDefault="00614E71" w:rsidP="00372E82"/>
        </w:tc>
        <w:tc>
          <w:tcPr>
            <w:tcW w:w="1530" w:type="dxa"/>
          </w:tcPr>
          <w:p w14:paraId="0E182236" w14:textId="77777777" w:rsidR="00614E71" w:rsidRDefault="00614E71" w:rsidP="00372E82"/>
        </w:tc>
        <w:tc>
          <w:tcPr>
            <w:tcW w:w="1890" w:type="dxa"/>
          </w:tcPr>
          <w:p w14:paraId="4EE52697" w14:textId="77777777" w:rsidR="00614E71" w:rsidRDefault="00614E71" w:rsidP="00372E82"/>
        </w:tc>
        <w:tc>
          <w:tcPr>
            <w:tcW w:w="1980" w:type="dxa"/>
          </w:tcPr>
          <w:p w14:paraId="480658CE" w14:textId="77777777" w:rsidR="00614E71" w:rsidRDefault="00614E71" w:rsidP="00372E82"/>
        </w:tc>
        <w:tc>
          <w:tcPr>
            <w:tcW w:w="1980" w:type="dxa"/>
          </w:tcPr>
          <w:p w14:paraId="3689AA88" w14:textId="77777777" w:rsidR="00614E71" w:rsidRDefault="00614E71" w:rsidP="00372E82"/>
        </w:tc>
      </w:tr>
      <w:tr w:rsidR="00614E71" w14:paraId="05C4D758" w14:textId="77777777" w:rsidTr="00614E71">
        <w:tc>
          <w:tcPr>
            <w:tcW w:w="1705" w:type="dxa"/>
          </w:tcPr>
          <w:p w14:paraId="116E2AAE" w14:textId="77777777" w:rsidR="00614E71" w:rsidRDefault="00614E71" w:rsidP="00372E82"/>
        </w:tc>
        <w:tc>
          <w:tcPr>
            <w:tcW w:w="1530" w:type="dxa"/>
          </w:tcPr>
          <w:p w14:paraId="4A6822D6" w14:textId="77777777" w:rsidR="00614E71" w:rsidRDefault="00614E71" w:rsidP="00372E82"/>
        </w:tc>
        <w:tc>
          <w:tcPr>
            <w:tcW w:w="1890" w:type="dxa"/>
          </w:tcPr>
          <w:p w14:paraId="180D4C7A" w14:textId="77777777" w:rsidR="00614E71" w:rsidRDefault="00614E71" w:rsidP="00372E82"/>
        </w:tc>
        <w:tc>
          <w:tcPr>
            <w:tcW w:w="1980" w:type="dxa"/>
          </w:tcPr>
          <w:p w14:paraId="513BAAE7" w14:textId="77777777" w:rsidR="00614E71" w:rsidRDefault="00614E71" w:rsidP="00372E82"/>
        </w:tc>
        <w:tc>
          <w:tcPr>
            <w:tcW w:w="1980" w:type="dxa"/>
          </w:tcPr>
          <w:p w14:paraId="79183DCD" w14:textId="77777777" w:rsidR="00614E71" w:rsidRDefault="00614E71" w:rsidP="00372E82"/>
        </w:tc>
      </w:tr>
    </w:tbl>
    <w:p w14:paraId="6BBC2FB0" w14:textId="77777777" w:rsidR="008A1979" w:rsidRDefault="008A1979"/>
    <w:p w14:paraId="09B0CEDF" w14:textId="3D471208" w:rsidR="00614E71" w:rsidRDefault="00614E71" w:rsidP="00614E71">
      <w:pPr>
        <w:rPr>
          <w:color w:val="FF0000"/>
        </w:rPr>
      </w:pPr>
      <w:r w:rsidRPr="00A126B0">
        <w:rPr>
          <w:color w:val="FF0000"/>
        </w:rPr>
        <w:t>P</w:t>
      </w:r>
      <w:r>
        <w:rPr>
          <w:color w:val="FF0000"/>
        </w:rPr>
        <w:t xml:space="preserve">oint out difference between years and the previous </w:t>
      </w:r>
      <w:r w:rsidR="00C8403E">
        <w:rPr>
          <w:color w:val="FF0000"/>
        </w:rPr>
        <w:t>forecast.</w:t>
      </w:r>
    </w:p>
    <w:p w14:paraId="431D4C96" w14:textId="5C049E6F" w:rsidR="00C8403E" w:rsidRPr="00A126B0" w:rsidRDefault="00C8403E" w:rsidP="00614E71">
      <w:pPr>
        <w:rPr>
          <w:color w:val="FF0000"/>
        </w:rPr>
      </w:pPr>
      <w:r>
        <w:rPr>
          <w:color w:val="FF0000"/>
        </w:rPr>
        <w:t>MAP with data on pervious table</w:t>
      </w:r>
    </w:p>
    <w:p w14:paraId="6B4D9B9D" w14:textId="1181BE4D" w:rsidR="002E3E3C" w:rsidRDefault="002E3E3C"/>
    <w:p w14:paraId="0CBF292F" w14:textId="519E05B2" w:rsidR="0001625C" w:rsidRDefault="00614E71" w:rsidP="0001625C">
      <w:r>
        <w:t xml:space="preserve">We want </w:t>
      </w:r>
      <w:r w:rsidR="00C8403E">
        <w:t>t</w:t>
      </w:r>
      <w:r>
        <w:t>o know if COVID-19 was overreported or under-reported by state. W</w:t>
      </w:r>
      <w:r w:rsidR="00C8403E">
        <w:t>e</w:t>
      </w:r>
      <w:r>
        <w:t xml:space="preserve"> will compare the excess death to the reported COVID cases and provi</w:t>
      </w:r>
      <w:r w:rsidR="00C8403E">
        <w:t xml:space="preserve">de the percent of overreported or underreported COVID deaths by state. If COVID-19 was over reported or underreported means that other causes of death were affected by the pandemic also. We will </w:t>
      </w:r>
      <w:r>
        <w:t>use the same methodology describe</w:t>
      </w:r>
      <w:r w:rsidR="00C8403E">
        <w:t>d</w:t>
      </w:r>
      <w:r>
        <w:t xml:space="preserve"> above with data at the state and cause of death level. We will know the excess death by </w:t>
      </w:r>
      <w:r w:rsidR="00C8403E">
        <w:t xml:space="preserve">state and </w:t>
      </w:r>
      <w:r>
        <w:t xml:space="preserve">disease and that will let us know which causes of death were </w:t>
      </w:r>
      <w:r w:rsidR="00C8403E">
        <w:t>more affected by the COVID-19 pandemic.</w:t>
      </w:r>
    </w:p>
    <w:p w14:paraId="17F48546" w14:textId="77777777" w:rsidR="000776F2" w:rsidRDefault="000776F2" w:rsidP="0001625C"/>
    <w:p w14:paraId="74091187" w14:textId="19A149A1" w:rsidR="000776F2" w:rsidRDefault="000776F2" w:rsidP="0001625C">
      <w:r>
        <w:t xml:space="preserve">Table4 percent over or under-reported covid by </w:t>
      </w:r>
      <w:r w:rsidR="00686AD3">
        <w:t>state. And</w:t>
      </w:r>
      <w:r>
        <w:t xml:space="preserve"> map</w:t>
      </w:r>
    </w:p>
    <w:p w14:paraId="0A33D744" w14:textId="77777777" w:rsidR="00C8403E" w:rsidRDefault="00C8403E" w:rsidP="0001625C"/>
    <w:p w14:paraId="0AF30AA5" w14:textId="3F956D16" w:rsidR="00C8403E" w:rsidRDefault="00C8403E" w:rsidP="0001625C">
      <w:r>
        <w:t xml:space="preserve">Table </w:t>
      </w:r>
      <w:proofErr w:type="gramStart"/>
      <w:r w:rsidR="000776F2">
        <w:t>4.</w:t>
      </w:r>
      <w:r>
        <w:t>with</w:t>
      </w:r>
      <w:proofErr w:type="gramEnd"/>
      <w:r>
        <w:t xml:space="preserve"> percent change excess death by disease and bar plot</w:t>
      </w:r>
    </w:p>
    <w:p w14:paraId="10C178CB" w14:textId="4F234B60" w:rsidR="00C8403E" w:rsidRDefault="00C8403E" w:rsidP="0001625C">
      <w:r>
        <w:t>Map with the percent change of excess death by state for major diseases or diseases with the most change.</w:t>
      </w:r>
    </w:p>
    <w:p w14:paraId="2B824DAF" w14:textId="77777777" w:rsidR="00C8403E" w:rsidRDefault="00C8403E" w:rsidP="0001625C"/>
    <w:p w14:paraId="2F42227E" w14:textId="77777777" w:rsidR="008B606F" w:rsidRDefault="008B606F" w:rsidP="0001625C"/>
    <w:p w14:paraId="74D637D6" w14:textId="77777777" w:rsidR="008B606F" w:rsidRDefault="008B606F" w:rsidP="0001625C"/>
    <w:p w14:paraId="16FC506D" w14:textId="20CEAD58" w:rsidR="008B606F" w:rsidRDefault="008B606F" w:rsidP="0001625C">
      <w:r>
        <w:t>Task:</w:t>
      </w:r>
    </w:p>
    <w:p w14:paraId="3B7496B1" w14:textId="7835F9FF" w:rsidR="008B606F" w:rsidRDefault="00843F99" w:rsidP="008B606F">
      <w:pPr>
        <w:pStyle w:val="ListParagraph"/>
        <w:numPr>
          <w:ilvl w:val="0"/>
          <w:numId w:val="3"/>
        </w:numPr>
      </w:pPr>
      <w:r>
        <w:t xml:space="preserve">Switch to </w:t>
      </w:r>
      <w:proofErr w:type="spellStart"/>
      <w:r>
        <w:t>muilti</w:t>
      </w:r>
      <w:proofErr w:type="spellEnd"/>
      <w:r>
        <w:t>-dimensional data with few observations</w:t>
      </w:r>
    </w:p>
    <w:p w14:paraId="37BC8CA2" w14:textId="6618B894" w:rsidR="000776F2" w:rsidRDefault="00843F99" w:rsidP="008B606F">
      <w:pPr>
        <w:pStyle w:val="ListParagraph"/>
        <w:numPr>
          <w:ilvl w:val="0"/>
          <w:numId w:val="3"/>
        </w:numPr>
      </w:pPr>
      <w:r>
        <w:t>Send programs to Jin</w:t>
      </w:r>
    </w:p>
    <w:p w14:paraId="5E52AA82" w14:textId="1928E042" w:rsidR="00843F99" w:rsidRDefault="00843F99" w:rsidP="008B606F">
      <w:pPr>
        <w:pStyle w:val="ListParagraph"/>
        <w:numPr>
          <w:ilvl w:val="0"/>
          <w:numId w:val="3"/>
        </w:numPr>
      </w:pPr>
      <w:r>
        <w:t>QC results</w:t>
      </w:r>
    </w:p>
    <w:p w14:paraId="5F3720A4" w14:textId="6DF39961" w:rsidR="00843F99" w:rsidRDefault="00843F99" w:rsidP="008B606F">
      <w:pPr>
        <w:pStyle w:val="ListParagraph"/>
        <w:numPr>
          <w:ilvl w:val="0"/>
          <w:numId w:val="3"/>
        </w:numPr>
      </w:pPr>
      <w:r>
        <w:t>Write…</w:t>
      </w:r>
    </w:p>
    <w:tbl>
      <w:tblPr>
        <w:tblW w:w="11325" w:type="dxa"/>
        <w:tblLook w:val="04A0" w:firstRow="1" w:lastRow="0" w:firstColumn="1" w:lastColumn="0" w:noHBand="0" w:noVBand="1"/>
      </w:tblPr>
      <w:tblGrid>
        <w:gridCol w:w="1661"/>
        <w:gridCol w:w="1234"/>
        <w:gridCol w:w="896"/>
        <w:gridCol w:w="1059"/>
        <w:gridCol w:w="1080"/>
        <w:gridCol w:w="1170"/>
        <w:gridCol w:w="1170"/>
        <w:gridCol w:w="892"/>
        <w:gridCol w:w="1142"/>
        <w:gridCol w:w="1021"/>
      </w:tblGrid>
      <w:tr w:rsidR="006F220D" w14:paraId="2F3D2782" w14:textId="77777777" w:rsidTr="005F6231">
        <w:trPr>
          <w:trHeight w:val="763"/>
        </w:trPr>
        <w:tc>
          <w:tcPr>
            <w:tcW w:w="16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15DCAA" w14:textId="77777777" w:rsidR="006F220D" w:rsidRDefault="006F220D" w:rsidP="005F6231">
            <w:pPr>
              <w:rPr>
                <w:b/>
                <w:bCs/>
                <w:color w:val="000000"/>
              </w:rPr>
            </w:pPr>
            <w:r>
              <w:rPr>
                <w:b/>
                <w:bCs/>
                <w:color w:val="000000"/>
              </w:rPr>
              <w:t> </w:t>
            </w:r>
          </w:p>
        </w:tc>
        <w:tc>
          <w:tcPr>
            <w:tcW w:w="3189" w:type="dxa"/>
            <w:gridSpan w:val="3"/>
            <w:tcBorders>
              <w:top w:val="single" w:sz="8" w:space="0" w:color="auto"/>
              <w:left w:val="nil"/>
              <w:bottom w:val="single" w:sz="8" w:space="0" w:color="auto"/>
              <w:right w:val="single" w:sz="8" w:space="0" w:color="000000"/>
            </w:tcBorders>
            <w:shd w:val="clear" w:color="auto" w:fill="auto"/>
            <w:vAlign w:val="center"/>
            <w:hideMark/>
          </w:tcPr>
          <w:p w14:paraId="34BF5C5F" w14:textId="77777777" w:rsidR="006F220D" w:rsidRDefault="006F220D" w:rsidP="005F6231">
            <w:pPr>
              <w:jc w:val="center"/>
              <w:rPr>
                <w:b/>
                <w:bCs/>
                <w:color w:val="000000"/>
              </w:rPr>
            </w:pPr>
            <w:r>
              <w:rPr>
                <w:b/>
                <w:bCs/>
                <w:color w:val="000000"/>
              </w:rPr>
              <w:t>Exponential Smoothing</w:t>
            </w:r>
          </w:p>
        </w:tc>
        <w:tc>
          <w:tcPr>
            <w:tcW w:w="3420" w:type="dxa"/>
            <w:gridSpan w:val="3"/>
            <w:tcBorders>
              <w:top w:val="single" w:sz="8" w:space="0" w:color="auto"/>
              <w:left w:val="nil"/>
              <w:bottom w:val="single" w:sz="8" w:space="0" w:color="auto"/>
              <w:right w:val="single" w:sz="8" w:space="0" w:color="000000"/>
            </w:tcBorders>
            <w:shd w:val="clear" w:color="auto" w:fill="auto"/>
            <w:vAlign w:val="center"/>
            <w:hideMark/>
          </w:tcPr>
          <w:p w14:paraId="2C4770AB" w14:textId="77777777" w:rsidR="006F220D" w:rsidRDefault="006F220D" w:rsidP="005F6231">
            <w:pPr>
              <w:jc w:val="center"/>
              <w:rPr>
                <w:b/>
                <w:bCs/>
                <w:color w:val="000000"/>
              </w:rPr>
            </w:pPr>
            <w:r>
              <w:rPr>
                <w:b/>
                <w:bCs/>
                <w:color w:val="000000"/>
              </w:rPr>
              <w:t>Non-Linear Trend and Seasonality</w:t>
            </w:r>
          </w:p>
        </w:tc>
        <w:tc>
          <w:tcPr>
            <w:tcW w:w="2034" w:type="dxa"/>
            <w:gridSpan w:val="2"/>
            <w:tcBorders>
              <w:top w:val="single" w:sz="8" w:space="0" w:color="auto"/>
              <w:left w:val="nil"/>
              <w:bottom w:val="single" w:sz="8" w:space="0" w:color="auto"/>
              <w:right w:val="single" w:sz="8" w:space="0" w:color="000000"/>
            </w:tcBorders>
            <w:shd w:val="clear" w:color="auto" w:fill="auto"/>
            <w:vAlign w:val="center"/>
            <w:hideMark/>
          </w:tcPr>
          <w:p w14:paraId="4BBA26E3" w14:textId="77777777" w:rsidR="006F220D" w:rsidRDefault="006F220D" w:rsidP="005F6231">
            <w:pPr>
              <w:jc w:val="center"/>
              <w:rPr>
                <w:b/>
                <w:bCs/>
                <w:color w:val="000000"/>
              </w:rPr>
            </w:pPr>
            <w:r>
              <w:rPr>
                <w:b/>
                <w:bCs/>
                <w:color w:val="000000"/>
              </w:rPr>
              <w:t>ARIMA</w:t>
            </w:r>
          </w:p>
        </w:tc>
        <w:tc>
          <w:tcPr>
            <w:tcW w:w="1021" w:type="dxa"/>
            <w:tcBorders>
              <w:top w:val="single" w:sz="8" w:space="0" w:color="auto"/>
              <w:left w:val="nil"/>
              <w:bottom w:val="single" w:sz="8" w:space="0" w:color="auto"/>
              <w:right w:val="single" w:sz="8" w:space="0" w:color="000000"/>
            </w:tcBorders>
          </w:tcPr>
          <w:p w14:paraId="3F72B957" w14:textId="77777777" w:rsidR="006F220D" w:rsidRDefault="006F220D" w:rsidP="005F6231">
            <w:pPr>
              <w:jc w:val="center"/>
              <w:rPr>
                <w:b/>
                <w:bCs/>
                <w:color w:val="000000"/>
              </w:rPr>
            </w:pPr>
          </w:p>
        </w:tc>
      </w:tr>
      <w:tr w:rsidR="006F220D" w14:paraId="16807766" w14:textId="77777777" w:rsidTr="005F6231">
        <w:trPr>
          <w:trHeight w:val="961"/>
        </w:trPr>
        <w:tc>
          <w:tcPr>
            <w:tcW w:w="1661" w:type="dxa"/>
            <w:tcBorders>
              <w:top w:val="nil"/>
              <w:left w:val="single" w:sz="8" w:space="0" w:color="auto"/>
              <w:bottom w:val="nil"/>
              <w:right w:val="single" w:sz="8" w:space="0" w:color="auto"/>
            </w:tcBorders>
            <w:shd w:val="clear" w:color="auto" w:fill="auto"/>
            <w:vAlign w:val="center"/>
            <w:hideMark/>
          </w:tcPr>
          <w:p w14:paraId="58216517" w14:textId="77777777" w:rsidR="006F220D" w:rsidRDefault="006F220D" w:rsidP="005F6231">
            <w:pPr>
              <w:rPr>
                <w:b/>
                <w:bCs/>
                <w:color w:val="000000"/>
                <w:sz w:val="20"/>
                <w:szCs w:val="20"/>
              </w:rPr>
            </w:pPr>
            <w:r>
              <w:rPr>
                <w:b/>
                <w:bCs/>
                <w:color w:val="000000"/>
                <w:sz w:val="20"/>
                <w:szCs w:val="20"/>
              </w:rPr>
              <w:t>State</w:t>
            </w:r>
          </w:p>
        </w:tc>
        <w:tc>
          <w:tcPr>
            <w:tcW w:w="1234" w:type="dxa"/>
            <w:tcBorders>
              <w:top w:val="nil"/>
              <w:left w:val="nil"/>
              <w:bottom w:val="nil"/>
              <w:right w:val="single" w:sz="8" w:space="0" w:color="auto"/>
            </w:tcBorders>
            <w:shd w:val="clear" w:color="auto" w:fill="auto"/>
            <w:vAlign w:val="center"/>
            <w:hideMark/>
          </w:tcPr>
          <w:p w14:paraId="14300C68" w14:textId="77777777" w:rsidR="006F220D" w:rsidRDefault="006F220D" w:rsidP="005F6231">
            <w:pPr>
              <w:jc w:val="center"/>
              <w:rPr>
                <w:b/>
                <w:bCs/>
                <w:color w:val="000000"/>
                <w:sz w:val="20"/>
                <w:szCs w:val="20"/>
              </w:rPr>
            </w:pPr>
            <w:r>
              <w:rPr>
                <w:b/>
                <w:bCs/>
                <w:color w:val="000000"/>
                <w:sz w:val="20"/>
                <w:szCs w:val="20"/>
              </w:rPr>
              <w:t>MAE initial Model</w:t>
            </w:r>
          </w:p>
        </w:tc>
        <w:tc>
          <w:tcPr>
            <w:tcW w:w="896" w:type="dxa"/>
            <w:tcBorders>
              <w:top w:val="nil"/>
              <w:left w:val="nil"/>
              <w:bottom w:val="nil"/>
              <w:right w:val="single" w:sz="8" w:space="0" w:color="auto"/>
            </w:tcBorders>
            <w:shd w:val="clear" w:color="auto" w:fill="auto"/>
            <w:vAlign w:val="center"/>
            <w:hideMark/>
          </w:tcPr>
          <w:p w14:paraId="1258BE96" w14:textId="77777777" w:rsidR="006F220D" w:rsidRDefault="006F220D" w:rsidP="005F6231">
            <w:pPr>
              <w:rPr>
                <w:b/>
                <w:bCs/>
                <w:color w:val="000000"/>
                <w:sz w:val="20"/>
                <w:szCs w:val="20"/>
              </w:rPr>
            </w:pPr>
            <w:r>
              <w:rPr>
                <w:b/>
                <w:bCs/>
                <w:color w:val="000000"/>
                <w:sz w:val="20"/>
                <w:szCs w:val="20"/>
              </w:rPr>
              <w:t>MAE with cause Tensor</w:t>
            </w:r>
          </w:p>
        </w:tc>
        <w:tc>
          <w:tcPr>
            <w:tcW w:w="1059" w:type="dxa"/>
            <w:tcBorders>
              <w:top w:val="nil"/>
              <w:left w:val="nil"/>
              <w:bottom w:val="nil"/>
              <w:right w:val="single" w:sz="8" w:space="0" w:color="auto"/>
            </w:tcBorders>
            <w:shd w:val="clear" w:color="auto" w:fill="auto"/>
            <w:vAlign w:val="center"/>
            <w:hideMark/>
          </w:tcPr>
          <w:p w14:paraId="71943AEF"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1080" w:type="dxa"/>
            <w:tcBorders>
              <w:top w:val="nil"/>
              <w:left w:val="nil"/>
              <w:bottom w:val="nil"/>
              <w:right w:val="single" w:sz="8" w:space="0" w:color="auto"/>
            </w:tcBorders>
            <w:shd w:val="clear" w:color="auto" w:fill="auto"/>
            <w:vAlign w:val="center"/>
            <w:hideMark/>
          </w:tcPr>
          <w:p w14:paraId="5EA5D6BD" w14:textId="77777777" w:rsidR="006F220D" w:rsidRDefault="006F220D" w:rsidP="005F6231">
            <w:pPr>
              <w:jc w:val="center"/>
              <w:rPr>
                <w:b/>
                <w:bCs/>
                <w:color w:val="000000"/>
                <w:sz w:val="20"/>
                <w:szCs w:val="20"/>
              </w:rPr>
            </w:pPr>
            <w:r>
              <w:rPr>
                <w:b/>
                <w:bCs/>
                <w:color w:val="000000"/>
                <w:sz w:val="20"/>
                <w:szCs w:val="20"/>
              </w:rPr>
              <w:t>MAE initial Model</w:t>
            </w:r>
          </w:p>
        </w:tc>
        <w:tc>
          <w:tcPr>
            <w:tcW w:w="1170" w:type="dxa"/>
            <w:tcBorders>
              <w:top w:val="nil"/>
              <w:left w:val="nil"/>
              <w:bottom w:val="nil"/>
              <w:right w:val="single" w:sz="8" w:space="0" w:color="auto"/>
            </w:tcBorders>
            <w:shd w:val="clear" w:color="auto" w:fill="auto"/>
            <w:vAlign w:val="center"/>
            <w:hideMark/>
          </w:tcPr>
          <w:p w14:paraId="1B2BEA80" w14:textId="77777777" w:rsidR="006F220D" w:rsidRDefault="006F220D" w:rsidP="005F6231">
            <w:pPr>
              <w:jc w:val="center"/>
              <w:rPr>
                <w:b/>
                <w:bCs/>
                <w:color w:val="000000"/>
                <w:sz w:val="20"/>
                <w:szCs w:val="20"/>
              </w:rPr>
            </w:pPr>
            <w:r>
              <w:rPr>
                <w:b/>
                <w:bCs/>
                <w:color w:val="000000"/>
                <w:sz w:val="20"/>
                <w:szCs w:val="20"/>
              </w:rPr>
              <w:t>MAE with cause Tensor</w:t>
            </w:r>
          </w:p>
        </w:tc>
        <w:tc>
          <w:tcPr>
            <w:tcW w:w="1170" w:type="dxa"/>
            <w:tcBorders>
              <w:top w:val="nil"/>
              <w:left w:val="nil"/>
              <w:bottom w:val="nil"/>
              <w:right w:val="single" w:sz="8" w:space="0" w:color="auto"/>
            </w:tcBorders>
            <w:shd w:val="clear" w:color="auto" w:fill="auto"/>
            <w:vAlign w:val="center"/>
            <w:hideMark/>
          </w:tcPr>
          <w:p w14:paraId="7ED0022B"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892" w:type="dxa"/>
            <w:tcBorders>
              <w:top w:val="nil"/>
              <w:left w:val="nil"/>
              <w:bottom w:val="single" w:sz="8" w:space="0" w:color="auto"/>
              <w:right w:val="single" w:sz="8" w:space="0" w:color="auto"/>
            </w:tcBorders>
            <w:shd w:val="clear" w:color="auto" w:fill="auto"/>
            <w:vAlign w:val="center"/>
            <w:hideMark/>
          </w:tcPr>
          <w:p w14:paraId="0CF02B61" w14:textId="77777777" w:rsidR="006F220D" w:rsidRDefault="006F220D" w:rsidP="005F6231">
            <w:pPr>
              <w:jc w:val="center"/>
              <w:rPr>
                <w:b/>
                <w:bCs/>
                <w:color w:val="000000"/>
                <w:sz w:val="20"/>
                <w:szCs w:val="20"/>
              </w:rPr>
            </w:pPr>
            <w:r>
              <w:rPr>
                <w:b/>
                <w:bCs/>
                <w:color w:val="000000"/>
                <w:sz w:val="20"/>
                <w:szCs w:val="20"/>
              </w:rPr>
              <w:t>MAE initial Model</w:t>
            </w:r>
          </w:p>
        </w:tc>
        <w:tc>
          <w:tcPr>
            <w:tcW w:w="1142" w:type="dxa"/>
            <w:tcBorders>
              <w:top w:val="nil"/>
              <w:left w:val="nil"/>
              <w:bottom w:val="single" w:sz="8" w:space="0" w:color="auto"/>
              <w:right w:val="single" w:sz="8" w:space="0" w:color="auto"/>
            </w:tcBorders>
            <w:shd w:val="clear" w:color="auto" w:fill="auto"/>
            <w:vAlign w:val="center"/>
            <w:hideMark/>
          </w:tcPr>
          <w:p w14:paraId="74BCD02C" w14:textId="77777777" w:rsidR="006F220D" w:rsidRDefault="006F220D" w:rsidP="005F6231">
            <w:pPr>
              <w:rPr>
                <w:rFonts w:ascii="Calibri" w:hAnsi="Calibri" w:cs="Calibri"/>
                <w:color w:val="000000"/>
              </w:rPr>
            </w:pPr>
            <w:r>
              <w:rPr>
                <w:b/>
                <w:bCs/>
                <w:color w:val="000000"/>
                <w:sz w:val="20"/>
                <w:szCs w:val="20"/>
              </w:rPr>
              <w:t>MAE with cause Tensor</w:t>
            </w:r>
          </w:p>
        </w:tc>
        <w:tc>
          <w:tcPr>
            <w:tcW w:w="1021" w:type="dxa"/>
            <w:tcBorders>
              <w:top w:val="nil"/>
              <w:left w:val="nil"/>
              <w:bottom w:val="single" w:sz="8" w:space="0" w:color="auto"/>
              <w:right w:val="single" w:sz="8" w:space="0" w:color="auto"/>
            </w:tcBorders>
            <w:vAlign w:val="center"/>
          </w:tcPr>
          <w:p w14:paraId="0A8B2112" w14:textId="77777777" w:rsidR="006F220D" w:rsidRDefault="006F220D" w:rsidP="005F6231">
            <w:pPr>
              <w:rPr>
                <w:b/>
                <w:bCs/>
                <w:color w:val="000000"/>
                <w:sz w:val="20"/>
                <w:szCs w:val="20"/>
              </w:rPr>
            </w:pPr>
            <w:r>
              <w:rPr>
                <w:b/>
                <w:bCs/>
                <w:color w:val="000000"/>
                <w:sz w:val="20"/>
                <w:szCs w:val="20"/>
              </w:rPr>
              <w:t>Percent Reported COVID-19 cases</w:t>
            </w:r>
          </w:p>
        </w:tc>
      </w:tr>
      <w:tr w:rsidR="006F220D" w14:paraId="5D649539" w14:textId="77777777" w:rsidTr="005F6231">
        <w:trPr>
          <w:trHeight w:val="320"/>
        </w:trPr>
        <w:tc>
          <w:tcPr>
            <w:tcW w:w="16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9713EF2" w14:textId="77777777" w:rsidR="006F220D" w:rsidRDefault="006F220D" w:rsidP="005F6231">
            <w:pPr>
              <w:rPr>
                <w:rFonts w:ascii="Calibri" w:hAnsi="Calibri" w:cs="Calibri"/>
                <w:b/>
                <w:bCs/>
                <w:color w:val="000000"/>
              </w:rPr>
            </w:pPr>
            <w:r>
              <w:rPr>
                <w:rFonts w:ascii="Calibri" w:hAnsi="Calibri" w:cs="Calibri"/>
                <w:b/>
                <w:bCs/>
                <w:color w:val="000000"/>
              </w:rPr>
              <w:t>United States</w:t>
            </w:r>
          </w:p>
        </w:tc>
        <w:tc>
          <w:tcPr>
            <w:tcW w:w="1234" w:type="dxa"/>
            <w:tcBorders>
              <w:top w:val="single" w:sz="4" w:space="0" w:color="auto"/>
              <w:left w:val="nil"/>
              <w:bottom w:val="single" w:sz="4" w:space="0" w:color="auto"/>
              <w:right w:val="single" w:sz="4" w:space="0" w:color="auto"/>
            </w:tcBorders>
            <w:shd w:val="clear" w:color="auto" w:fill="auto"/>
            <w:vAlign w:val="center"/>
            <w:hideMark/>
          </w:tcPr>
          <w:p w14:paraId="6888C146" w14:textId="77777777" w:rsidR="006F220D" w:rsidRPr="00135859" w:rsidRDefault="006F220D" w:rsidP="005F6231">
            <w:pPr>
              <w:jc w:val="center"/>
              <w:rPr>
                <w:b/>
                <w:bCs/>
                <w:color w:val="FF0000"/>
                <w:sz w:val="20"/>
                <w:szCs w:val="20"/>
              </w:rPr>
            </w:pPr>
            <w:r w:rsidRPr="00135859">
              <w:rPr>
                <w:b/>
                <w:bCs/>
                <w:color w:val="FF0000"/>
                <w:sz w:val="20"/>
                <w:szCs w:val="20"/>
              </w:rPr>
              <w:t>13%</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616B81D4" w14:textId="77777777" w:rsidR="006F220D" w:rsidRPr="00135859" w:rsidRDefault="006F220D" w:rsidP="005F6231">
            <w:pPr>
              <w:rPr>
                <w:b/>
                <w:bCs/>
                <w:color w:val="FF0000"/>
                <w:sz w:val="20"/>
                <w:szCs w:val="20"/>
              </w:rPr>
            </w:pPr>
            <w:r w:rsidRPr="00135859">
              <w:rPr>
                <w:b/>
                <w:bCs/>
                <w:color w:val="FF0000"/>
                <w:sz w:val="20"/>
                <w:szCs w:val="20"/>
              </w:rPr>
              <w:t xml:space="preserve">                258 </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4609554" w14:textId="77777777" w:rsidR="006F220D" w:rsidRPr="00135859" w:rsidRDefault="006F220D" w:rsidP="005F6231">
            <w:pPr>
              <w:jc w:val="center"/>
              <w:rPr>
                <w:b/>
                <w:bCs/>
                <w:color w:val="FF0000"/>
                <w:sz w:val="20"/>
                <w:szCs w:val="20"/>
              </w:rPr>
            </w:pPr>
            <w:r w:rsidRPr="00135859">
              <w:rPr>
                <w:b/>
                <w:bCs/>
                <w:color w:val="FF0000"/>
                <w:sz w:val="20"/>
                <w:szCs w:val="20"/>
              </w:rPr>
              <w:t>131%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384DA643"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5F01DA7"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7AE43D2" w14:textId="77777777" w:rsidR="006F220D" w:rsidRDefault="006F220D" w:rsidP="005F6231">
            <w:pPr>
              <w:jc w:val="center"/>
              <w:rPr>
                <w:b/>
                <w:bCs/>
                <w:color w:val="000000"/>
                <w:sz w:val="20"/>
                <w:szCs w:val="20"/>
              </w:rPr>
            </w:pPr>
            <w:r>
              <w:rPr>
                <w:b/>
                <w:bCs/>
                <w:color w:val="000000"/>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36C92F3" w14:textId="77777777" w:rsidR="006F220D" w:rsidRDefault="006F220D" w:rsidP="005F6231">
            <w:pPr>
              <w:rPr>
                <w:b/>
                <w:bCs/>
                <w:color w:val="000000"/>
                <w:sz w:val="20"/>
                <w:szCs w:val="20"/>
              </w:rPr>
            </w:pPr>
            <w:r>
              <w:rPr>
                <w:b/>
                <w:bCs/>
                <w:color w:val="000000"/>
                <w:sz w:val="20"/>
                <w:szCs w:val="20"/>
              </w:rPr>
              <w:t xml:space="preserve">                395 </w:t>
            </w:r>
          </w:p>
        </w:tc>
        <w:tc>
          <w:tcPr>
            <w:tcW w:w="1142" w:type="dxa"/>
            <w:tcBorders>
              <w:top w:val="nil"/>
              <w:left w:val="nil"/>
              <w:bottom w:val="single" w:sz="4" w:space="0" w:color="auto"/>
              <w:right w:val="single" w:sz="8" w:space="0" w:color="auto"/>
            </w:tcBorders>
            <w:shd w:val="clear" w:color="auto" w:fill="auto"/>
            <w:vAlign w:val="center"/>
            <w:hideMark/>
          </w:tcPr>
          <w:p w14:paraId="674E4EF0" w14:textId="77777777" w:rsidR="006F220D" w:rsidRDefault="006F220D" w:rsidP="005F6231">
            <w:pPr>
              <w:jc w:val="center"/>
              <w:rPr>
                <w:b/>
                <w:bCs/>
                <w:color w:val="000000"/>
                <w:sz w:val="20"/>
                <w:szCs w:val="20"/>
              </w:rPr>
            </w:pPr>
            <w:r>
              <w:rPr>
                <w:b/>
                <w:bCs/>
                <w:color w:val="000000"/>
                <w:sz w:val="20"/>
                <w:szCs w:val="20"/>
              </w:rPr>
              <w:t>86%</w:t>
            </w:r>
          </w:p>
        </w:tc>
        <w:tc>
          <w:tcPr>
            <w:tcW w:w="1021" w:type="dxa"/>
            <w:tcBorders>
              <w:top w:val="nil"/>
              <w:left w:val="nil"/>
              <w:bottom w:val="single" w:sz="4" w:space="0" w:color="auto"/>
              <w:right w:val="single" w:sz="8" w:space="0" w:color="auto"/>
            </w:tcBorders>
          </w:tcPr>
          <w:p w14:paraId="42374526" w14:textId="77777777" w:rsidR="006F220D" w:rsidRDefault="006F220D" w:rsidP="005F6231">
            <w:pPr>
              <w:jc w:val="center"/>
              <w:rPr>
                <w:b/>
                <w:bCs/>
                <w:color w:val="000000"/>
                <w:sz w:val="20"/>
                <w:szCs w:val="20"/>
              </w:rPr>
            </w:pPr>
          </w:p>
        </w:tc>
      </w:tr>
      <w:tr w:rsidR="006F220D" w14:paraId="6BE633C9"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6BDA46A" w14:textId="77777777" w:rsidR="006F220D" w:rsidRDefault="006F220D" w:rsidP="005F6231">
            <w:pPr>
              <w:rPr>
                <w:rFonts w:ascii="Calibri" w:hAnsi="Calibri" w:cs="Calibri"/>
                <w:color w:val="000000"/>
              </w:rPr>
            </w:pPr>
            <w:r>
              <w:rPr>
                <w:rFonts w:ascii="Calibri" w:hAnsi="Calibri" w:cs="Calibri"/>
                <w:color w:val="000000"/>
              </w:rPr>
              <w:t>Mississippi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459683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5012EBF" w14:textId="77777777" w:rsidR="006F220D" w:rsidRPr="00135859" w:rsidRDefault="006F220D" w:rsidP="005F6231">
            <w:pPr>
              <w:rPr>
                <w:color w:val="FF0000"/>
                <w:sz w:val="20"/>
                <w:szCs w:val="20"/>
              </w:rPr>
            </w:pPr>
            <w:r w:rsidRPr="00135859">
              <w:rPr>
                <w:color w:val="FF0000"/>
                <w:sz w:val="20"/>
                <w:szCs w:val="20"/>
              </w:rPr>
              <w:t xml:space="preserve">                424 </w:t>
            </w:r>
          </w:p>
        </w:tc>
        <w:tc>
          <w:tcPr>
            <w:tcW w:w="1059" w:type="dxa"/>
            <w:tcBorders>
              <w:top w:val="nil"/>
              <w:left w:val="nil"/>
              <w:bottom w:val="single" w:sz="4" w:space="0" w:color="auto"/>
              <w:right w:val="single" w:sz="4" w:space="0" w:color="auto"/>
            </w:tcBorders>
            <w:shd w:val="clear" w:color="auto" w:fill="auto"/>
            <w:vAlign w:val="center"/>
            <w:hideMark/>
          </w:tcPr>
          <w:p w14:paraId="296B4AE0"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142446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9F151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7F8128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2ECA236" w14:textId="77777777" w:rsidR="006F220D" w:rsidRDefault="006F220D" w:rsidP="005F6231">
            <w:pPr>
              <w:rPr>
                <w:color w:val="000000"/>
                <w:sz w:val="20"/>
                <w:szCs w:val="20"/>
              </w:rPr>
            </w:pPr>
            <w:r>
              <w:rPr>
                <w:color w:val="000000"/>
                <w:sz w:val="20"/>
                <w:szCs w:val="20"/>
              </w:rPr>
              <w:t xml:space="preserve">                649 </w:t>
            </w:r>
          </w:p>
        </w:tc>
        <w:tc>
          <w:tcPr>
            <w:tcW w:w="1142" w:type="dxa"/>
            <w:tcBorders>
              <w:top w:val="nil"/>
              <w:left w:val="nil"/>
              <w:bottom w:val="single" w:sz="4" w:space="0" w:color="auto"/>
              <w:right w:val="single" w:sz="8" w:space="0" w:color="auto"/>
            </w:tcBorders>
            <w:shd w:val="clear" w:color="auto" w:fill="auto"/>
            <w:vAlign w:val="center"/>
            <w:hideMark/>
          </w:tcPr>
          <w:p w14:paraId="1B17B62E"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77B4BDE7" w14:textId="77777777" w:rsidR="006F220D" w:rsidRDefault="006F220D" w:rsidP="005F6231">
            <w:pPr>
              <w:jc w:val="center"/>
              <w:rPr>
                <w:color w:val="000000"/>
                <w:sz w:val="20"/>
                <w:szCs w:val="20"/>
              </w:rPr>
            </w:pPr>
          </w:p>
        </w:tc>
      </w:tr>
      <w:tr w:rsidR="006F220D" w14:paraId="1AF59BED"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95DA35F" w14:textId="77777777" w:rsidR="006F220D" w:rsidRDefault="006F220D" w:rsidP="005F6231">
            <w:pPr>
              <w:rPr>
                <w:rFonts w:ascii="Calibri" w:hAnsi="Calibri" w:cs="Calibri"/>
                <w:color w:val="000000"/>
              </w:rPr>
            </w:pPr>
            <w:r>
              <w:rPr>
                <w:rFonts w:ascii="Calibri" w:hAnsi="Calibri" w:cs="Calibri"/>
                <w:color w:val="000000"/>
              </w:rPr>
              <w:t>Arizona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516F5F"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72A4CBB" w14:textId="77777777" w:rsidR="006F220D" w:rsidRPr="00135859" w:rsidRDefault="006F220D" w:rsidP="005F6231">
            <w:pPr>
              <w:rPr>
                <w:color w:val="FF0000"/>
                <w:sz w:val="20"/>
                <w:szCs w:val="20"/>
              </w:rPr>
            </w:pPr>
            <w:r w:rsidRPr="00135859">
              <w:rPr>
                <w:color w:val="FF0000"/>
                <w:sz w:val="20"/>
                <w:szCs w:val="20"/>
              </w:rPr>
              <w:t xml:space="preserve">                414 </w:t>
            </w:r>
          </w:p>
        </w:tc>
        <w:tc>
          <w:tcPr>
            <w:tcW w:w="1059" w:type="dxa"/>
            <w:tcBorders>
              <w:top w:val="nil"/>
              <w:left w:val="nil"/>
              <w:bottom w:val="single" w:sz="4" w:space="0" w:color="auto"/>
              <w:right w:val="single" w:sz="4" w:space="0" w:color="auto"/>
            </w:tcBorders>
            <w:shd w:val="clear" w:color="auto" w:fill="auto"/>
            <w:vAlign w:val="center"/>
            <w:hideMark/>
          </w:tcPr>
          <w:p w14:paraId="7CCE64C4" w14:textId="77777777" w:rsidR="006F220D" w:rsidRPr="00135859" w:rsidRDefault="006F220D" w:rsidP="005F6231">
            <w:pPr>
              <w:jc w:val="center"/>
              <w:rPr>
                <w:color w:val="FF0000"/>
                <w:sz w:val="20"/>
                <w:szCs w:val="20"/>
              </w:rPr>
            </w:pPr>
            <w:r w:rsidRPr="00135859">
              <w:rPr>
                <w:color w:val="FF0000"/>
                <w:sz w:val="20"/>
                <w:szCs w:val="20"/>
              </w:rPr>
              <w:t>100%</w:t>
            </w:r>
          </w:p>
        </w:tc>
        <w:tc>
          <w:tcPr>
            <w:tcW w:w="1080" w:type="dxa"/>
            <w:tcBorders>
              <w:top w:val="nil"/>
              <w:left w:val="nil"/>
              <w:bottom w:val="single" w:sz="4" w:space="0" w:color="auto"/>
              <w:right w:val="single" w:sz="4" w:space="0" w:color="auto"/>
            </w:tcBorders>
            <w:shd w:val="clear" w:color="auto" w:fill="auto"/>
            <w:vAlign w:val="center"/>
            <w:hideMark/>
          </w:tcPr>
          <w:p w14:paraId="14FCB4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D9DECF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99081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FD828F4" w14:textId="77777777" w:rsidR="006F220D" w:rsidRDefault="006F220D" w:rsidP="005F6231">
            <w:pPr>
              <w:rPr>
                <w:color w:val="000000"/>
                <w:sz w:val="20"/>
                <w:szCs w:val="20"/>
              </w:rPr>
            </w:pPr>
            <w:r>
              <w:rPr>
                <w:color w:val="000000"/>
                <w:sz w:val="20"/>
                <w:szCs w:val="20"/>
              </w:rPr>
              <w:t xml:space="preserve">                535 </w:t>
            </w:r>
          </w:p>
        </w:tc>
        <w:tc>
          <w:tcPr>
            <w:tcW w:w="1142" w:type="dxa"/>
            <w:tcBorders>
              <w:top w:val="nil"/>
              <w:left w:val="nil"/>
              <w:bottom w:val="single" w:sz="4" w:space="0" w:color="auto"/>
              <w:right w:val="single" w:sz="8" w:space="0" w:color="auto"/>
            </w:tcBorders>
            <w:shd w:val="clear" w:color="auto" w:fill="auto"/>
            <w:vAlign w:val="center"/>
            <w:hideMark/>
          </w:tcPr>
          <w:p w14:paraId="22A80750"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232D467B" w14:textId="77777777" w:rsidR="006F220D" w:rsidRDefault="006F220D" w:rsidP="005F6231">
            <w:pPr>
              <w:jc w:val="center"/>
              <w:rPr>
                <w:color w:val="000000"/>
                <w:sz w:val="20"/>
                <w:szCs w:val="20"/>
              </w:rPr>
            </w:pPr>
          </w:p>
        </w:tc>
      </w:tr>
      <w:tr w:rsidR="006F220D" w14:paraId="1B145D5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5B6B9243" w14:textId="77777777" w:rsidR="006F220D" w:rsidRDefault="006F220D" w:rsidP="005F6231">
            <w:pPr>
              <w:rPr>
                <w:rFonts w:ascii="Calibri" w:hAnsi="Calibri" w:cs="Calibri"/>
                <w:color w:val="000000"/>
              </w:rPr>
            </w:pPr>
            <w:r>
              <w:rPr>
                <w:rFonts w:ascii="Calibri" w:hAnsi="Calibri" w:cs="Calibri"/>
                <w:color w:val="000000"/>
              </w:rPr>
              <w:t>District of Columbia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D6F2E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931443B" w14:textId="77777777" w:rsidR="006F220D" w:rsidRPr="00135859" w:rsidRDefault="006F220D" w:rsidP="005F6231">
            <w:pPr>
              <w:rPr>
                <w:color w:val="FF0000"/>
                <w:sz w:val="20"/>
                <w:szCs w:val="20"/>
              </w:rPr>
            </w:pPr>
            <w:r w:rsidRPr="00135859">
              <w:rPr>
                <w:color w:val="FF0000"/>
                <w:sz w:val="20"/>
                <w:szCs w:val="20"/>
              </w:rPr>
              <w:t xml:space="preserve">                392 </w:t>
            </w:r>
          </w:p>
        </w:tc>
        <w:tc>
          <w:tcPr>
            <w:tcW w:w="1059" w:type="dxa"/>
            <w:tcBorders>
              <w:top w:val="nil"/>
              <w:left w:val="nil"/>
              <w:bottom w:val="single" w:sz="4" w:space="0" w:color="auto"/>
              <w:right w:val="single" w:sz="4" w:space="0" w:color="auto"/>
            </w:tcBorders>
            <w:shd w:val="clear" w:color="auto" w:fill="auto"/>
            <w:vAlign w:val="center"/>
            <w:hideMark/>
          </w:tcPr>
          <w:p w14:paraId="7213941A" w14:textId="77777777" w:rsidR="006F220D" w:rsidRPr="00135859" w:rsidRDefault="006F220D" w:rsidP="005F6231">
            <w:pPr>
              <w:jc w:val="center"/>
              <w:rPr>
                <w:color w:val="FF0000"/>
                <w:sz w:val="20"/>
                <w:szCs w:val="20"/>
              </w:rPr>
            </w:pPr>
            <w:r w:rsidRPr="00135859">
              <w:rPr>
                <w:color w:val="FF0000"/>
                <w:sz w:val="20"/>
                <w:szCs w:val="20"/>
              </w:rPr>
              <w:t>85%</w:t>
            </w:r>
          </w:p>
        </w:tc>
        <w:tc>
          <w:tcPr>
            <w:tcW w:w="1080" w:type="dxa"/>
            <w:tcBorders>
              <w:top w:val="nil"/>
              <w:left w:val="nil"/>
              <w:bottom w:val="single" w:sz="4" w:space="0" w:color="auto"/>
              <w:right w:val="single" w:sz="4" w:space="0" w:color="auto"/>
            </w:tcBorders>
            <w:shd w:val="clear" w:color="auto" w:fill="auto"/>
            <w:vAlign w:val="center"/>
            <w:hideMark/>
          </w:tcPr>
          <w:p w14:paraId="74258F4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FF6449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5B194A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A03E3C" w14:textId="77777777" w:rsidR="006F220D" w:rsidRDefault="006F220D" w:rsidP="005F6231">
            <w:pPr>
              <w:rPr>
                <w:color w:val="000000"/>
                <w:sz w:val="20"/>
                <w:szCs w:val="20"/>
              </w:rPr>
            </w:pPr>
            <w:r>
              <w:rPr>
                <w:color w:val="000000"/>
                <w:sz w:val="20"/>
                <w:szCs w:val="20"/>
              </w:rPr>
              <w:t xml:space="preserve">                217 </w:t>
            </w:r>
          </w:p>
        </w:tc>
        <w:tc>
          <w:tcPr>
            <w:tcW w:w="1142" w:type="dxa"/>
            <w:tcBorders>
              <w:top w:val="nil"/>
              <w:left w:val="nil"/>
              <w:bottom w:val="single" w:sz="4" w:space="0" w:color="auto"/>
              <w:right w:val="single" w:sz="8" w:space="0" w:color="auto"/>
            </w:tcBorders>
            <w:shd w:val="clear" w:color="auto" w:fill="auto"/>
            <w:vAlign w:val="center"/>
            <w:hideMark/>
          </w:tcPr>
          <w:p w14:paraId="0680316F" w14:textId="77777777" w:rsidR="006F220D" w:rsidRDefault="006F220D" w:rsidP="005F6231">
            <w:pPr>
              <w:jc w:val="center"/>
              <w:rPr>
                <w:color w:val="000000"/>
                <w:sz w:val="20"/>
                <w:szCs w:val="20"/>
              </w:rPr>
            </w:pPr>
            <w:r>
              <w:rPr>
                <w:color w:val="000000"/>
                <w:sz w:val="20"/>
                <w:szCs w:val="20"/>
              </w:rPr>
              <w:t>153%</w:t>
            </w:r>
          </w:p>
        </w:tc>
        <w:tc>
          <w:tcPr>
            <w:tcW w:w="1021" w:type="dxa"/>
            <w:tcBorders>
              <w:top w:val="nil"/>
              <w:left w:val="nil"/>
              <w:bottom w:val="single" w:sz="4" w:space="0" w:color="auto"/>
              <w:right w:val="single" w:sz="8" w:space="0" w:color="auto"/>
            </w:tcBorders>
          </w:tcPr>
          <w:p w14:paraId="7EF5142F" w14:textId="77777777" w:rsidR="006F220D" w:rsidRDefault="006F220D" w:rsidP="005F6231">
            <w:pPr>
              <w:jc w:val="center"/>
              <w:rPr>
                <w:color w:val="000000"/>
                <w:sz w:val="20"/>
                <w:szCs w:val="20"/>
              </w:rPr>
            </w:pPr>
          </w:p>
        </w:tc>
      </w:tr>
      <w:tr w:rsidR="006F220D" w14:paraId="38A7488B"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74E9039" w14:textId="77777777" w:rsidR="006F220D" w:rsidRDefault="006F220D" w:rsidP="005F6231">
            <w:pPr>
              <w:rPr>
                <w:rFonts w:ascii="Calibri" w:hAnsi="Calibri" w:cs="Calibri"/>
                <w:color w:val="000000"/>
              </w:rPr>
            </w:pPr>
            <w:r>
              <w:rPr>
                <w:rFonts w:ascii="Calibri" w:hAnsi="Calibri" w:cs="Calibri"/>
                <w:color w:val="000000"/>
              </w:rPr>
              <w:t>West 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BFFD9F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1588FFF" w14:textId="77777777" w:rsidR="006F220D" w:rsidRPr="00135859" w:rsidRDefault="006F220D" w:rsidP="005F6231">
            <w:pPr>
              <w:rPr>
                <w:color w:val="FF0000"/>
                <w:sz w:val="20"/>
                <w:szCs w:val="20"/>
              </w:rPr>
            </w:pPr>
            <w:r w:rsidRPr="00135859">
              <w:rPr>
                <w:color w:val="FF0000"/>
                <w:sz w:val="20"/>
                <w:szCs w:val="20"/>
              </w:rPr>
              <w:t xml:space="preserve">                391 </w:t>
            </w:r>
          </w:p>
        </w:tc>
        <w:tc>
          <w:tcPr>
            <w:tcW w:w="1059" w:type="dxa"/>
            <w:tcBorders>
              <w:top w:val="nil"/>
              <w:left w:val="nil"/>
              <w:bottom w:val="single" w:sz="4" w:space="0" w:color="auto"/>
              <w:right w:val="single" w:sz="4" w:space="0" w:color="auto"/>
            </w:tcBorders>
            <w:shd w:val="clear" w:color="auto" w:fill="auto"/>
            <w:vAlign w:val="center"/>
            <w:hideMark/>
          </w:tcPr>
          <w:p w14:paraId="7D99123C"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745D77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BED63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2C34D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EF540C0" w14:textId="77777777" w:rsidR="006F220D" w:rsidRDefault="006F220D" w:rsidP="005F6231">
            <w:pPr>
              <w:rPr>
                <w:color w:val="000000"/>
                <w:sz w:val="20"/>
                <w:szCs w:val="20"/>
              </w:rPr>
            </w:pPr>
            <w:r>
              <w:rPr>
                <w:color w:val="000000"/>
                <w:sz w:val="20"/>
                <w:szCs w:val="20"/>
              </w:rPr>
              <w:t xml:space="preserve">                518 </w:t>
            </w:r>
          </w:p>
        </w:tc>
        <w:tc>
          <w:tcPr>
            <w:tcW w:w="1142" w:type="dxa"/>
            <w:tcBorders>
              <w:top w:val="nil"/>
              <w:left w:val="nil"/>
              <w:bottom w:val="single" w:sz="4" w:space="0" w:color="auto"/>
              <w:right w:val="single" w:sz="8" w:space="0" w:color="auto"/>
            </w:tcBorders>
            <w:shd w:val="clear" w:color="auto" w:fill="auto"/>
            <w:vAlign w:val="center"/>
            <w:hideMark/>
          </w:tcPr>
          <w:p w14:paraId="01C1FB9E" w14:textId="77777777" w:rsidR="006F220D" w:rsidRDefault="006F220D" w:rsidP="005F6231">
            <w:pPr>
              <w:jc w:val="center"/>
              <w:rPr>
                <w:color w:val="000000"/>
                <w:sz w:val="20"/>
                <w:szCs w:val="20"/>
              </w:rPr>
            </w:pPr>
            <w:r>
              <w:rPr>
                <w:color w:val="000000"/>
                <w:sz w:val="20"/>
                <w:szCs w:val="20"/>
              </w:rPr>
              <w:t>89%</w:t>
            </w:r>
          </w:p>
        </w:tc>
        <w:tc>
          <w:tcPr>
            <w:tcW w:w="1021" w:type="dxa"/>
            <w:tcBorders>
              <w:top w:val="nil"/>
              <w:left w:val="nil"/>
              <w:bottom w:val="single" w:sz="4" w:space="0" w:color="auto"/>
              <w:right w:val="single" w:sz="8" w:space="0" w:color="auto"/>
            </w:tcBorders>
          </w:tcPr>
          <w:p w14:paraId="09DE852A" w14:textId="77777777" w:rsidR="006F220D" w:rsidRDefault="006F220D" w:rsidP="005F6231">
            <w:pPr>
              <w:jc w:val="center"/>
              <w:rPr>
                <w:color w:val="000000"/>
                <w:sz w:val="20"/>
                <w:szCs w:val="20"/>
              </w:rPr>
            </w:pPr>
          </w:p>
        </w:tc>
      </w:tr>
      <w:tr w:rsidR="006F220D" w14:paraId="2B74F426"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0496D462" w14:textId="77777777" w:rsidR="006F220D" w:rsidRDefault="006F220D" w:rsidP="005F6231">
            <w:pPr>
              <w:rPr>
                <w:rFonts w:ascii="Calibri" w:hAnsi="Calibri" w:cs="Calibri"/>
                <w:color w:val="000000"/>
              </w:rPr>
            </w:pPr>
            <w:r>
              <w:rPr>
                <w:rFonts w:ascii="Calibri" w:hAnsi="Calibri" w:cs="Calibri"/>
                <w:color w:val="000000"/>
              </w:rPr>
              <w:t>South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95E5A4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3B9B20E" w14:textId="77777777" w:rsidR="006F220D" w:rsidRPr="00135859" w:rsidRDefault="006F220D" w:rsidP="005F6231">
            <w:pPr>
              <w:rPr>
                <w:color w:val="FF0000"/>
                <w:sz w:val="20"/>
                <w:szCs w:val="20"/>
              </w:rPr>
            </w:pPr>
            <w:r w:rsidRPr="00135859">
              <w:rPr>
                <w:color w:val="FF0000"/>
                <w:sz w:val="20"/>
                <w:szCs w:val="20"/>
              </w:rPr>
              <w:t xml:space="preserve">                373 </w:t>
            </w:r>
          </w:p>
        </w:tc>
        <w:tc>
          <w:tcPr>
            <w:tcW w:w="1059" w:type="dxa"/>
            <w:tcBorders>
              <w:top w:val="nil"/>
              <w:left w:val="nil"/>
              <w:bottom w:val="single" w:sz="4" w:space="0" w:color="auto"/>
              <w:right w:val="single" w:sz="4" w:space="0" w:color="auto"/>
            </w:tcBorders>
            <w:shd w:val="clear" w:color="auto" w:fill="auto"/>
            <w:vAlign w:val="center"/>
            <w:hideMark/>
          </w:tcPr>
          <w:p w14:paraId="25F08447" w14:textId="77777777" w:rsidR="006F220D" w:rsidRPr="00135859" w:rsidRDefault="006F220D" w:rsidP="005F6231">
            <w:pPr>
              <w:jc w:val="center"/>
              <w:rPr>
                <w:color w:val="FF0000"/>
                <w:sz w:val="20"/>
                <w:szCs w:val="20"/>
              </w:rPr>
            </w:pPr>
            <w:r w:rsidRPr="00135859">
              <w:rPr>
                <w:color w:val="FF0000"/>
                <w:sz w:val="20"/>
                <w:szCs w:val="20"/>
              </w:rPr>
              <w:t>107%</w:t>
            </w:r>
          </w:p>
        </w:tc>
        <w:tc>
          <w:tcPr>
            <w:tcW w:w="1080" w:type="dxa"/>
            <w:tcBorders>
              <w:top w:val="nil"/>
              <w:left w:val="nil"/>
              <w:bottom w:val="single" w:sz="4" w:space="0" w:color="auto"/>
              <w:right w:val="single" w:sz="4" w:space="0" w:color="auto"/>
            </w:tcBorders>
            <w:shd w:val="clear" w:color="auto" w:fill="auto"/>
            <w:vAlign w:val="center"/>
            <w:hideMark/>
          </w:tcPr>
          <w:p w14:paraId="170F4C5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EFA5E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BD618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52FECA" w14:textId="77777777" w:rsidR="006F220D" w:rsidRDefault="006F220D" w:rsidP="005F6231">
            <w:pPr>
              <w:rPr>
                <w:color w:val="000000"/>
                <w:sz w:val="20"/>
                <w:szCs w:val="20"/>
              </w:rPr>
            </w:pPr>
            <w:r>
              <w:rPr>
                <w:color w:val="000000"/>
                <w:sz w:val="20"/>
                <w:szCs w:val="20"/>
              </w:rPr>
              <w:t xml:space="preserve">                507 </w:t>
            </w:r>
          </w:p>
        </w:tc>
        <w:tc>
          <w:tcPr>
            <w:tcW w:w="1142" w:type="dxa"/>
            <w:tcBorders>
              <w:top w:val="nil"/>
              <w:left w:val="nil"/>
              <w:bottom w:val="single" w:sz="4" w:space="0" w:color="auto"/>
              <w:right w:val="single" w:sz="8" w:space="0" w:color="auto"/>
            </w:tcBorders>
            <w:shd w:val="clear" w:color="auto" w:fill="auto"/>
            <w:vAlign w:val="center"/>
            <w:hideMark/>
          </w:tcPr>
          <w:p w14:paraId="7B054C3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1548F894" w14:textId="77777777" w:rsidR="006F220D" w:rsidRDefault="006F220D" w:rsidP="005F6231">
            <w:pPr>
              <w:jc w:val="center"/>
              <w:rPr>
                <w:color w:val="000000"/>
                <w:sz w:val="20"/>
                <w:szCs w:val="20"/>
              </w:rPr>
            </w:pPr>
          </w:p>
        </w:tc>
      </w:tr>
      <w:tr w:rsidR="006F220D" w14:paraId="7C8FF9BC"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0C719FD" w14:textId="77777777" w:rsidR="006F220D" w:rsidRDefault="006F220D" w:rsidP="005F6231">
            <w:pPr>
              <w:rPr>
                <w:rFonts w:ascii="Calibri" w:hAnsi="Calibri" w:cs="Calibri"/>
                <w:color w:val="000000"/>
              </w:rPr>
            </w:pPr>
            <w:r>
              <w:rPr>
                <w:rFonts w:ascii="Calibri" w:hAnsi="Calibri" w:cs="Calibri"/>
                <w:color w:val="000000"/>
              </w:rPr>
              <w:lastRenderedPageBreak/>
              <w:t>New Mexico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3CE3FD"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8033C07" w14:textId="77777777" w:rsidR="006F220D" w:rsidRPr="00135859" w:rsidRDefault="006F220D" w:rsidP="005F6231">
            <w:pPr>
              <w:rPr>
                <w:color w:val="FF0000"/>
                <w:sz w:val="20"/>
                <w:szCs w:val="20"/>
              </w:rPr>
            </w:pPr>
            <w:r w:rsidRPr="00135859">
              <w:rPr>
                <w:color w:val="FF0000"/>
                <w:sz w:val="20"/>
                <w:szCs w:val="20"/>
              </w:rPr>
              <w:t xml:space="preserve">                369 </w:t>
            </w:r>
          </w:p>
        </w:tc>
        <w:tc>
          <w:tcPr>
            <w:tcW w:w="1059" w:type="dxa"/>
            <w:tcBorders>
              <w:top w:val="nil"/>
              <w:left w:val="nil"/>
              <w:bottom w:val="single" w:sz="4" w:space="0" w:color="auto"/>
              <w:right w:val="single" w:sz="4" w:space="0" w:color="auto"/>
            </w:tcBorders>
            <w:shd w:val="clear" w:color="auto" w:fill="auto"/>
            <w:vAlign w:val="center"/>
            <w:hideMark/>
          </w:tcPr>
          <w:p w14:paraId="7F228738" w14:textId="77777777" w:rsidR="006F220D" w:rsidRPr="00135859" w:rsidRDefault="006F220D" w:rsidP="005F6231">
            <w:pPr>
              <w:jc w:val="center"/>
              <w:rPr>
                <w:color w:val="FF0000"/>
                <w:sz w:val="20"/>
                <w:szCs w:val="20"/>
              </w:rPr>
            </w:pPr>
            <w:r w:rsidRPr="00135859">
              <w:rPr>
                <w:color w:val="FF0000"/>
                <w:sz w:val="20"/>
                <w:szCs w:val="20"/>
              </w:rPr>
              <w:t>114%</w:t>
            </w:r>
          </w:p>
        </w:tc>
        <w:tc>
          <w:tcPr>
            <w:tcW w:w="1080" w:type="dxa"/>
            <w:tcBorders>
              <w:top w:val="nil"/>
              <w:left w:val="nil"/>
              <w:bottom w:val="single" w:sz="4" w:space="0" w:color="auto"/>
              <w:right w:val="single" w:sz="4" w:space="0" w:color="auto"/>
            </w:tcBorders>
            <w:shd w:val="clear" w:color="auto" w:fill="auto"/>
            <w:vAlign w:val="center"/>
            <w:hideMark/>
          </w:tcPr>
          <w:p w14:paraId="6AAA75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874B4C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048D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4C8CA2B" w14:textId="77777777" w:rsidR="006F220D" w:rsidRDefault="006F220D" w:rsidP="005F6231">
            <w:pPr>
              <w:rPr>
                <w:color w:val="000000"/>
                <w:sz w:val="20"/>
                <w:szCs w:val="20"/>
              </w:rPr>
            </w:pPr>
            <w:r>
              <w:rPr>
                <w:color w:val="000000"/>
                <w:sz w:val="20"/>
                <w:szCs w:val="20"/>
              </w:rPr>
              <w:t xml:space="preserve">                488 </w:t>
            </w:r>
          </w:p>
        </w:tc>
        <w:tc>
          <w:tcPr>
            <w:tcW w:w="1142" w:type="dxa"/>
            <w:tcBorders>
              <w:top w:val="nil"/>
              <w:left w:val="nil"/>
              <w:bottom w:val="single" w:sz="4" w:space="0" w:color="auto"/>
              <w:right w:val="single" w:sz="8" w:space="0" w:color="auto"/>
            </w:tcBorders>
            <w:shd w:val="clear" w:color="auto" w:fill="auto"/>
            <w:vAlign w:val="center"/>
            <w:hideMark/>
          </w:tcPr>
          <w:p w14:paraId="4600879F" w14:textId="77777777" w:rsidR="006F220D" w:rsidRDefault="006F220D" w:rsidP="005F6231">
            <w:pPr>
              <w:jc w:val="center"/>
              <w:rPr>
                <w:color w:val="000000"/>
                <w:sz w:val="20"/>
                <w:szCs w:val="20"/>
              </w:rPr>
            </w:pPr>
            <w:r>
              <w:rPr>
                <w:color w:val="000000"/>
                <w:sz w:val="20"/>
                <w:szCs w:val="20"/>
              </w:rPr>
              <w:t>86%</w:t>
            </w:r>
          </w:p>
        </w:tc>
        <w:tc>
          <w:tcPr>
            <w:tcW w:w="1021" w:type="dxa"/>
            <w:tcBorders>
              <w:top w:val="nil"/>
              <w:left w:val="nil"/>
              <w:bottom w:val="single" w:sz="4" w:space="0" w:color="auto"/>
              <w:right w:val="single" w:sz="8" w:space="0" w:color="auto"/>
            </w:tcBorders>
          </w:tcPr>
          <w:p w14:paraId="1D5FBADA" w14:textId="77777777" w:rsidR="006F220D" w:rsidRDefault="006F220D" w:rsidP="005F6231">
            <w:pPr>
              <w:jc w:val="center"/>
              <w:rPr>
                <w:color w:val="000000"/>
                <w:sz w:val="20"/>
                <w:szCs w:val="20"/>
              </w:rPr>
            </w:pPr>
          </w:p>
        </w:tc>
      </w:tr>
      <w:tr w:rsidR="006F220D" w14:paraId="18481C14"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A6C9882" w14:textId="77777777" w:rsidR="006F220D" w:rsidRDefault="006F220D" w:rsidP="005F6231">
            <w:pPr>
              <w:rPr>
                <w:rFonts w:ascii="Calibri" w:hAnsi="Calibri" w:cs="Calibri"/>
                <w:color w:val="000000"/>
              </w:rPr>
            </w:pPr>
            <w:r>
              <w:rPr>
                <w:rFonts w:ascii="Calibri" w:hAnsi="Calibri" w:cs="Calibri"/>
                <w:color w:val="000000"/>
              </w:rPr>
              <w:t>Alabama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238CC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5DC175E" w14:textId="77777777" w:rsidR="006F220D" w:rsidRPr="00135859" w:rsidRDefault="006F220D" w:rsidP="005F6231">
            <w:pPr>
              <w:rPr>
                <w:color w:val="FF0000"/>
                <w:sz w:val="20"/>
                <w:szCs w:val="20"/>
              </w:rPr>
            </w:pPr>
            <w:r w:rsidRPr="00135859">
              <w:rPr>
                <w:color w:val="FF0000"/>
                <w:sz w:val="20"/>
                <w:szCs w:val="20"/>
              </w:rPr>
              <w:t xml:space="preserve">                351 </w:t>
            </w:r>
          </w:p>
        </w:tc>
        <w:tc>
          <w:tcPr>
            <w:tcW w:w="1059" w:type="dxa"/>
            <w:tcBorders>
              <w:top w:val="nil"/>
              <w:left w:val="nil"/>
              <w:bottom w:val="single" w:sz="4" w:space="0" w:color="auto"/>
              <w:right w:val="single" w:sz="4" w:space="0" w:color="auto"/>
            </w:tcBorders>
            <w:shd w:val="clear" w:color="auto" w:fill="auto"/>
            <w:vAlign w:val="center"/>
            <w:hideMark/>
          </w:tcPr>
          <w:p w14:paraId="577934A8" w14:textId="77777777" w:rsidR="006F220D" w:rsidRPr="00135859" w:rsidRDefault="006F220D" w:rsidP="005F6231">
            <w:pPr>
              <w:jc w:val="center"/>
              <w:rPr>
                <w:color w:val="FF0000"/>
                <w:sz w:val="20"/>
                <w:szCs w:val="20"/>
              </w:rPr>
            </w:pPr>
            <w:r w:rsidRPr="00135859">
              <w:rPr>
                <w:color w:val="FF0000"/>
                <w:sz w:val="20"/>
                <w:szCs w:val="20"/>
              </w:rPr>
              <w:t>120%</w:t>
            </w:r>
          </w:p>
        </w:tc>
        <w:tc>
          <w:tcPr>
            <w:tcW w:w="1080" w:type="dxa"/>
            <w:tcBorders>
              <w:top w:val="nil"/>
              <w:left w:val="nil"/>
              <w:bottom w:val="single" w:sz="4" w:space="0" w:color="auto"/>
              <w:right w:val="single" w:sz="4" w:space="0" w:color="auto"/>
            </w:tcBorders>
            <w:shd w:val="clear" w:color="auto" w:fill="auto"/>
            <w:vAlign w:val="center"/>
            <w:hideMark/>
          </w:tcPr>
          <w:p w14:paraId="5FE6041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38F3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1D2FE1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66B9E4A" w14:textId="77777777" w:rsidR="006F220D" w:rsidRDefault="006F220D" w:rsidP="005F6231">
            <w:pPr>
              <w:rPr>
                <w:color w:val="000000"/>
                <w:sz w:val="20"/>
                <w:szCs w:val="20"/>
              </w:rPr>
            </w:pPr>
            <w:r>
              <w:rPr>
                <w:color w:val="000000"/>
                <w:sz w:val="20"/>
                <w:szCs w:val="20"/>
              </w:rPr>
              <w:t xml:space="preserve">                552 </w:t>
            </w:r>
          </w:p>
        </w:tc>
        <w:tc>
          <w:tcPr>
            <w:tcW w:w="1142" w:type="dxa"/>
            <w:tcBorders>
              <w:top w:val="nil"/>
              <w:left w:val="nil"/>
              <w:bottom w:val="single" w:sz="4" w:space="0" w:color="auto"/>
              <w:right w:val="single" w:sz="8" w:space="0" w:color="auto"/>
            </w:tcBorders>
            <w:shd w:val="clear" w:color="auto" w:fill="auto"/>
            <w:vAlign w:val="center"/>
            <w:hideMark/>
          </w:tcPr>
          <w:p w14:paraId="59A44B1B" w14:textId="77777777" w:rsidR="006F220D" w:rsidRDefault="006F220D" w:rsidP="005F6231">
            <w:pPr>
              <w:jc w:val="center"/>
              <w:rPr>
                <w:color w:val="000000"/>
                <w:sz w:val="20"/>
                <w:szCs w:val="20"/>
              </w:rPr>
            </w:pPr>
            <w:r>
              <w:rPr>
                <w:color w:val="000000"/>
                <w:sz w:val="20"/>
                <w:szCs w:val="20"/>
              </w:rPr>
              <w:t>76%</w:t>
            </w:r>
          </w:p>
        </w:tc>
        <w:tc>
          <w:tcPr>
            <w:tcW w:w="1021" w:type="dxa"/>
            <w:tcBorders>
              <w:top w:val="nil"/>
              <w:left w:val="nil"/>
              <w:bottom w:val="single" w:sz="4" w:space="0" w:color="auto"/>
              <w:right w:val="single" w:sz="8" w:space="0" w:color="auto"/>
            </w:tcBorders>
          </w:tcPr>
          <w:p w14:paraId="0EE23CED" w14:textId="77777777" w:rsidR="006F220D" w:rsidRDefault="006F220D" w:rsidP="005F6231">
            <w:pPr>
              <w:jc w:val="center"/>
              <w:rPr>
                <w:color w:val="000000"/>
                <w:sz w:val="20"/>
                <w:szCs w:val="20"/>
              </w:rPr>
            </w:pPr>
          </w:p>
        </w:tc>
      </w:tr>
      <w:tr w:rsidR="006F220D" w14:paraId="58D933A2"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169E5C9" w14:textId="77777777" w:rsidR="006F220D" w:rsidRDefault="006F220D" w:rsidP="005F6231">
            <w:pPr>
              <w:rPr>
                <w:rFonts w:ascii="Calibri" w:hAnsi="Calibri" w:cs="Calibri"/>
                <w:color w:val="000000"/>
              </w:rPr>
            </w:pPr>
            <w:r>
              <w:rPr>
                <w:rFonts w:ascii="Calibri" w:hAnsi="Calibri" w:cs="Calibri"/>
                <w:color w:val="000000"/>
              </w:rPr>
              <w:t>Alaska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A12489"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1F0397C7" w14:textId="77777777" w:rsidR="006F220D" w:rsidRPr="00135859" w:rsidRDefault="006F220D" w:rsidP="005F6231">
            <w:pPr>
              <w:rPr>
                <w:color w:val="FF0000"/>
                <w:sz w:val="20"/>
                <w:szCs w:val="20"/>
              </w:rPr>
            </w:pPr>
            <w:r w:rsidRPr="00135859">
              <w:rPr>
                <w:color w:val="FF0000"/>
                <w:sz w:val="20"/>
                <w:szCs w:val="20"/>
              </w:rPr>
              <w:t xml:space="preserve">                347 </w:t>
            </w:r>
          </w:p>
        </w:tc>
        <w:tc>
          <w:tcPr>
            <w:tcW w:w="1059" w:type="dxa"/>
            <w:tcBorders>
              <w:top w:val="nil"/>
              <w:left w:val="nil"/>
              <w:bottom w:val="single" w:sz="4" w:space="0" w:color="auto"/>
              <w:right w:val="single" w:sz="4" w:space="0" w:color="auto"/>
            </w:tcBorders>
            <w:shd w:val="clear" w:color="auto" w:fill="auto"/>
            <w:vAlign w:val="center"/>
            <w:hideMark/>
          </w:tcPr>
          <w:p w14:paraId="67E27872" w14:textId="77777777" w:rsidR="006F220D" w:rsidRPr="00135859" w:rsidRDefault="006F220D" w:rsidP="005F6231">
            <w:pPr>
              <w:jc w:val="center"/>
              <w:rPr>
                <w:color w:val="FF0000"/>
                <w:sz w:val="20"/>
                <w:szCs w:val="20"/>
              </w:rPr>
            </w:pPr>
            <w:r w:rsidRPr="00135859">
              <w:rPr>
                <w:color w:val="FF0000"/>
                <w:sz w:val="20"/>
                <w:szCs w:val="20"/>
              </w:rPr>
              <w:t>57%</w:t>
            </w:r>
          </w:p>
        </w:tc>
        <w:tc>
          <w:tcPr>
            <w:tcW w:w="1080" w:type="dxa"/>
            <w:tcBorders>
              <w:top w:val="nil"/>
              <w:left w:val="nil"/>
              <w:bottom w:val="single" w:sz="4" w:space="0" w:color="auto"/>
              <w:right w:val="single" w:sz="4" w:space="0" w:color="auto"/>
            </w:tcBorders>
            <w:shd w:val="clear" w:color="auto" w:fill="auto"/>
            <w:vAlign w:val="center"/>
            <w:hideMark/>
          </w:tcPr>
          <w:p w14:paraId="76338E5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2E9AE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9C5079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6C14B01" w14:textId="77777777" w:rsidR="006F220D" w:rsidRDefault="006F220D" w:rsidP="005F6231">
            <w:pPr>
              <w:rPr>
                <w:color w:val="000000"/>
                <w:sz w:val="20"/>
                <w:szCs w:val="20"/>
              </w:rPr>
            </w:pPr>
            <w:r>
              <w:rPr>
                <w:color w:val="000000"/>
                <w:sz w:val="20"/>
                <w:szCs w:val="20"/>
              </w:rPr>
              <w:t xml:space="preserve">                237 </w:t>
            </w:r>
          </w:p>
        </w:tc>
        <w:tc>
          <w:tcPr>
            <w:tcW w:w="1142" w:type="dxa"/>
            <w:tcBorders>
              <w:top w:val="nil"/>
              <w:left w:val="nil"/>
              <w:bottom w:val="single" w:sz="4" w:space="0" w:color="auto"/>
              <w:right w:val="single" w:sz="8" w:space="0" w:color="auto"/>
            </w:tcBorders>
            <w:shd w:val="clear" w:color="auto" w:fill="auto"/>
            <w:vAlign w:val="center"/>
            <w:hideMark/>
          </w:tcPr>
          <w:p w14:paraId="606737B5" w14:textId="77777777" w:rsidR="006F220D" w:rsidRDefault="006F220D" w:rsidP="005F6231">
            <w:pPr>
              <w:jc w:val="center"/>
              <w:rPr>
                <w:color w:val="000000"/>
                <w:sz w:val="20"/>
                <w:szCs w:val="20"/>
              </w:rPr>
            </w:pPr>
            <w:r>
              <w:rPr>
                <w:color w:val="000000"/>
                <w:sz w:val="20"/>
                <w:szCs w:val="20"/>
              </w:rPr>
              <w:t>84%</w:t>
            </w:r>
          </w:p>
        </w:tc>
        <w:tc>
          <w:tcPr>
            <w:tcW w:w="1021" w:type="dxa"/>
            <w:tcBorders>
              <w:top w:val="nil"/>
              <w:left w:val="nil"/>
              <w:bottom w:val="single" w:sz="4" w:space="0" w:color="auto"/>
              <w:right w:val="single" w:sz="8" w:space="0" w:color="auto"/>
            </w:tcBorders>
          </w:tcPr>
          <w:p w14:paraId="72D10C7E" w14:textId="77777777" w:rsidR="006F220D" w:rsidRDefault="006F220D" w:rsidP="005F6231">
            <w:pPr>
              <w:jc w:val="center"/>
              <w:rPr>
                <w:color w:val="000000"/>
                <w:sz w:val="20"/>
                <w:szCs w:val="20"/>
              </w:rPr>
            </w:pPr>
          </w:p>
        </w:tc>
      </w:tr>
      <w:tr w:rsidR="006F220D" w14:paraId="2E31B9B5"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1F9EC36B" w14:textId="77777777" w:rsidR="006F220D" w:rsidRDefault="006F220D" w:rsidP="005F6231">
            <w:pPr>
              <w:rPr>
                <w:rFonts w:ascii="Calibri" w:hAnsi="Calibri" w:cs="Calibri"/>
                <w:color w:val="000000"/>
              </w:rPr>
            </w:pPr>
            <w:r>
              <w:rPr>
                <w:rFonts w:ascii="Calibri" w:hAnsi="Calibri" w:cs="Calibri"/>
                <w:color w:val="000000"/>
              </w:rPr>
              <w:t>Oklahoma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BB9320"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3F07EF64" w14:textId="77777777" w:rsidR="006F220D" w:rsidRPr="00135859" w:rsidRDefault="006F220D" w:rsidP="005F6231">
            <w:pPr>
              <w:rPr>
                <w:color w:val="FF0000"/>
                <w:sz w:val="20"/>
                <w:szCs w:val="20"/>
              </w:rPr>
            </w:pPr>
            <w:r w:rsidRPr="00135859">
              <w:rPr>
                <w:color w:val="FF0000"/>
                <w:sz w:val="20"/>
                <w:szCs w:val="20"/>
              </w:rPr>
              <w:t xml:space="preserve">                346 </w:t>
            </w:r>
          </w:p>
        </w:tc>
        <w:tc>
          <w:tcPr>
            <w:tcW w:w="1059" w:type="dxa"/>
            <w:tcBorders>
              <w:top w:val="nil"/>
              <w:left w:val="nil"/>
              <w:bottom w:val="single" w:sz="4" w:space="0" w:color="auto"/>
              <w:right w:val="single" w:sz="4" w:space="0" w:color="auto"/>
            </w:tcBorders>
            <w:shd w:val="clear" w:color="auto" w:fill="auto"/>
            <w:vAlign w:val="center"/>
            <w:hideMark/>
          </w:tcPr>
          <w:p w14:paraId="2E77B515"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16AB3B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57DE34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983F1A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DB7B7A"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201CB3F1" w14:textId="77777777" w:rsidR="006F220D" w:rsidRDefault="006F220D" w:rsidP="005F6231">
            <w:pPr>
              <w:jc w:val="center"/>
              <w:rPr>
                <w:color w:val="000000"/>
                <w:sz w:val="20"/>
                <w:szCs w:val="20"/>
              </w:rPr>
            </w:pPr>
            <w:r>
              <w:rPr>
                <w:color w:val="000000"/>
                <w:sz w:val="20"/>
                <w:szCs w:val="20"/>
              </w:rPr>
              <w:t>94%</w:t>
            </w:r>
          </w:p>
        </w:tc>
        <w:tc>
          <w:tcPr>
            <w:tcW w:w="1021" w:type="dxa"/>
            <w:tcBorders>
              <w:top w:val="nil"/>
              <w:left w:val="nil"/>
              <w:bottom w:val="single" w:sz="4" w:space="0" w:color="auto"/>
              <w:right w:val="single" w:sz="8" w:space="0" w:color="auto"/>
            </w:tcBorders>
          </w:tcPr>
          <w:p w14:paraId="082FD602" w14:textId="77777777" w:rsidR="006F220D" w:rsidRDefault="006F220D" w:rsidP="005F6231">
            <w:pPr>
              <w:jc w:val="center"/>
              <w:rPr>
                <w:color w:val="000000"/>
                <w:sz w:val="20"/>
                <w:szCs w:val="20"/>
              </w:rPr>
            </w:pPr>
          </w:p>
        </w:tc>
      </w:tr>
      <w:tr w:rsidR="006F220D" w14:paraId="5E35271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4AE2A52" w14:textId="77777777" w:rsidR="006F220D" w:rsidRDefault="006F220D" w:rsidP="005F6231">
            <w:pPr>
              <w:rPr>
                <w:rFonts w:ascii="Calibri" w:hAnsi="Calibri" w:cs="Calibri"/>
                <w:color w:val="000000"/>
              </w:rPr>
            </w:pPr>
            <w:r>
              <w:rPr>
                <w:rFonts w:ascii="Calibri" w:hAnsi="Calibri" w:cs="Calibri"/>
                <w:color w:val="000000"/>
              </w:rPr>
              <w:t>Oregon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9A76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8B7C674" w14:textId="77777777" w:rsidR="006F220D" w:rsidRPr="00135859" w:rsidRDefault="006F220D" w:rsidP="005F6231">
            <w:pPr>
              <w:rPr>
                <w:color w:val="FF0000"/>
                <w:sz w:val="20"/>
                <w:szCs w:val="20"/>
              </w:rPr>
            </w:pPr>
            <w:r w:rsidRPr="00135859">
              <w:rPr>
                <w:color w:val="FF0000"/>
                <w:sz w:val="20"/>
                <w:szCs w:val="20"/>
              </w:rPr>
              <w:t xml:space="preserve">                344 </w:t>
            </w:r>
          </w:p>
        </w:tc>
        <w:tc>
          <w:tcPr>
            <w:tcW w:w="1059" w:type="dxa"/>
            <w:tcBorders>
              <w:top w:val="nil"/>
              <w:left w:val="nil"/>
              <w:bottom w:val="single" w:sz="4" w:space="0" w:color="auto"/>
              <w:right w:val="single" w:sz="4" w:space="0" w:color="auto"/>
            </w:tcBorders>
            <w:shd w:val="clear" w:color="auto" w:fill="auto"/>
            <w:vAlign w:val="center"/>
            <w:hideMark/>
          </w:tcPr>
          <w:p w14:paraId="0D450904" w14:textId="77777777" w:rsidR="006F220D" w:rsidRPr="00135859" w:rsidRDefault="006F220D" w:rsidP="005F6231">
            <w:pPr>
              <w:jc w:val="center"/>
              <w:rPr>
                <w:color w:val="FF0000"/>
                <w:sz w:val="20"/>
                <w:szCs w:val="20"/>
              </w:rPr>
            </w:pPr>
            <w:r w:rsidRPr="00135859">
              <w:rPr>
                <w:color w:val="FF0000"/>
                <w:sz w:val="20"/>
                <w:szCs w:val="20"/>
              </w:rPr>
              <w:t>62%</w:t>
            </w:r>
          </w:p>
        </w:tc>
        <w:tc>
          <w:tcPr>
            <w:tcW w:w="1080" w:type="dxa"/>
            <w:tcBorders>
              <w:top w:val="nil"/>
              <w:left w:val="nil"/>
              <w:bottom w:val="single" w:sz="4" w:space="0" w:color="auto"/>
              <w:right w:val="single" w:sz="4" w:space="0" w:color="auto"/>
            </w:tcBorders>
            <w:shd w:val="clear" w:color="auto" w:fill="auto"/>
            <w:vAlign w:val="center"/>
            <w:hideMark/>
          </w:tcPr>
          <w:p w14:paraId="2C778C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5FD20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0A4C4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A1D6743"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450F3301" w14:textId="77777777" w:rsidR="006F220D" w:rsidRDefault="006F220D" w:rsidP="005F6231">
            <w:pPr>
              <w:jc w:val="center"/>
              <w:rPr>
                <w:color w:val="000000"/>
                <w:sz w:val="20"/>
                <w:szCs w:val="20"/>
              </w:rPr>
            </w:pPr>
            <w:r>
              <w:rPr>
                <w:color w:val="000000"/>
                <w:sz w:val="20"/>
                <w:szCs w:val="20"/>
              </w:rPr>
              <w:t>63%</w:t>
            </w:r>
          </w:p>
        </w:tc>
        <w:tc>
          <w:tcPr>
            <w:tcW w:w="1021" w:type="dxa"/>
            <w:tcBorders>
              <w:top w:val="nil"/>
              <w:left w:val="nil"/>
              <w:bottom w:val="single" w:sz="4" w:space="0" w:color="auto"/>
              <w:right w:val="single" w:sz="8" w:space="0" w:color="auto"/>
            </w:tcBorders>
          </w:tcPr>
          <w:p w14:paraId="73249A02" w14:textId="77777777" w:rsidR="006F220D" w:rsidRDefault="006F220D" w:rsidP="005F6231">
            <w:pPr>
              <w:jc w:val="center"/>
              <w:rPr>
                <w:color w:val="000000"/>
                <w:sz w:val="20"/>
                <w:szCs w:val="20"/>
              </w:rPr>
            </w:pPr>
          </w:p>
        </w:tc>
      </w:tr>
      <w:tr w:rsidR="006F220D" w14:paraId="1E5E8BD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829EB56" w14:textId="77777777" w:rsidR="006F220D" w:rsidRDefault="006F220D" w:rsidP="005F6231">
            <w:pPr>
              <w:rPr>
                <w:rFonts w:ascii="Calibri" w:hAnsi="Calibri" w:cs="Calibri"/>
                <w:color w:val="000000"/>
              </w:rPr>
            </w:pPr>
            <w:r>
              <w:rPr>
                <w:rFonts w:ascii="Calibri" w:hAnsi="Calibri" w:cs="Calibri"/>
                <w:color w:val="000000"/>
              </w:rPr>
              <w:t>Louisiana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B36026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2062FA9" w14:textId="77777777" w:rsidR="006F220D" w:rsidRPr="00135859" w:rsidRDefault="006F220D" w:rsidP="005F6231">
            <w:pPr>
              <w:rPr>
                <w:color w:val="FF0000"/>
                <w:sz w:val="20"/>
                <w:szCs w:val="20"/>
              </w:rPr>
            </w:pPr>
            <w:r w:rsidRPr="00135859">
              <w:rPr>
                <w:color w:val="FF0000"/>
                <w:sz w:val="20"/>
                <w:szCs w:val="20"/>
              </w:rPr>
              <w:t xml:space="preserve">                343 </w:t>
            </w:r>
          </w:p>
        </w:tc>
        <w:tc>
          <w:tcPr>
            <w:tcW w:w="1059" w:type="dxa"/>
            <w:tcBorders>
              <w:top w:val="nil"/>
              <w:left w:val="nil"/>
              <w:bottom w:val="single" w:sz="4" w:space="0" w:color="auto"/>
              <w:right w:val="single" w:sz="4" w:space="0" w:color="auto"/>
            </w:tcBorders>
            <w:shd w:val="clear" w:color="auto" w:fill="auto"/>
            <w:vAlign w:val="center"/>
            <w:hideMark/>
          </w:tcPr>
          <w:p w14:paraId="625F39DD"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3BBA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6D1F4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555BB8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5086151"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3D8A458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7C9940F9" w14:textId="77777777" w:rsidR="006F220D" w:rsidRDefault="006F220D" w:rsidP="005F6231">
            <w:pPr>
              <w:jc w:val="center"/>
              <w:rPr>
                <w:color w:val="000000"/>
                <w:sz w:val="20"/>
                <w:szCs w:val="20"/>
              </w:rPr>
            </w:pPr>
          </w:p>
        </w:tc>
      </w:tr>
      <w:tr w:rsidR="006F220D" w14:paraId="5A28BB7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C287D6B" w14:textId="77777777" w:rsidR="006F220D" w:rsidRDefault="006F220D" w:rsidP="005F6231">
            <w:pPr>
              <w:rPr>
                <w:rFonts w:ascii="Calibri" w:hAnsi="Calibri" w:cs="Calibri"/>
                <w:color w:val="000000"/>
              </w:rPr>
            </w:pPr>
            <w:r>
              <w:rPr>
                <w:rFonts w:ascii="Calibri" w:hAnsi="Calibri" w:cs="Calibri"/>
                <w:color w:val="000000"/>
              </w:rPr>
              <w:t>Tennessee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604D6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18773D1" w14:textId="77777777" w:rsidR="006F220D" w:rsidRPr="00135859" w:rsidRDefault="006F220D" w:rsidP="005F6231">
            <w:pPr>
              <w:rPr>
                <w:color w:val="FF0000"/>
                <w:sz w:val="20"/>
                <w:szCs w:val="20"/>
              </w:rPr>
            </w:pPr>
            <w:r w:rsidRPr="00135859">
              <w:rPr>
                <w:color w:val="FF0000"/>
                <w:sz w:val="20"/>
                <w:szCs w:val="20"/>
              </w:rPr>
              <w:t xml:space="preserve">                332 </w:t>
            </w:r>
          </w:p>
        </w:tc>
        <w:tc>
          <w:tcPr>
            <w:tcW w:w="1059" w:type="dxa"/>
            <w:tcBorders>
              <w:top w:val="nil"/>
              <w:left w:val="nil"/>
              <w:bottom w:val="single" w:sz="4" w:space="0" w:color="auto"/>
              <w:right w:val="single" w:sz="4" w:space="0" w:color="auto"/>
            </w:tcBorders>
            <w:shd w:val="clear" w:color="auto" w:fill="auto"/>
            <w:vAlign w:val="center"/>
            <w:hideMark/>
          </w:tcPr>
          <w:p w14:paraId="1472E043"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16121AD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9BB1C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FFB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7299092" w14:textId="77777777" w:rsidR="006F220D" w:rsidRDefault="006F220D" w:rsidP="005F6231">
            <w:pPr>
              <w:rPr>
                <w:color w:val="000000"/>
                <w:sz w:val="20"/>
                <w:szCs w:val="20"/>
              </w:rPr>
            </w:pPr>
            <w:r>
              <w:rPr>
                <w:color w:val="000000"/>
                <w:sz w:val="20"/>
                <w:szCs w:val="20"/>
              </w:rPr>
              <w:t xml:space="preserve">                468 </w:t>
            </w:r>
          </w:p>
        </w:tc>
        <w:tc>
          <w:tcPr>
            <w:tcW w:w="1142" w:type="dxa"/>
            <w:tcBorders>
              <w:top w:val="nil"/>
              <w:left w:val="nil"/>
              <w:bottom w:val="single" w:sz="4" w:space="0" w:color="auto"/>
              <w:right w:val="single" w:sz="8" w:space="0" w:color="auto"/>
            </w:tcBorders>
            <w:shd w:val="clear" w:color="auto" w:fill="auto"/>
            <w:vAlign w:val="center"/>
            <w:hideMark/>
          </w:tcPr>
          <w:p w14:paraId="209C1692" w14:textId="77777777" w:rsidR="006F220D" w:rsidRDefault="006F220D" w:rsidP="005F6231">
            <w:pPr>
              <w:jc w:val="center"/>
              <w:rPr>
                <w:color w:val="000000"/>
                <w:sz w:val="20"/>
                <w:szCs w:val="20"/>
              </w:rPr>
            </w:pPr>
            <w:r>
              <w:rPr>
                <w:color w:val="000000"/>
                <w:sz w:val="20"/>
                <w:szCs w:val="20"/>
              </w:rPr>
              <w:t>92%</w:t>
            </w:r>
          </w:p>
        </w:tc>
        <w:tc>
          <w:tcPr>
            <w:tcW w:w="1021" w:type="dxa"/>
            <w:tcBorders>
              <w:top w:val="nil"/>
              <w:left w:val="nil"/>
              <w:bottom w:val="single" w:sz="4" w:space="0" w:color="auto"/>
              <w:right w:val="single" w:sz="8" w:space="0" w:color="auto"/>
            </w:tcBorders>
          </w:tcPr>
          <w:p w14:paraId="1F1A973D" w14:textId="77777777" w:rsidR="006F220D" w:rsidRDefault="006F220D" w:rsidP="005F6231">
            <w:pPr>
              <w:jc w:val="center"/>
              <w:rPr>
                <w:color w:val="000000"/>
                <w:sz w:val="20"/>
                <w:szCs w:val="20"/>
              </w:rPr>
            </w:pPr>
          </w:p>
        </w:tc>
      </w:tr>
      <w:tr w:rsidR="006F220D" w14:paraId="76EB8958"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67AD19A0" w14:textId="77777777" w:rsidR="006F220D" w:rsidRDefault="006F220D" w:rsidP="005F6231">
            <w:pPr>
              <w:rPr>
                <w:rFonts w:ascii="Calibri" w:hAnsi="Calibri" w:cs="Calibri"/>
                <w:color w:val="000000"/>
              </w:rPr>
            </w:pPr>
            <w:r>
              <w:rPr>
                <w:rFonts w:ascii="Calibri" w:hAnsi="Calibri" w:cs="Calibri"/>
                <w:color w:val="000000"/>
              </w:rPr>
              <w:t>Montana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BCF4F3"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A0E08B6" w14:textId="77777777" w:rsidR="006F220D" w:rsidRPr="00135859" w:rsidRDefault="006F220D" w:rsidP="005F6231">
            <w:pPr>
              <w:rPr>
                <w:color w:val="FF0000"/>
                <w:sz w:val="20"/>
                <w:szCs w:val="20"/>
              </w:rPr>
            </w:pPr>
            <w:r w:rsidRPr="00135859">
              <w:rPr>
                <w:color w:val="FF0000"/>
                <w:sz w:val="20"/>
                <w:szCs w:val="20"/>
              </w:rPr>
              <w:t xml:space="preserve">                328 </w:t>
            </w:r>
          </w:p>
        </w:tc>
        <w:tc>
          <w:tcPr>
            <w:tcW w:w="1059" w:type="dxa"/>
            <w:tcBorders>
              <w:top w:val="nil"/>
              <w:left w:val="nil"/>
              <w:bottom w:val="single" w:sz="4" w:space="0" w:color="auto"/>
              <w:right w:val="single" w:sz="4" w:space="0" w:color="auto"/>
            </w:tcBorders>
            <w:shd w:val="clear" w:color="auto" w:fill="auto"/>
            <w:vAlign w:val="center"/>
            <w:hideMark/>
          </w:tcPr>
          <w:p w14:paraId="17710051"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6525E0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307C6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20D6B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AD99115" w14:textId="77777777" w:rsidR="006F220D" w:rsidRDefault="006F220D" w:rsidP="005F6231">
            <w:pPr>
              <w:rPr>
                <w:color w:val="000000"/>
                <w:sz w:val="20"/>
                <w:szCs w:val="20"/>
              </w:rPr>
            </w:pPr>
            <w:r>
              <w:rPr>
                <w:color w:val="000000"/>
                <w:sz w:val="20"/>
                <w:szCs w:val="20"/>
              </w:rPr>
              <w:t xml:space="preserve">                384 </w:t>
            </w:r>
          </w:p>
        </w:tc>
        <w:tc>
          <w:tcPr>
            <w:tcW w:w="1142" w:type="dxa"/>
            <w:tcBorders>
              <w:top w:val="nil"/>
              <w:left w:val="nil"/>
              <w:bottom w:val="single" w:sz="4" w:space="0" w:color="auto"/>
              <w:right w:val="single" w:sz="8" w:space="0" w:color="auto"/>
            </w:tcBorders>
            <w:shd w:val="clear" w:color="auto" w:fill="auto"/>
            <w:vAlign w:val="center"/>
            <w:hideMark/>
          </w:tcPr>
          <w:p w14:paraId="579F965D"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20584F6B" w14:textId="77777777" w:rsidR="006F220D" w:rsidRDefault="006F220D" w:rsidP="005F6231">
            <w:pPr>
              <w:jc w:val="center"/>
              <w:rPr>
                <w:color w:val="000000"/>
                <w:sz w:val="20"/>
                <w:szCs w:val="20"/>
              </w:rPr>
            </w:pPr>
          </w:p>
        </w:tc>
      </w:tr>
      <w:tr w:rsidR="006F220D" w14:paraId="2A83F81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500EE21" w14:textId="77777777" w:rsidR="006F220D" w:rsidRDefault="006F220D" w:rsidP="005F6231">
            <w:pPr>
              <w:rPr>
                <w:rFonts w:ascii="Calibri" w:hAnsi="Calibri" w:cs="Calibri"/>
                <w:color w:val="000000"/>
              </w:rPr>
            </w:pPr>
            <w:r>
              <w:rPr>
                <w:rFonts w:ascii="Calibri" w:hAnsi="Calibri" w:cs="Calibri"/>
                <w:color w:val="000000"/>
              </w:rPr>
              <w:t>Arkansas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BC36E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2928693" w14:textId="77777777" w:rsidR="006F220D" w:rsidRPr="00135859" w:rsidRDefault="006F220D" w:rsidP="005F6231">
            <w:pPr>
              <w:rPr>
                <w:color w:val="FF0000"/>
                <w:sz w:val="20"/>
                <w:szCs w:val="20"/>
              </w:rPr>
            </w:pPr>
            <w:r w:rsidRPr="00135859">
              <w:rPr>
                <w:color w:val="FF0000"/>
                <w:sz w:val="20"/>
                <w:szCs w:val="20"/>
              </w:rPr>
              <w:t xml:space="preserve">                314 </w:t>
            </w:r>
          </w:p>
        </w:tc>
        <w:tc>
          <w:tcPr>
            <w:tcW w:w="1059" w:type="dxa"/>
            <w:tcBorders>
              <w:top w:val="nil"/>
              <w:left w:val="nil"/>
              <w:bottom w:val="single" w:sz="4" w:space="0" w:color="auto"/>
              <w:right w:val="single" w:sz="4" w:space="0" w:color="auto"/>
            </w:tcBorders>
            <w:shd w:val="clear" w:color="auto" w:fill="auto"/>
            <w:vAlign w:val="center"/>
            <w:hideMark/>
          </w:tcPr>
          <w:p w14:paraId="4A415C4A" w14:textId="77777777" w:rsidR="006F220D" w:rsidRPr="00135859" w:rsidRDefault="006F220D" w:rsidP="005F6231">
            <w:pPr>
              <w:jc w:val="center"/>
              <w:rPr>
                <w:color w:val="FF0000"/>
                <w:sz w:val="20"/>
                <w:szCs w:val="20"/>
              </w:rPr>
            </w:pPr>
            <w:r w:rsidRPr="00135859">
              <w:rPr>
                <w:color w:val="FF0000"/>
                <w:sz w:val="20"/>
                <w:szCs w:val="20"/>
              </w:rPr>
              <w:t>132%</w:t>
            </w:r>
          </w:p>
        </w:tc>
        <w:tc>
          <w:tcPr>
            <w:tcW w:w="1080" w:type="dxa"/>
            <w:tcBorders>
              <w:top w:val="nil"/>
              <w:left w:val="nil"/>
              <w:bottom w:val="single" w:sz="4" w:space="0" w:color="auto"/>
              <w:right w:val="single" w:sz="4" w:space="0" w:color="auto"/>
            </w:tcBorders>
            <w:shd w:val="clear" w:color="auto" w:fill="auto"/>
            <w:vAlign w:val="center"/>
            <w:hideMark/>
          </w:tcPr>
          <w:p w14:paraId="487E672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479BE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A34E63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A711BD6" w14:textId="77777777" w:rsidR="006F220D" w:rsidRDefault="006F220D" w:rsidP="005F6231">
            <w:pPr>
              <w:rPr>
                <w:color w:val="000000"/>
                <w:sz w:val="20"/>
                <w:szCs w:val="20"/>
              </w:rPr>
            </w:pPr>
            <w:r>
              <w:rPr>
                <w:color w:val="000000"/>
                <w:sz w:val="20"/>
                <w:szCs w:val="20"/>
              </w:rPr>
              <w:t xml:space="preserve">                485 </w:t>
            </w:r>
          </w:p>
        </w:tc>
        <w:tc>
          <w:tcPr>
            <w:tcW w:w="1142" w:type="dxa"/>
            <w:tcBorders>
              <w:top w:val="nil"/>
              <w:left w:val="nil"/>
              <w:bottom w:val="single" w:sz="4" w:space="0" w:color="auto"/>
              <w:right w:val="single" w:sz="8" w:space="0" w:color="auto"/>
            </w:tcBorders>
            <w:shd w:val="clear" w:color="auto" w:fill="auto"/>
            <w:vAlign w:val="center"/>
            <w:hideMark/>
          </w:tcPr>
          <w:p w14:paraId="00458F4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0796428E" w14:textId="77777777" w:rsidR="006F220D" w:rsidRDefault="006F220D" w:rsidP="005F6231">
            <w:pPr>
              <w:jc w:val="center"/>
              <w:rPr>
                <w:color w:val="000000"/>
                <w:sz w:val="20"/>
                <w:szCs w:val="20"/>
              </w:rPr>
            </w:pPr>
          </w:p>
        </w:tc>
      </w:tr>
      <w:tr w:rsidR="006F220D" w14:paraId="5276146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3D041B1" w14:textId="77777777" w:rsidR="006F220D" w:rsidRDefault="006F220D" w:rsidP="005F6231">
            <w:pPr>
              <w:rPr>
                <w:rFonts w:ascii="Calibri" w:hAnsi="Calibri" w:cs="Calibri"/>
                <w:color w:val="000000"/>
              </w:rPr>
            </w:pPr>
            <w:r>
              <w:rPr>
                <w:rFonts w:ascii="Calibri" w:hAnsi="Calibri" w:cs="Calibri"/>
                <w:color w:val="000000"/>
              </w:rPr>
              <w:t>Georgia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774DD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95906C8" w14:textId="77777777" w:rsidR="006F220D" w:rsidRPr="00135859" w:rsidRDefault="006F220D" w:rsidP="005F6231">
            <w:pPr>
              <w:rPr>
                <w:color w:val="FF0000"/>
                <w:sz w:val="20"/>
                <w:szCs w:val="20"/>
              </w:rPr>
            </w:pPr>
            <w:r w:rsidRPr="00135859">
              <w:rPr>
                <w:color w:val="FF0000"/>
                <w:sz w:val="20"/>
                <w:szCs w:val="20"/>
              </w:rPr>
              <w:t xml:space="preserve">                305 </w:t>
            </w:r>
          </w:p>
        </w:tc>
        <w:tc>
          <w:tcPr>
            <w:tcW w:w="1059" w:type="dxa"/>
            <w:tcBorders>
              <w:top w:val="nil"/>
              <w:left w:val="nil"/>
              <w:bottom w:val="single" w:sz="4" w:space="0" w:color="auto"/>
              <w:right w:val="single" w:sz="4" w:space="0" w:color="auto"/>
            </w:tcBorders>
            <w:shd w:val="clear" w:color="auto" w:fill="auto"/>
            <w:vAlign w:val="center"/>
            <w:hideMark/>
          </w:tcPr>
          <w:p w14:paraId="5765E1A9"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8EFF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ADA7D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1FA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BC6D3FC" w14:textId="77777777" w:rsidR="006F220D" w:rsidRDefault="006F220D" w:rsidP="005F6231">
            <w:pPr>
              <w:rPr>
                <w:color w:val="000000"/>
                <w:sz w:val="20"/>
                <w:szCs w:val="20"/>
              </w:rPr>
            </w:pPr>
            <w:r>
              <w:rPr>
                <w:color w:val="000000"/>
                <w:sz w:val="20"/>
                <w:szCs w:val="20"/>
              </w:rPr>
              <w:t xml:space="preserve">                474 </w:t>
            </w:r>
          </w:p>
        </w:tc>
        <w:tc>
          <w:tcPr>
            <w:tcW w:w="1142" w:type="dxa"/>
            <w:tcBorders>
              <w:top w:val="nil"/>
              <w:left w:val="nil"/>
              <w:bottom w:val="single" w:sz="4" w:space="0" w:color="auto"/>
              <w:right w:val="single" w:sz="8" w:space="0" w:color="auto"/>
            </w:tcBorders>
            <w:shd w:val="clear" w:color="auto" w:fill="auto"/>
            <w:vAlign w:val="center"/>
            <w:hideMark/>
          </w:tcPr>
          <w:p w14:paraId="25BF4AAF" w14:textId="77777777" w:rsidR="006F220D" w:rsidRDefault="006F220D" w:rsidP="005F6231">
            <w:pPr>
              <w:jc w:val="center"/>
              <w:rPr>
                <w:color w:val="000000"/>
                <w:sz w:val="20"/>
                <w:szCs w:val="20"/>
              </w:rPr>
            </w:pPr>
            <w:r>
              <w:rPr>
                <w:color w:val="000000"/>
                <w:sz w:val="20"/>
                <w:szCs w:val="20"/>
              </w:rPr>
              <w:t>71%</w:t>
            </w:r>
          </w:p>
        </w:tc>
        <w:tc>
          <w:tcPr>
            <w:tcW w:w="1021" w:type="dxa"/>
            <w:tcBorders>
              <w:top w:val="nil"/>
              <w:left w:val="nil"/>
              <w:bottom w:val="single" w:sz="4" w:space="0" w:color="auto"/>
              <w:right w:val="single" w:sz="8" w:space="0" w:color="auto"/>
            </w:tcBorders>
          </w:tcPr>
          <w:p w14:paraId="36A0D0C6" w14:textId="77777777" w:rsidR="006F220D" w:rsidRDefault="006F220D" w:rsidP="005F6231">
            <w:pPr>
              <w:jc w:val="center"/>
              <w:rPr>
                <w:color w:val="000000"/>
                <w:sz w:val="20"/>
                <w:szCs w:val="20"/>
              </w:rPr>
            </w:pPr>
          </w:p>
        </w:tc>
      </w:tr>
      <w:tr w:rsidR="006F220D" w14:paraId="6633101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6FA3A92" w14:textId="77777777" w:rsidR="006F220D" w:rsidRDefault="006F220D" w:rsidP="005F6231">
            <w:pPr>
              <w:rPr>
                <w:rFonts w:ascii="Calibri" w:hAnsi="Calibri" w:cs="Calibri"/>
                <w:color w:val="000000"/>
              </w:rPr>
            </w:pPr>
            <w:r>
              <w:rPr>
                <w:rFonts w:ascii="Calibri" w:hAnsi="Calibri" w:cs="Calibri"/>
                <w:color w:val="000000"/>
              </w:rPr>
              <w:t>Kentucky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A5A385"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257EECCD" w14:textId="77777777" w:rsidR="006F220D" w:rsidRPr="00135859" w:rsidRDefault="006F220D" w:rsidP="005F6231">
            <w:pPr>
              <w:rPr>
                <w:color w:val="FF0000"/>
                <w:sz w:val="20"/>
                <w:szCs w:val="20"/>
              </w:rPr>
            </w:pPr>
            <w:r w:rsidRPr="00135859">
              <w:rPr>
                <w:color w:val="FF0000"/>
                <w:sz w:val="20"/>
                <w:szCs w:val="20"/>
              </w:rPr>
              <w:t xml:space="preserve">                299 </w:t>
            </w:r>
          </w:p>
        </w:tc>
        <w:tc>
          <w:tcPr>
            <w:tcW w:w="1059" w:type="dxa"/>
            <w:tcBorders>
              <w:top w:val="nil"/>
              <w:left w:val="nil"/>
              <w:bottom w:val="single" w:sz="4" w:space="0" w:color="auto"/>
              <w:right w:val="single" w:sz="4" w:space="0" w:color="auto"/>
            </w:tcBorders>
            <w:shd w:val="clear" w:color="auto" w:fill="auto"/>
            <w:vAlign w:val="center"/>
            <w:hideMark/>
          </w:tcPr>
          <w:p w14:paraId="114F32E4" w14:textId="77777777" w:rsidR="006F220D" w:rsidRPr="00135859" w:rsidRDefault="006F220D" w:rsidP="005F6231">
            <w:pPr>
              <w:jc w:val="center"/>
              <w:rPr>
                <w:color w:val="FF0000"/>
                <w:sz w:val="20"/>
                <w:szCs w:val="20"/>
              </w:rPr>
            </w:pPr>
            <w:r w:rsidRPr="00135859">
              <w:rPr>
                <w:color w:val="FF0000"/>
                <w:sz w:val="20"/>
                <w:szCs w:val="20"/>
              </w:rPr>
              <w:t>149%</w:t>
            </w:r>
          </w:p>
        </w:tc>
        <w:tc>
          <w:tcPr>
            <w:tcW w:w="1080" w:type="dxa"/>
            <w:tcBorders>
              <w:top w:val="nil"/>
              <w:left w:val="nil"/>
              <w:bottom w:val="single" w:sz="4" w:space="0" w:color="auto"/>
              <w:right w:val="single" w:sz="4" w:space="0" w:color="auto"/>
            </w:tcBorders>
            <w:shd w:val="clear" w:color="auto" w:fill="auto"/>
            <w:vAlign w:val="center"/>
            <w:hideMark/>
          </w:tcPr>
          <w:p w14:paraId="2660141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EEB5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BD98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A184F6" w14:textId="77777777" w:rsidR="006F220D" w:rsidRDefault="006F220D" w:rsidP="005F6231">
            <w:pPr>
              <w:rPr>
                <w:color w:val="000000"/>
                <w:sz w:val="20"/>
                <w:szCs w:val="20"/>
              </w:rPr>
            </w:pPr>
            <w:r>
              <w:rPr>
                <w:color w:val="000000"/>
                <w:sz w:val="20"/>
                <w:szCs w:val="20"/>
              </w:rPr>
              <w:t xml:space="preserve">                451 </w:t>
            </w:r>
          </w:p>
        </w:tc>
        <w:tc>
          <w:tcPr>
            <w:tcW w:w="1142" w:type="dxa"/>
            <w:tcBorders>
              <w:top w:val="nil"/>
              <w:left w:val="nil"/>
              <w:bottom w:val="single" w:sz="4" w:space="0" w:color="auto"/>
              <w:right w:val="single" w:sz="8" w:space="0" w:color="auto"/>
            </w:tcBorders>
            <w:shd w:val="clear" w:color="auto" w:fill="auto"/>
            <w:vAlign w:val="center"/>
            <w:hideMark/>
          </w:tcPr>
          <w:p w14:paraId="29768D50"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4417F587" w14:textId="77777777" w:rsidR="006F220D" w:rsidRDefault="006F220D" w:rsidP="005F6231">
            <w:pPr>
              <w:jc w:val="center"/>
              <w:rPr>
                <w:color w:val="000000"/>
                <w:sz w:val="20"/>
                <w:szCs w:val="20"/>
              </w:rPr>
            </w:pPr>
          </w:p>
        </w:tc>
      </w:tr>
      <w:tr w:rsidR="006F220D" w14:paraId="01A507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FFDFABB" w14:textId="77777777" w:rsidR="006F220D" w:rsidRDefault="006F220D" w:rsidP="005F6231">
            <w:pPr>
              <w:rPr>
                <w:rFonts w:ascii="Calibri" w:hAnsi="Calibri" w:cs="Calibri"/>
                <w:color w:val="000000"/>
              </w:rPr>
            </w:pPr>
            <w:r>
              <w:rPr>
                <w:rFonts w:ascii="Calibri" w:hAnsi="Calibri" w:cs="Calibri"/>
                <w:color w:val="000000"/>
              </w:rPr>
              <w:t>Ohio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D88BBBD"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61971966"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7CB652CA" w14:textId="77777777" w:rsidR="006F220D" w:rsidRPr="00135859" w:rsidRDefault="006F220D" w:rsidP="005F6231">
            <w:pPr>
              <w:jc w:val="center"/>
              <w:rPr>
                <w:color w:val="FF0000"/>
                <w:sz w:val="20"/>
                <w:szCs w:val="20"/>
              </w:rPr>
            </w:pPr>
            <w:r w:rsidRPr="00135859">
              <w:rPr>
                <w:color w:val="FF0000"/>
                <w:sz w:val="20"/>
                <w:szCs w:val="20"/>
              </w:rPr>
              <w:t>141%</w:t>
            </w:r>
          </w:p>
        </w:tc>
        <w:tc>
          <w:tcPr>
            <w:tcW w:w="1080" w:type="dxa"/>
            <w:tcBorders>
              <w:top w:val="nil"/>
              <w:left w:val="nil"/>
              <w:bottom w:val="single" w:sz="4" w:space="0" w:color="auto"/>
              <w:right w:val="single" w:sz="4" w:space="0" w:color="auto"/>
            </w:tcBorders>
            <w:shd w:val="clear" w:color="auto" w:fill="auto"/>
            <w:vAlign w:val="center"/>
            <w:hideMark/>
          </w:tcPr>
          <w:p w14:paraId="79930F6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C3FF8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F2D93D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28C62E2" w14:textId="77777777" w:rsidR="006F220D" w:rsidRDefault="006F220D" w:rsidP="005F6231">
            <w:pPr>
              <w:rPr>
                <w:color w:val="000000"/>
                <w:sz w:val="20"/>
                <w:szCs w:val="20"/>
              </w:rPr>
            </w:pPr>
            <w:r>
              <w:rPr>
                <w:color w:val="000000"/>
                <w:sz w:val="20"/>
                <w:szCs w:val="20"/>
              </w:rPr>
              <w:t xml:space="preserve">                389 </w:t>
            </w:r>
          </w:p>
        </w:tc>
        <w:tc>
          <w:tcPr>
            <w:tcW w:w="1142" w:type="dxa"/>
            <w:tcBorders>
              <w:top w:val="nil"/>
              <w:left w:val="nil"/>
              <w:bottom w:val="single" w:sz="4" w:space="0" w:color="auto"/>
              <w:right w:val="single" w:sz="8" w:space="0" w:color="auto"/>
            </w:tcBorders>
            <w:shd w:val="clear" w:color="auto" w:fill="auto"/>
            <w:vAlign w:val="center"/>
            <w:hideMark/>
          </w:tcPr>
          <w:p w14:paraId="3EBA6D84" w14:textId="77777777" w:rsidR="006F220D" w:rsidRDefault="006F220D" w:rsidP="005F6231">
            <w:pPr>
              <w:jc w:val="center"/>
              <w:rPr>
                <w:color w:val="000000"/>
                <w:sz w:val="20"/>
                <w:szCs w:val="20"/>
              </w:rPr>
            </w:pPr>
            <w:r>
              <w:rPr>
                <w:color w:val="000000"/>
                <w:sz w:val="20"/>
                <w:szCs w:val="20"/>
              </w:rPr>
              <w:t>108%</w:t>
            </w:r>
          </w:p>
        </w:tc>
        <w:tc>
          <w:tcPr>
            <w:tcW w:w="1021" w:type="dxa"/>
            <w:tcBorders>
              <w:top w:val="nil"/>
              <w:left w:val="nil"/>
              <w:bottom w:val="single" w:sz="4" w:space="0" w:color="auto"/>
              <w:right w:val="single" w:sz="8" w:space="0" w:color="auto"/>
            </w:tcBorders>
          </w:tcPr>
          <w:p w14:paraId="11082CA2" w14:textId="77777777" w:rsidR="006F220D" w:rsidRDefault="006F220D" w:rsidP="005F6231">
            <w:pPr>
              <w:jc w:val="center"/>
              <w:rPr>
                <w:color w:val="000000"/>
                <w:sz w:val="20"/>
                <w:szCs w:val="20"/>
              </w:rPr>
            </w:pPr>
          </w:p>
        </w:tc>
      </w:tr>
      <w:tr w:rsidR="006F220D" w14:paraId="63D364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2B67ED" w14:textId="77777777" w:rsidR="006F220D" w:rsidRDefault="006F220D" w:rsidP="005F6231">
            <w:pPr>
              <w:rPr>
                <w:rFonts w:ascii="Calibri" w:hAnsi="Calibri" w:cs="Calibri"/>
                <w:color w:val="000000"/>
              </w:rPr>
            </w:pPr>
            <w:r>
              <w:rPr>
                <w:rFonts w:ascii="Calibri" w:hAnsi="Calibri" w:cs="Calibri"/>
                <w:color w:val="000000"/>
              </w:rPr>
              <w:t>New York</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3EC33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9D50631"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3C5B4DC5" w14:textId="77777777" w:rsidR="006F220D" w:rsidRPr="00135859" w:rsidRDefault="006F220D" w:rsidP="005F6231">
            <w:pPr>
              <w:jc w:val="center"/>
              <w:rPr>
                <w:color w:val="FF0000"/>
                <w:sz w:val="20"/>
                <w:szCs w:val="20"/>
              </w:rPr>
            </w:pPr>
            <w:r w:rsidRPr="00135859">
              <w:rPr>
                <w:color w:val="FF0000"/>
                <w:sz w:val="20"/>
                <w:szCs w:val="20"/>
              </w:rPr>
              <w:t>134%</w:t>
            </w:r>
          </w:p>
        </w:tc>
        <w:tc>
          <w:tcPr>
            <w:tcW w:w="1080" w:type="dxa"/>
            <w:tcBorders>
              <w:top w:val="nil"/>
              <w:left w:val="nil"/>
              <w:bottom w:val="single" w:sz="4" w:space="0" w:color="auto"/>
              <w:right w:val="single" w:sz="4" w:space="0" w:color="auto"/>
            </w:tcBorders>
            <w:shd w:val="clear" w:color="auto" w:fill="auto"/>
            <w:vAlign w:val="center"/>
            <w:hideMark/>
          </w:tcPr>
          <w:p w14:paraId="15C3572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F281A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64B66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5B5E22F" w14:textId="77777777" w:rsidR="006F220D" w:rsidRDefault="006F220D" w:rsidP="005F6231">
            <w:pPr>
              <w:rPr>
                <w:color w:val="000000"/>
                <w:sz w:val="20"/>
                <w:szCs w:val="20"/>
              </w:rPr>
            </w:pPr>
            <w:r>
              <w:rPr>
                <w:color w:val="000000"/>
                <w:sz w:val="20"/>
                <w:szCs w:val="20"/>
              </w:rPr>
              <w:t xml:space="preserve">                391 </w:t>
            </w:r>
          </w:p>
        </w:tc>
        <w:tc>
          <w:tcPr>
            <w:tcW w:w="1142" w:type="dxa"/>
            <w:tcBorders>
              <w:top w:val="nil"/>
              <w:left w:val="nil"/>
              <w:bottom w:val="single" w:sz="4" w:space="0" w:color="auto"/>
              <w:right w:val="single" w:sz="8" w:space="0" w:color="auto"/>
            </w:tcBorders>
            <w:shd w:val="clear" w:color="auto" w:fill="auto"/>
            <w:vAlign w:val="center"/>
            <w:hideMark/>
          </w:tcPr>
          <w:p w14:paraId="0DB31D56"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B79342D" w14:textId="77777777" w:rsidR="006F220D" w:rsidRDefault="006F220D" w:rsidP="005F6231">
            <w:pPr>
              <w:jc w:val="center"/>
              <w:rPr>
                <w:color w:val="000000"/>
                <w:sz w:val="20"/>
                <w:szCs w:val="20"/>
              </w:rPr>
            </w:pPr>
          </w:p>
        </w:tc>
      </w:tr>
      <w:tr w:rsidR="006F220D" w14:paraId="46FF70E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FB8387E" w14:textId="77777777" w:rsidR="006F220D" w:rsidRDefault="006F220D" w:rsidP="005F6231">
            <w:pPr>
              <w:rPr>
                <w:rFonts w:ascii="Calibri" w:hAnsi="Calibri" w:cs="Calibri"/>
                <w:color w:val="000000"/>
              </w:rPr>
            </w:pPr>
            <w:r>
              <w:rPr>
                <w:rFonts w:ascii="Calibri" w:hAnsi="Calibri" w:cs="Calibri"/>
                <w:color w:val="000000"/>
              </w:rPr>
              <w:t>Texas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95C218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E7FE7A6" w14:textId="77777777" w:rsidR="006F220D" w:rsidRPr="00135859" w:rsidRDefault="006F220D" w:rsidP="005F6231">
            <w:pPr>
              <w:rPr>
                <w:color w:val="FF0000"/>
                <w:sz w:val="20"/>
                <w:szCs w:val="20"/>
              </w:rPr>
            </w:pPr>
            <w:r w:rsidRPr="00135859">
              <w:rPr>
                <w:color w:val="FF0000"/>
                <w:sz w:val="20"/>
                <w:szCs w:val="20"/>
              </w:rPr>
              <w:t xml:space="preserve">                295 </w:t>
            </w:r>
          </w:p>
        </w:tc>
        <w:tc>
          <w:tcPr>
            <w:tcW w:w="1059" w:type="dxa"/>
            <w:tcBorders>
              <w:top w:val="nil"/>
              <w:left w:val="nil"/>
              <w:bottom w:val="single" w:sz="4" w:space="0" w:color="auto"/>
              <w:right w:val="single" w:sz="4" w:space="0" w:color="auto"/>
            </w:tcBorders>
            <w:shd w:val="clear" w:color="auto" w:fill="auto"/>
            <w:vAlign w:val="center"/>
            <w:hideMark/>
          </w:tcPr>
          <w:p w14:paraId="0BE6CBCF" w14:textId="77777777" w:rsidR="006F220D" w:rsidRPr="00135859" w:rsidRDefault="006F220D" w:rsidP="005F6231">
            <w:pPr>
              <w:jc w:val="center"/>
              <w:rPr>
                <w:color w:val="FF0000"/>
                <w:sz w:val="20"/>
                <w:szCs w:val="20"/>
              </w:rPr>
            </w:pPr>
            <w:r w:rsidRPr="00135859">
              <w:rPr>
                <w:color w:val="FF0000"/>
                <w:sz w:val="20"/>
                <w:szCs w:val="20"/>
              </w:rPr>
              <w:t>119%</w:t>
            </w:r>
          </w:p>
        </w:tc>
        <w:tc>
          <w:tcPr>
            <w:tcW w:w="1080" w:type="dxa"/>
            <w:tcBorders>
              <w:top w:val="nil"/>
              <w:left w:val="nil"/>
              <w:bottom w:val="single" w:sz="4" w:space="0" w:color="auto"/>
              <w:right w:val="single" w:sz="4" w:space="0" w:color="auto"/>
            </w:tcBorders>
            <w:shd w:val="clear" w:color="auto" w:fill="auto"/>
            <w:vAlign w:val="center"/>
            <w:hideMark/>
          </w:tcPr>
          <w:p w14:paraId="30258B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B63D76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4A6F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2B16F83" w14:textId="77777777" w:rsidR="006F220D" w:rsidRDefault="006F220D" w:rsidP="005F6231">
            <w:pPr>
              <w:rPr>
                <w:color w:val="000000"/>
                <w:sz w:val="20"/>
                <w:szCs w:val="20"/>
              </w:rPr>
            </w:pPr>
            <w:r>
              <w:rPr>
                <w:color w:val="000000"/>
                <w:sz w:val="20"/>
                <w:szCs w:val="20"/>
              </w:rPr>
              <w:t xml:space="preserve">                439 </w:t>
            </w:r>
          </w:p>
        </w:tc>
        <w:tc>
          <w:tcPr>
            <w:tcW w:w="1142" w:type="dxa"/>
            <w:tcBorders>
              <w:top w:val="nil"/>
              <w:left w:val="nil"/>
              <w:bottom w:val="single" w:sz="4" w:space="0" w:color="auto"/>
              <w:right w:val="single" w:sz="8" w:space="0" w:color="auto"/>
            </w:tcBorders>
            <w:shd w:val="clear" w:color="auto" w:fill="auto"/>
            <w:vAlign w:val="center"/>
            <w:hideMark/>
          </w:tcPr>
          <w:p w14:paraId="5C0FB759"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61F9CB77" w14:textId="77777777" w:rsidR="006F220D" w:rsidRDefault="006F220D" w:rsidP="005F6231">
            <w:pPr>
              <w:jc w:val="center"/>
              <w:rPr>
                <w:color w:val="000000"/>
                <w:sz w:val="20"/>
                <w:szCs w:val="20"/>
              </w:rPr>
            </w:pPr>
          </w:p>
        </w:tc>
      </w:tr>
      <w:tr w:rsidR="006F220D" w14:paraId="3F1115B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09BB54C" w14:textId="77777777" w:rsidR="006F220D" w:rsidRDefault="006F220D" w:rsidP="005F6231">
            <w:pPr>
              <w:rPr>
                <w:rFonts w:ascii="Calibri" w:hAnsi="Calibri" w:cs="Calibri"/>
                <w:color w:val="000000"/>
              </w:rPr>
            </w:pPr>
            <w:r>
              <w:rPr>
                <w:rFonts w:ascii="Calibri" w:hAnsi="Calibri" w:cs="Calibri"/>
                <w:color w:val="000000"/>
              </w:rPr>
              <w:t>Nevada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086FADB"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555259A8"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5346616A"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E140D9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59BA1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744B73B"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36392A" w14:textId="77777777" w:rsidR="006F220D" w:rsidRDefault="006F220D" w:rsidP="005F6231">
            <w:pPr>
              <w:rPr>
                <w:color w:val="000000"/>
                <w:sz w:val="20"/>
                <w:szCs w:val="20"/>
              </w:rPr>
            </w:pPr>
            <w:r>
              <w:rPr>
                <w:color w:val="000000"/>
                <w:sz w:val="20"/>
                <w:szCs w:val="20"/>
              </w:rPr>
              <w:t xml:space="preserve">                380 </w:t>
            </w:r>
          </w:p>
        </w:tc>
        <w:tc>
          <w:tcPr>
            <w:tcW w:w="1142" w:type="dxa"/>
            <w:tcBorders>
              <w:top w:val="nil"/>
              <w:left w:val="nil"/>
              <w:bottom w:val="single" w:sz="4" w:space="0" w:color="auto"/>
              <w:right w:val="single" w:sz="8" w:space="0" w:color="auto"/>
            </w:tcBorders>
            <w:shd w:val="clear" w:color="auto" w:fill="auto"/>
            <w:vAlign w:val="center"/>
            <w:hideMark/>
          </w:tcPr>
          <w:p w14:paraId="153BB4EF"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E9902E7" w14:textId="77777777" w:rsidR="006F220D" w:rsidRDefault="006F220D" w:rsidP="005F6231">
            <w:pPr>
              <w:jc w:val="center"/>
              <w:rPr>
                <w:color w:val="000000"/>
                <w:sz w:val="20"/>
                <w:szCs w:val="20"/>
              </w:rPr>
            </w:pPr>
          </w:p>
        </w:tc>
      </w:tr>
      <w:tr w:rsidR="006F220D" w14:paraId="09BDFDC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BA185" w14:textId="77777777" w:rsidR="006F220D" w:rsidRDefault="006F220D" w:rsidP="005F6231">
            <w:pPr>
              <w:rPr>
                <w:rFonts w:ascii="Calibri" w:hAnsi="Calibri" w:cs="Calibri"/>
                <w:color w:val="000000"/>
              </w:rPr>
            </w:pPr>
            <w:r>
              <w:rPr>
                <w:rFonts w:ascii="Calibri" w:hAnsi="Calibri" w:cs="Calibri"/>
                <w:color w:val="000000"/>
              </w:rPr>
              <w:t>South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AF0251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CB988E"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22A85814"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2F47BE9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67CA6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ECD7F1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C91070B" w14:textId="77777777" w:rsidR="006F220D" w:rsidRDefault="006F220D" w:rsidP="005F6231">
            <w:pPr>
              <w:rPr>
                <w:color w:val="000000"/>
                <w:sz w:val="20"/>
                <w:szCs w:val="20"/>
              </w:rPr>
            </w:pPr>
            <w:r>
              <w:rPr>
                <w:color w:val="000000"/>
                <w:sz w:val="20"/>
                <w:szCs w:val="20"/>
              </w:rPr>
              <w:t xml:space="preserve">                262 </w:t>
            </w:r>
          </w:p>
        </w:tc>
        <w:tc>
          <w:tcPr>
            <w:tcW w:w="1142" w:type="dxa"/>
            <w:tcBorders>
              <w:top w:val="nil"/>
              <w:left w:val="nil"/>
              <w:bottom w:val="single" w:sz="4" w:space="0" w:color="auto"/>
              <w:right w:val="single" w:sz="8" w:space="0" w:color="auto"/>
            </w:tcBorders>
            <w:shd w:val="clear" w:color="auto" w:fill="auto"/>
            <w:vAlign w:val="center"/>
            <w:hideMark/>
          </w:tcPr>
          <w:p w14:paraId="72C81699" w14:textId="77777777" w:rsidR="006F220D" w:rsidRDefault="006F220D" w:rsidP="005F6231">
            <w:pPr>
              <w:jc w:val="center"/>
              <w:rPr>
                <w:color w:val="000000"/>
                <w:sz w:val="20"/>
                <w:szCs w:val="20"/>
              </w:rPr>
            </w:pPr>
            <w:r>
              <w:rPr>
                <w:color w:val="000000"/>
                <w:sz w:val="20"/>
                <w:szCs w:val="20"/>
              </w:rPr>
              <w:t>148%</w:t>
            </w:r>
          </w:p>
        </w:tc>
        <w:tc>
          <w:tcPr>
            <w:tcW w:w="1021" w:type="dxa"/>
            <w:tcBorders>
              <w:top w:val="nil"/>
              <w:left w:val="nil"/>
              <w:bottom w:val="single" w:sz="4" w:space="0" w:color="auto"/>
              <w:right w:val="single" w:sz="8" w:space="0" w:color="auto"/>
            </w:tcBorders>
          </w:tcPr>
          <w:p w14:paraId="0117D11D" w14:textId="77777777" w:rsidR="006F220D" w:rsidRDefault="006F220D" w:rsidP="005F6231">
            <w:pPr>
              <w:jc w:val="center"/>
              <w:rPr>
                <w:color w:val="000000"/>
                <w:sz w:val="20"/>
                <w:szCs w:val="20"/>
              </w:rPr>
            </w:pPr>
          </w:p>
        </w:tc>
      </w:tr>
      <w:tr w:rsidR="006F220D" w14:paraId="026F93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8BEB17C" w14:textId="77777777" w:rsidR="006F220D" w:rsidRDefault="006F220D" w:rsidP="005F6231">
            <w:pPr>
              <w:rPr>
                <w:rFonts w:ascii="Calibri" w:hAnsi="Calibri" w:cs="Calibri"/>
                <w:color w:val="000000"/>
              </w:rPr>
            </w:pPr>
            <w:r>
              <w:rPr>
                <w:rFonts w:ascii="Calibri" w:hAnsi="Calibri" w:cs="Calibri"/>
                <w:color w:val="000000"/>
              </w:rPr>
              <w:t>Florida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6ABCBBC"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7B3B9D3"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34EC94EA" w14:textId="77777777" w:rsidR="006F220D" w:rsidRPr="00135859" w:rsidRDefault="006F220D" w:rsidP="005F6231">
            <w:pPr>
              <w:jc w:val="center"/>
              <w:rPr>
                <w:color w:val="FF0000"/>
                <w:sz w:val="20"/>
                <w:szCs w:val="20"/>
              </w:rPr>
            </w:pPr>
            <w:r w:rsidRPr="00135859">
              <w:rPr>
                <w:color w:val="FF0000"/>
                <w:sz w:val="20"/>
                <w:szCs w:val="20"/>
              </w:rPr>
              <w:t>126%</w:t>
            </w:r>
          </w:p>
        </w:tc>
        <w:tc>
          <w:tcPr>
            <w:tcW w:w="1080" w:type="dxa"/>
            <w:tcBorders>
              <w:top w:val="nil"/>
              <w:left w:val="nil"/>
              <w:bottom w:val="single" w:sz="4" w:space="0" w:color="auto"/>
              <w:right w:val="single" w:sz="4" w:space="0" w:color="auto"/>
            </w:tcBorders>
            <w:shd w:val="clear" w:color="auto" w:fill="auto"/>
            <w:vAlign w:val="center"/>
            <w:hideMark/>
          </w:tcPr>
          <w:p w14:paraId="7319B6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C891EA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36A4CA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00A9368" w14:textId="77777777" w:rsidR="006F220D" w:rsidRDefault="006F220D" w:rsidP="005F6231">
            <w:pPr>
              <w:rPr>
                <w:color w:val="000000"/>
                <w:sz w:val="20"/>
                <w:szCs w:val="20"/>
              </w:rPr>
            </w:pPr>
            <w:r>
              <w:rPr>
                <w:color w:val="000000"/>
                <w:sz w:val="20"/>
                <w:szCs w:val="20"/>
              </w:rPr>
              <w:t xml:space="preserve">                424 </w:t>
            </w:r>
          </w:p>
        </w:tc>
        <w:tc>
          <w:tcPr>
            <w:tcW w:w="1142" w:type="dxa"/>
            <w:tcBorders>
              <w:top w:val="nil"/>
              <w:left w:val="nil"/>
              <w:bottom w:val="single" w:sz="4" w:space="0" w:color="auto"/>
              <w:right w:val="single" w:sz="8" w:space="0" w:color="auto"/>
            </w:tcBorders>
            <w:shd w:val="clear" w:color="auto" w:fill="auto"/>
            <w:vAlign w:val="center"/>
            <w:hideMark/>
          </w:tcPr>
          <w:p w14:paraId="40C5CB3B" w14:textId="77777777" w:rsidR="006F220D" w:rsidRDefault="006F220D" w:rsidP="005F6231">
            <w:pPr>
              <w:jc w:val="center"/>
              <w:rPr>
                <w:color w:val="000000"/>
                <w:sz w:val="20"/>
                <w:szCs w:val="20"/>
              </w:rPr>
            </w:pPr>
            <w:r>
              <w:rPr>
                <w:color w:val="000000"/>
                <w:sz w:val="20"/>
                <w:szCs w:val="20"/>
              </w:rPr>
              <w:t>87%</w:t>
            </w:r>
          </w:p>
        </w:tc>
        <w:tc>
          <w:tcPr>
            <w:tcW w:w="1021" w:type="dxa"/>
            <w:tcBorders>
              <w:top w:val="nil"/>
              <w:left w:val="nil"/>
              <w:bottom w:val="single" w:sz="4" w:space="0" w:color="auto"/>
              <w:right w:val="single" w:sz="8" w:space="0" w:color="auto"/>
            </w:tcBorders>
          </w:tcPr>
          <w:p w14:paraId="7F127716" w14:textId="77777777" w:rsidR="006F220D" w:rsidRDefault="006F220D" w:rsidP="005F6231">
            <w:pPr>
              <w:jc w:val="center"/>
              <w:rPr>
                <w:color w:val="000000"/>
                <w:sz w:val="20"/>
                <w:szCs w:val="20"/>
              </w:rPr>
            </w:pPr>
          </w:p>
        </w:tc>
      </w:tr>
      <w:tr w:rsidR="006F220D" w14:paraId="397D121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405F7" w14:textId="77777777" w:rsidR="006F220D" w:rsidRDefault="006F220D" w:rsidP="005F6231">
            <w:pPr>
              <w:rPr>
                <w:rFonts w:ascii="Calibri" w:hAnsi="Calibri" w:cs="Calibri"/>
                <w:color w:val="000000"/>
              </w:rPr>
            </w:pPr>
            <w:r>
              <w:rPr>
                <w:rFonts w:ascii="Calibri" w:hAnsi="Calibri" w:cs="Calibri"/>
                <w:color w:val="000000"/>
              </w:rPr>
              <w:t>Michigan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7157F4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EC13151" w14:textId="77777777" w:rsidR="006F220D" w:rsidRPr="00135859" w:rsidRDefault="006F220D" w:rsidP="005F6231">
            <w:pPr>
              <w:rPr>
                <w:color w:val="FF0000"/>
                <w:sz w:val="20"/>
                <w:szCs w:val="20"/>
              </w:rPr>
            </w:pPr>
            <w:r w:rsidRPr="00135859">
              <w:rPr>
                <w:color w:val="FF0000"/>
                <w:sz w:val="20"/>
                <w:szCs w:val="20"/>
              </w:rPr>
              <w:t xml:space="preserve">                283 </w:t>
            </w:r>
          </w:p>
        </w:tc>
        <w:tc>
          <w:tcPr>
            <w:tcW w:w="1059" w:type="dxa"/>
            <w:tcBorders>
              <w:top w:val="nil"/>
              <w:left w:val="nil"/>
              <w:bottom w:val="single" w:sz="4" w:space="0" w:color="auto"/>
              <w:right w:val="single" w:sz="4" w:space="0" w:color="auto"/>
            </w:tcBorders>
            <w:shd w:val="clear" w:color="auto" w:fill="auto"/>
            <w:vAlign w:val="center"/>
            <w:hideMark/>
          </w:tcPr>
          <w:p w14:paraId="648DDECB" w14:textId="77777777" w:rsidR="006F220D" w:rsidRPr="00135859" w:rsidRDefault="006F220D" w:rsidP="005F6231">
            <w:pPr>
              <w:jc w:val="center"/>
              <w:rPr>
                <w:color w:val="FF0000"/>
                <w:sz w:val="20"/>
                <w:szCs w:val="20"/>
              </w:rPr>
            </w:pPr>
            <w:r w:rsidRPr="00135859">
              <w:rPr>
                <w:color w:val="FF0000"/>
                <w:sz w:val="20"/>
                <w:szCs w:val="20"/>
              </w:rPr>
              <w:t>129%</w:t>
            </w:r>
          </w:p>
        </w:tc>
        <w:tc>
          <w:tcPr>
            <w:tcW w:w="1080" w:type="dxa"/>
            <w:tcBorders>
              <w:top w:val="nil"/>
              <w:left w:val="nil"/>
              <w:bottom w:val="single" w:sz="4" w:space="0" w:color="auto"/>
              <w:right w:val="single" w:sz="4" w:space="0" w:color="auto"/>
            </w:tcBorders>
            <w:shd w:val="clear" w:color="auto" w:fill="auto"/>
            <w:vAlign w:val="center"/>
            <w:hideMark/>
          </w:tcPr>
          <w:p w14:paraId="31A900F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95E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B1267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71E4F52" w14:textId="77777777" w:rsidR="006F220D" w:rsidRDefault="006F220D" w:rsidP="005F6231">
            <w:pPr>
              <w:rPr>
                <w:color w:val="000000"/>
                <w:sz w:val="20"/>
                <w:szCs w:val="20"/>
              </w:rPr>
            </w:pPr>
            <w:r>
              <w:rPr>
                <w:color w:val="000000"/>
                <w:sz w:val="20"/>
                <w:szCs w:val="20"/>
              </w:rPr>
              <w:t xml:space="preserve">                392 </w:t>
            </w:r>
          </w:p>
        </w:tc>
        <w:tc>
          <w:tcPr>
            <w:tcW w:w="1142" w:type="dxa"/>
            <w:tcBorders>
              <w:top w:val="nil"/>
              <w:left w:val="nil"/>
              <w:bottom w:val="single" w:sz="4" w:space="0" w:color="auto"/>
              <w:right w:val="single" w:sz="8" w:space="0" w:color="auto"/>
            </w:tcBorders>
            <w:shd w:val="clear" w:color="auto" w:fill="auto"/>
            <w:vAlign w:val="center"/>
            <w:hideMark/>
          </w:tcPr>
          <w:p w14:paraId="50D5C253"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338CBEB6" w14:textId="77777777" w:rsidR="006F220D" w:rsidRDefault="006F220D" w:rsidP="005F6231">
            <w:pPr>
              <w:jc w:val="center"/>
              <w:rPr>
                <w:color w:val="000000"/>
                <w:sz w:val="20"/>
                <w:szCs w:val="20"/>
              </w:rPr>
            </w:pPr>
          </w:p>
        </w:tc>
      </w:tr>
      <w:tr w:rsidR="006F220D" w14:paraId="2701C1B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E2C3BF3" w14:textId="77777777" w:rsidR="006F220D" w:rsidRDefault="006F220D" w:rsidP="005F6231">
            <w:pPr>
              <w:rPr>
                <w:rFonts w:ascii="Calibri" w:hAnsi="Calibri" w:cs="Calibri"/>
                <w:color w:val="000000"/>
              </w:rPr>
            </w:pPr>
            <w:r>
              <w:rPr>
                <w:rFonts w:ascii="Calibri" w:hAnsi="Calibri" w:cs="Calibri"/>
                <w:color w:val="000000"/>
              </w:rPr>
              <w:t>New Jersey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2049E36"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6365BA8" w14:textId="77777777" w:rsidR="006F220D" w:rsidRPr="00135859" w:rsidRDefault="006F220D" w:rsidP="005F6231">
            <w:pPr>
              <w:rPr>
                <w:color w:val="FF0000"/>
                <w:sz w:val="20"/>
                <w:szCs w:val="20"/>
              </w:rPr>
            </w:pPr>
            <w:r w:rsidRPr="00135859">
              <w:rPr>
                <w:color w:val="FF0000"/>
                <w:sz w:val="20"/>
                <w:szCs w:val="20"/>
              </w:rPr>
              <w:t xml:space="preserve">                277 </w:t>
            </w:r>
          </w:p>
        </w:tc>
        <w:tc>
          <w:tcPr>
            <w:tcW w:w="1059" w:type="dxa"/>
            <w:tcBorders>
              <w:top w:val="nil"/>
              <w:left w:val="nil"/>
              <w:bottom w:val="single" w:sz="4" w:space="0" w:color="auto"/>
              <w:right w:val="single" w:sz="4" w:space="0" w:color="auto"/>
            </w:tcBorders>
            <w:shd w:val="clear" w:color="auto" w:fill="auto"/>
            <w:vAlign w:val="center"/>
            <w:hideMark/>
          </w:tcPr>
          <w:p w14:paraId="3E66EDEF" w14:textId="77777777" w:rsidR="006F220D" w:rsidRPr="00135859" w:rsidRDefault="006F220D" w:rsidP="005F6231">
            <w:pPr>
              <w:jc w:val="center"/>
              <w:rPr>
                <w:color w:val="FF0000"/>
                <w:sz w:val="20"/>
                <w:szCs w:val="20"/>
              </w:rPr>
            </w:pPr>
            <w:r w:rsidRPr="00135859">
              <w:rPr>
                <w:color w:val="FF0000"/>
                <w:sz w:val="20"/>
                <w:szCs w:val="20"/>
              </w:rPr>
              <w:t>138%</w:t>
            </w:r>
          </w:p>
        </w:tc>
        <w:tc>
          <w:tcPr>
            <w:tcW w:w="1080" w:type="dxa"/>
            <w:tcBorders>
              <w:top w:val="nil"/>
              <w:left w:val="nil"/>
              <w:bottom w:val="single" w:sz="4" w:space="0" w:color="auto"/>
              <w:right w:val="single" w:sz="4" w:space="0" w:color="auto"/>
            </w:tcBorders>
            <w:shd w:val="clear" w:color="auto" w:fill="auto"/>
            <w:vAlign w:val="center"/>
            <w:hideMark/>
          </w:tcPr>
          <w:p w14:paraId="0DC2C2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3B0E4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30E4E2"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2C97B15"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1683AB53" w14:textId="77777777" w:rsidR="006F220D" w:rsidRDefault="006F220D" w:rsidP="005F6231">
            <w:pPr>
              <w:jc w:val="center"/>
              <w:rPr>
                <w:color w:val="000000"/>
                <w:sz w:val="20"/>
                <w:szCs w:val="20"/>
              </w:rPr>
            </w:pPr>
            <w:r>
              <w:rPr>
                <w:color w:val="000000"/>
                <w:sz w:val="20"/>
                <w:szCs w:val="20"/>
              </w:rPr>
              <w:t>112%</w:t>
            </w:r>
          </w:p>
        </w:tc>
        <w:tc>
          <w:tcPr>
            <w:tcW w:w="1021" w:type="dxa"/>
            <w:tcBorders>
              <w:top w:val="nil"/>
              <w:left w:val="nil"/>
              <w:bottom w:val="single" w:sz="4" w:space="0" w:color="auto"/>
              <w:right w:val="single" w:sz="8" w:space="0" w:color="auto"/>
            </w:tcBorders>
          </w:tcPr>
          <w:p w14:paraId="545048B2" w14:textId="77777777" w:rsidR="006F220D" w:rsidRDefault="006F220D" w:rsidP="005F6231">
            <w:pPr>
              <w:jc w:val="center"/>
              <w:rPr>
                <w:color w:val="000000"/>
                <w:sz w:val="20"/>
                <w:szCs w:val="20"/>
              </w:rPr>
            </w:pPr>
          </w:p>
        </w:tc>
      </w:tr>
      <w:tr w:rsidR="006F220D" w14:paraId="47A8B7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9703B6E" w14:textId="77777777" w:rsidR="006F220D" w:rsidRDefault="006F220D" w:rsidP="005F6231">
            <w:pPr>
              <w:rPr>
                <w:rFonts w:ascii="Calibri" w:hAnsi="Calibri" w:cs="Calibri"/>
                <w:color w:val="000000"/>
              </w:rPr>
            </w:pPr>
            <w:r>
              <w:rPr>
                <w:rFonts w:ascii="Calibri" w:hAnsi="Calibri" w:cs="Calibri"/>
                <w:color w:val="000000"/>
              </w:rPr>
              <w:t>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A4B12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62DA008" w14:textId="77777777" w:rsidR="006F220D" w:rsidRPr="00135859" w:rsidRDefault="006F220D" w:rsidP="005F6231">
            <w:pPr>
              <w:rPr>
                <w:color w:val="FF0000"/>
                <w:sz w:val="20"/>
                <w:szCs w:val="20"/>
              </w:rPr>
            </w:pPr>
            <w:r w:rsidRPr="00135859">
              <w:rPr>
                <w:color w:val="FF0000"/>
                <w:sz w:val="20"/>
                <w:szCs w:val="20"/>
              </w:rPr>
              <w:t xml:space="preserve">                270 </w:t>
            </w:r>
          </w:p>
        </w:tc>
        <w:tc>
          <w:tcPr>
            <w:tcW w:w="1059" w:type="dxa"/>
            <w:tcBorders>
              <w:top w:val="nil"/>
              <w:left w:val="nil"/>
              <w:bottom w:val="single" w:sz="4" w:space="0" w:color="auto"/>
              <w:right w:val="single" w:sz="4" w:space="0" w:color="auto"/>
            </w:tcBorders>
            <w:shd w:val="clear" w:color="auto" w:fill="auto"/>
            <w:vAlign w:val="center"/>
            <w:hideMark/>
          </w:tcPr>
          <w:p w14:paraId="6F610B79"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7902267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8B0A6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A396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1807AC" w14:textId="77777777" w:rsidR="006F220D" w:rsidRDefault="006F220D" w:rsidP="005F6231">
            <w:pPr>
              <w:rPr>
                <w:color w:val="000000"/>
                <w:sz w:val="20"/>
                <w:szCs w:val="20"/>
              </w:rPr>
            </w:pPr>
            <w:r>
              <w:rPr>
                <w:color w:val="000000"/>
                <w:sz w:val="20"/>
                <w:szCs w:val="20"/>
              </w:rPr>
              <w:t xml:space="preserve">                314 </w:t>
            </w:r>
          </w:p>
        </w:tc>
        <w:tc>
          <w:tcPr>
            <w:tcW w:w="1142" w:type="dxa"/>
            <w:tcBorders>
              <w:top w:val="nil"/>
              <w:left w:val="nil"/>
              <w:bottom w:val="single" w:sz="4" w:space="0" w:color="auto"/>
              <w:right w:val="single" w:sz="8" w:space="0" w:color="auto"/>
            </w:tcBorders>
            <w:shd w:val="clear" w:color="auto" w:fill="auto"/>
            <w:vAlign w:val="center"/>
            <w:hideMark/>
          </w:tcPr>
          <w:p w14:paraId="1CEB0543" w14:textId="77777777" w:rsidR="006F220D" w:rsidRDefault="006F220D" w:rsidP="005F6231">
            <w:pPr>
              <w:jc w:val="center"/>
              <w:rPr>
                <w:color w:val="000000"/>
                <w:sz w:val="20"/>
                <w:szCs w:val="20"/>
              </w:rPr>
            </w:pPr>
            <w:r>
              <w:rPr>
                <w:color w:val="000000"/>
                <w:sz w:val="20"/>
                <w:szCs w:val="20"/>
              </w:rPr>
              <w:t>109%</w:t>
            </w:r>
          </w:p>
        </w:tc>
        <w:tc>
          <w:tcPr>
            <w:tcW w:w="1021" w:type="dxa"/>
            <w:tcBorders>
              <w:top w:val="nil"/>
              <w:left w:val="nil"/>
              <w:bottom w:val="single" w:sz="4" w:space="0" w:color="auto"/>
              <w:right w:val="single" w:sz="8" w:space="0" w:color="auto"/>
            </w:tcBorders>
          </w:tcPr>
          <w:p w14:paraId="7F35A285" w14:textId="77777777" w:rsidR="006F220D" w:rsidRDefault="006F220D" w:rsidP="005F6231">
            <w:pPr>
              <w:jc w:val="center"/>
              <w:rPr>
                <w:color w:val="000000"/>
                <w:sz w:val="20"/>
                <w:szCs w:val="20"/>
              </w:rPr>
            </w:pPr>
          </w:p>
        </w:tc>
      </w:tr>
      <w:tr w:rsidR="006F220D" w14:paraId="33B2AFD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E97C54B" w14:textId="77777777" w:rsidR="006F220D" w:rsidRDefault="006F220D" w:rsidP="005F6231">
            <w:pPr>
              <w:rPr>
                <w:rFonts w:ascii="Calibri" w:hAnsi="Calibri" w:cs="Calibri"/>
                <w:color w:val="000000"/>
              </w:rPr>
            </w:pPr>
            <w:r>
              <w:rPr>
                <w:rFonts w:ascii="Calibri" w:hAnsi="Calibri" w:cs="Calibri"/>
                <w:color w:val="000000"/>
              </w:rPr>
              <w:t>Wyoming</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7892E2"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FA7AA44" w14:textId="77777777" w:rsidR="006F220D" w:rsidRPr="00135859" w:rsidRDefault="006F220D" w:rsidP="005F6231">
            <w:pPr>
              <w:rPr>
                <w:color w:val="FF0000"/>
                <w:sz w:val="20"/>
                <w:szCs w:val="20"/>
              </w:rPr>
            </w:pPr>
            <w:r w:rsidRPr="00135859">
              <w:rPr>
                <w:color w:val="FF0000"/>
                <w:sz w:val="20"/>
                <w:szCs w:val="20"/>
              </w:rPr>
              <w:t xml:space="preserve">                268 </w:t>
            </w:r>
          </w:p>
        </w:tc>
        <w:tc>
          <w:tcPr>
            <w:tcW w:w="1059" w:type="dxa"/>
            <w:tcBorders>
              <w:top w:val="nil"/>
              <w:left w:val="nil"/>
              <w:bottom w:val="single" w:sz="4" w:space="0" w:color="auto"/>
              <w:right w:val="single" w:sz="4" w:space="0" w:color="auto"/>
            </w:tcBorders>
            <w:shd w:val="clear" w:color="auto" w:fill="auto"/>
            <w:vAlign w:val="center"/>
            <w:hideMark/>
          </w:tcPr>
          <w:p w14:paraId="7E3BB516"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539F0AA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84D5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AA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0F15092" w14:textId="77777777" w:rsidR="006F220D" w:rsidRDefault="006F220D" w:rsidP="005F6231">
            <w:pPr>
              <w:rPr>
                <w:color w:val="000000"/>
                <w:sz w:val="20"/>
                <w:szCs w:val="20"/>
              </w:rPr>
            </w:pPr>
            <w:r>
              <w:rPr>
                <w:color w:val="000000"/>
                <w:sz w:val="20"/>
                <w:szCs w:val="20"/>
              </w:rPr>
              <w:t xml:space="preserve">                308 </w:t>
            </w:r>
          </w:p>
        </w:tc>
        <w:tc>
          <w:tcPr>
            <w:tcW w:w="1142" w:type="dxa"/>
            <w:tcBorders>
              <w:top w:val="nil"/>
              <w:left w:val="nil"/>
              <w:bottom w:val="single" w:sz="4" w:space="0" w:color="auto"/>
              <w:right w:val="single" w:sz="8" w:space="0" w:color="auto"/>
            </w:tcBorders>
            <w:shd w:val="clear" w:color="auto" w:fill="auto"/>
            <w:vAlign w:val="center"/>
            <w:hideMark/>
          </w:tcPr>
          <w:p w14:paraId="74ACE82C"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2853D8D8" w14:textId="77777777" w:rsidR="006F220D" w:rsidRDefault="006F220D" w:rsidP="005F6231">
            <w:pPr>
              <w:jc w:val="center"/>
              <w:rPr>
                <w:color w:val="000000"/>
                <w:sz w:val="20"/>
                <w:szCs w:val="20"/>
              </w:rPr>
            </w:pPr>
          </w:p>
        </w:tc>
      </w:tr>
      <w:tr w:rsidR="006F220D" w14:paraId="741BDF5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9115925" w14:textId="77777777" w:rsidR="006F220D" w:rsidRDefault="006F220D" w:rsidP="005F6231">
            <w:pPr>
              <w:rPr>
                <w:rFonts w:ascii="Calibri" w:hAnsi="Calibri" w:cs="Calibri"/>
                <w:color w:val="000000"/>
              </w:rPr>
            </w:pPr>
            <w:r>
              <w:rPr>
                <w:rFonts w:ascii="Calibri" w:hAnsi="Calibri" w:cs="Calibri"/>
                <w:color w:val="000000"/>
              </w:rPr>
              <w:t>North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995D28E"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63BB83ED" w14:textId="77777777" w:rsidR="006F220D" w:rsidRPr="00135859" w:rsidRDefault="006F220D" w:rsidP="005F6231">
            <w:pPr>
              <w:rPr>
                <w:color w:val="FF0000"/>
                <w:sz w:val="20"/>
                <w:szCs w:val="20"/>
              </w:rPr>
            </w:pPr>
            <w:r w:rsidRPr="00135859">
              <w:rPr>
                <w:color w:val="FF0000"/>
                <w:sz w:val="20"/>
                <w:szCs w:val="20"/>
              </w:rPr>
              <w:t xml:space="preserve">                266 </w:t>
            </w:r>
          </w:p>
        </w:tc>
        <w:tc>
          <w:tcPr>
            <w:tcW w:w="1059" w:type="dxa"/>
            <w:tcBorders>
              <w:top w:val="nil"/>
              <w:left w:val="nil"/>
              <w:bottom w:val="single" w:sz="4" w:space="0" w:color="auto"/>
              <w:right w:val="single" w:sz="4" w:space="0" w:color="auto"/>
            </w:tcBorders>
            <w:shd w:val="clear" w:color="auto" w:fill="auto"/>
            <w:vAlign w:val="center"/>
            <w:hideMark/>
          </w:tcPr>
          <w:p w14:paraId="2BC0FBF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58FA0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214EF0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22F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077EB53" w14:textId="77777777" w:rsidR="006F220D" w:rsidRDefault="006F220D" w:rsidP="005F6231">
            <w:pPr>
              <w:rPr>
                <w:color w:val="000000"/>
                <w:sz w:val="20"/>
                <w:szCs w:val="20"/>
              </w:rPr>
            </w:pPr>
            <w:r>
              <w:rPr>
                <w:color w:val="000000"/>
                <w:sz w:val="20"/>
                <w:szCs w:val="20"/>
              </w:rPr>
              <w:t xml:space="preserve">                376 </w:t>
            </w:r>
          </w:p>
        </w:tc>
        <w:tc>
          <w:tcPr>
            <w:tcW w:w="1142" w:type="dxa"/>
            <w:tcBorders>
              <w:top w:val="nil"/>
              <w:left w:val="nil"/>
              <w:bottom w:val="single" w:sz="4" w:space="0" w:color="auto"/>
              <w:right w:val="single" w:sz="8" w:space="0" w:color="auto"/>
            </w:tcBorders>
            <w:shd w:val="clear" w:color="auto" w:fill="auto"/>
            <w:vAlign w:val="center"/>
            <w:hideMark/>
          </w:tcPr>
          <w:p w14:paraId="138B886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6AFC8233" w14:textId="77777777" w:rsidR="006F220D" w:rsidRDefault="006F220D" w:rsidP="005F6231">
            <w:pPr>
              <w:jc w:val="center"/>
              <w:rPr>
                <w:color w:val="000000"/>
                <w:sz w:val="20"/>
                <w:szCs w:val="20"/>
              </w:rPr>
            </w:pPr>
          </w:p>
        </w:tc>
      </w:tr>
      <w:tr w:rsidR="006F220D" w14:paraId="2051E75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54EC8B" w14:textId="77777777" w:rsidR="006F220D" w:rsidRDefault="006F220D" w:rsidP="005F6231">
            <w:pPr>
              <w:rPr>
                <w:rFonts w:ascii="Calibri" w:hAnsi="Calibri" w:cs="Calibri"/>
                <w:color w:val="000000"/>
              </w:rPr>
            </w:pPr>
            <w:r>
              <w:rPr>
                <w:rFonts w:ascii="Calibri" w:hAnsi="Calibri" w:cs="Calibri"/>
                <w:color w:val="000000"/>
              </w:rPr>
              <w:t>Indiana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10370C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C0A6BDE" w14:textId="77777777" w:rsidR="006F220D" w:rsidRPr="00135859" w:rsidRDefault="006F220D" w:rsidP="005F6231">
            <w:pPr>
              <w:rPr>
                <w:color w:val="FF0000"/>
                <w:sz w:val="20"/>
                <w:szCs w:val="20"/>
              </w:rPr>
            </w:pPr>
            <w:r w:rsidRPr="00135859">
              <w:rPr>
                <w:color w:val="FF0000"/>
                <w:sz w:val="20"/>
                <w:szCs w:val="20"/>
              </w:rPr>
              <w:t xml:space="preserve">                239 </w:t>
            </w:r>
          </w:p>
        </w:tc>
        <w:tc>
          <w:tcPr>
            <w:tcW w:w="1059" w:type="dxa"/>
            <w:tcBorders>
              <w:top w:val="nil"/>
              <w:left w:val="nil"/>
              <w:bottom w:val="single" w:sz="4" w:space="0" w:color="auto"/>
              <w:right w:val="single" w:sz="4" w:space="0" w:color="auto"/>
            </w:tcBorders>
            <w:shd w:val="clear" w:color="auto" w:fill="auto"/>
            <w:vAlign w:val="center"/>
            <w:hideMark/>
          </w:tcPr>
          <w:p w14:paraId="46D8FADD"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0D1CDA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6FB62D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50BDF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39B1AD6" w14:textId="77777777" w:rsidR="006F220D" w:rsidRDefault="006F220D" w:rsidP="005F6231">
            <w:pPr>
              <w:rPr>
                <w:color w:val="000000"/>
                <w:sz w:val="20"/>
                <w:szCs w:val="20"/>
              </w:rPr>
            </w:pPr>
            <w:r>
              <w:rPr>
                <w:color w:val="000000"/>
                <w:sz w:val="20"/>
                <w:szCs w:val="20"/>
              </w:rPr>
              <w:t xml:space="preserve">                383 </w:t>
            </w:r>
          </w:p>
        </w:tc>
        <w:tc>
          <w:tcPr>
            <w:tcW w:w="1142" w:type="dxa"/>
            <w:tcBorders>
              <w:top w:val="nil"/>
              <w:left w:val="nil"/>
              <w:bottom w:val="single" w:sz="4" w:space="0" w:color="auto"/>
              <w:right w:val="single" w:sz="8" w:space="0" w:color="auto"/>
            </w:tcBorders>
            <w:shd w:val="clear" w:color="auto" w:fill="auto"/>
            <w:vAlign w:val="center"/>
            <w:hideMark/>
          </w:tcPr>
          <w:p w14:paraId="70614800"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5F14140C" w14:textId="77777777" w:rsidR="006F220D" w:rsidRDefault="006F220D" w:rsidP="005F6231">
            <w:pPr>
              <w:jc w:val="center"/>
              <w:rPr>
                <w:color w:val="000000"/>
                <w:sz w:val="20"/>
                <w:szCs w:val="20"/>
              </w:rPr>
            </w:pPr>
          </w:p>
        </w:tc>
      </w:tr>
      <w:tr w:rsidR="006F220D" w14:paraId="0113437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1253D1E" w14:textId="77777777" w:rsidR="006F220D" w:rsidRDefault="006F220D" w:rsidP="005F6231">
            <w:pPr>
              <w:rPr>
                <w:rFonts w:ascii="Calibri" w:hAnsi="Calibri" w:cs="Calibri"/>
                <w:color w:val="000000"/>
              </w:rPr>
            </w:pPr>
            <w:r>
              <w:rPr>
                <w:rFonts w:ascii="Calibri" w:hAnsi="Calibri" w:cs="Calibri"/>
                <w:color w:val="000000"/>
              </w:rPr>
              <w:t>Connecticut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CA65E1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6573BEE4" w14:textId="77777777" w:rsidR="006F220D" w:rsidRPr="00135859" w:rsidRDefault="006F220D" w:rsidP="005F6231">
            <w:pPr>
              <w:rPr>
                <w:color w:val="FF0000"/>
                <w:sz w:val="20"/>
                <w:szCs w:val="20"/>
              </w:rPr>
            </w:pPr>
            <w:r w:rsidRPr="00135859">
              <w:rPr>
                <w:color w:val="FF0000"/>
                <w:sz w:val="20"/>
                <w:szCs w:val="20"/>
              </w:rPr>
              <w:t xml:space="preserve">                236 </w:t>
            </w:r>
          </w:p>
        </w:tc>
        <w:tc>
          <w:tcPr>
            <w:tcW w:w="1059" w:type="dxa"/>
            <w:tcBorders>
              <w:top w:val="nil"/>
              <w:left w:val="nil"/>
              <w:bottom w:val="single" w:sz="4" w:space="0" w:color="auto"/>
              <w:right w:val="single" w:sz="4" w:space="0" w:color="auto"/>
            </w:tcBorders>
            <w:shd w:val="clear" w:color="auto" w:fill="auto"/>
            <w:vAlign w:val="center"/>
            <w:hideMark/>
          </w:tcPr>
          <w:p w14:paraId="246F1AD1" w14:textId="77777777" w:rsidR="006F220D" w:rsidRPr="00135859" w:rsidRDefault="006F220D" w:rsidP="005F6231">
            <w:pPr>
              <w:jc w:val="center"/>
              <w:rPr>
                <w:color w:val="FF0000"/>
                <w:sz w:val="20"/>
                <w:szCs w:val="20"/>
              </w:rPr>
            </w:pPr>
            <w:r w:rsidRPr="00135859">
              <w:rPr>
                <w:color w:val="FF0000"/>
                <w:sz w:val="20"/>
                <w:szCs w:val="20"/>
              </w:rPr>
              <w:t>146%</w:t>
            </w:r>
          </w:p>
        </w:tc>
        <w:tc>
          <w:tcPr>
            <w:tcW w:w="1080" w:type="dxa"/>
            <w:tcBorders>
              <w:top w:val="nil"/>
              <w:left w:val="nil"/>
              <w:bottom w:val="single" w:sz="4" w:space="0" w:color="auto"/>
              <w:right w:val="single" w:sz="4" w:space="0" w:color="auto"/>
            </w:tcBorders>
            <w:shd w:val="clear" w:color="auto" w:fill="auto"/>
            <w:vAlign w:val="center"/>
            <w:hideMark/>
          </w:tcPr>
          <w:p w14:paraId="556487F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CC0BF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7FC1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32456D" w14:textId="77777777" w:rsidR="006F220D" w:rsidRDefault="006F220D" w:rsidP="005F6231">
            <w:pPr>
              <w:rPr>
                <w:color w:val="000000"/>
                <w:sz w:val="20"/>
                <w:szCs w:val="20"/>
              </w:rPr>
            </w:pPr>
            <w:r>
              <w:rPr>
                <w:color w:val="000000"/>
                <w:sz w:val="20"/>
                <w:szCs w:val="20"/>
              </w:rPr>
              <w:t xml:space="preserve">                261 </w:t>
            </w:r>
          </w:p>
        </w:tc>
        <w:tc>
          <w:tcPr>
            <w:tcW w:w="1142" w:type="dxa"/>
            <w:tcBorders>
              <w:top w:val="nil"/>
              <w:left w:val="nil"/>
              <w:bottom w:val="single" w:sz="4" w:space="0" w:color="auto"/>
              <w:right w:val="single" w:sz="8" w:space="0" w:color="auto"/>
            </w:tcBorders>
            <w:shd w:val="clear" w:color="auto" w:fill="auto"/>
            <w:vAlign w:val="center"/>
            <w:hideMark/>
          </w:tcPr>
          <w:p w14:paraId="449E2756" w14:textId="77777777" w:rsidR="006F220D" w:rsidRDefault="006F220D" w:rsidP="005F6231">
            <w:pPr>
              <w:jc w:val="center"/>
              <w:rPr>
                <w:color w:val="000000"/>
                <w:sz w:val="20"/>
                <w:szCs w:val="20"/>
              </w:rPr>
            </w:pPr>
            <w:r>
              <w:rPr>
                <w:color w:val="000000"/>
                <w:sz w:val="20"/>
                <w:szCs w:val="20"/>
              </w:rPr>
              <w:t>133%</w:t>
            </w:r>
          </w:p>
        </w:tc>
        <w:tc>
          <w:tcPr>
            <w:tcW w:w="1021" w:type="dxa"/>
            <w:tcBorders>
              <w:top w:val="nil"/>
              <w:left w:val="nil"/>
              <w:bottom w:val="single" w:sz="4" w:space="0" w:color="auto"/>
              <w:right w:val="single" w:sz="8" w:space="0" w:color="auto"/>
            </w:tcBorders>
          </w:tcPr>
          <w:p w14:paraId="0257E5B0" w14:textId="77777777" w:rsidR="006F220D" w:rsidRDefault="006F220D" w:rsidP="005F6231">
            <w:pPr>
              <w:jc w:val="center"/>
              <w:rPr>
                <w:color w:val="000000"/>
                <w:sz w:val="20"/>
                <w:szCs w:val="20"/>
              </w:rPr>
            </w:pPr>
          </w:p>
        </w:tc>
      </w:tr>
      <w:tr w:rsidR="006F220D" w14:paraId="44D5F77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B0F09DD" w14:textId="77777777" w:rsidR="006F220D" w:rsidRDefault="006F220D" w:rsidP="005F6231">
            <w:pPr>
              <w:rPr>
                <w:rFonts w:ascii="Calibri" w:hAnsi="Calibri" w:cs="Calibri"/>
                <w:color w:val="000000"/>
              </w:rPr>
            </w:pPr>
            <w:r>
              <w:rPr>
                <w:rFonts w:ascii="Calibri" w:hAnsi="Calibri" w:cs="Calibri"/>
                <w:color w:val="000000"/>
              </w:rPr>
              <w:t>Pennsylvania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AFA3C8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CF08DD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537F1F24" w14:textId="77777777" w:rsidR="006F220D" w:rsidRPr="00135859" w:rsidRDefault="006F220D" w:rsidP="005F6231">
            <w:pPr>
              <w:jc w:val="center"/>
              <w:rPr>
                <w:color w:val="FF0000"/>
                <w:sz w:val="20"/>
                <w:szCs w:val="20"/>
              </w:rPr>
            </w:pPr>
            <w:r w:rsidRPr="00135859">
              <w:rPr>
                <w:color w:val="FF0000"/>
                <w:sz w:val="20"/>
                <w:szCs w:val="20"/>
              </w:rPr>
              <w:t>174%</w:t>
            </w:r>
          </w:p>
        </w:tc>
        <w:tc>
          <w:tcPr>
            <w:tcW w:w="1080" w:type="dxa"/>
            <w:tcBorders>
              <w:top w:val="nil"/>
              <w:left w:val="nil"/>
              <w:bottom w:val="single" w:sz="4" w:space="0" w:color="auto"/>
              <w:right w:val="single" w:sz="4" w:space="0" w:color="auto"/>
            </w:tcBorders>
            <w:shd w:val="clear" w:color="auto" w:fill="auto"/>
            <w:vAlign w:val="center"/>
            <w:hideMark/>
          </w:tcPr>
          <w:p w14:paraId="4EDA895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D3793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DF009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256143" w14:textId="77777777" w:rsidR="006F220D" w:rsidRDefault="006F220D" w:rsidP="005F6231">
            <w:pPr>
              <w:rPr>
                <w:color w:val="000000"/>
                <w:sz w:val="20"/>
                <w:szCs w:val="20"/>
              </w:rPr>
            </w:pPr>
            <w:r>
              <w:rPr>
                <w:color w:val="000000"/>
                <w:sz w:val="20"/>
                <w:szCs w:val="20"/>
              </w:rPr>
              <w:t xml:space="preserve">                357 </w:t>
            </w:r>
          </w:p>
        </w:tc>
        <w:tc>
          <w:tcPr>
            <w:tcW w:w="1142" w:type="dxa"/>
            <w:tcBorders>
              <w:top w:val="nil"/>
              <w:left w:val="nil"/>
              <w:bottom w:val="single" w:sz="4" w:space="0" w:color="auto"/>
              <w:right w:val="single" w:sz="8" w:space="0" w:color="auto"/>
            </w:tcBorders>
            <w:shd w:val="clear" w:color="auto" w:fill="auto"/>
            <w:vAlign w:val="center"/>
            <w:hideMark/>
          </w:tcPr>
          <w:p w14:paraId="36113616" w14:textId="77777777" w:rsidR="006F220D" w:rsidRDefault="006F220D" w:rsidP="005F6231">
            <w:pPr>
              <w:jc w:val="center"/>
              <w:rPr>
                <w:color w:val="000000"/>
                <w:sz w:val="20"/>
                <w:szCs w:val="20"/>
              </w:rPr>
            </w:pPr>
            <w:r>
              <w:rPr>
                <w:color w:val="000000"/>
                <w:sz w:val="20"/>
                <w:szCs w:val="20"/>
              </w:rPr>
              <w:t>113%</w:t>
            </w:r>
          </w:p>
        </w:tc>
        <w:tc>
          <w:tcPr>
            <w:tcW w:w="1021" w:type="dxa"/>
            <w:tcBorders>
              <w:top w:val="nil"/>
              <w:left w:val="nil"/>
              <w:bottom w:val="single" w:sz="4" w:space="0" w:color="auto"/>
              <w:right w:val="single" w:sz="8" w:space="0" w:color="auto"/>
            </w:tcBorders>
          </w:tcPr>
          <w:p w14:paraId="4D54AF4D" w14:textId="77777777" w:rsidR="006F220D" w:rsidRDefault="006F220D" w:rsidP="005F6231">
            <w:pPr>
              <w:jc w:val="center"/>
              <w:rPr>
                <w:color w:val="000000"/>
                <w:sz w:val="20"/>
                <w:szCs w:val="20"/>
              </w:rPr>
            </w:pPr>
          </w:p>
        </w:tc>
      </w:tr>
      <w:tr w:rsidR="006F220D" w14:paraId="7FC5B8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843A12" w14:textId="77777777" w:rsidR="006F220D" w:rsidRDefault="006F220D" w:rsidP="005F6231">
            <w:pPr>
              <w:rPr>
                <w:rFonts w:ascii="Calibri" w:hAnsi="Calibri" w:cs="Calibri"/>
                <w:color w:val="000000"/>
              </w:rPr>
            </w:pPr>
            <w:r>
              <w:rPr>
                <w:rFonts w:ascii="Calibri" w:hAnsi="Calibri" w:cs="Calibri"/>
                <w:color w:val="000000"/>
              </w:rPr>
              <w:t>Colorado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B49F3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24C5F7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66F810E7" w14:textId="77777777" w:rsidR="006F220D" w:rsidRPr="00135859" w:rsidRDefault="006F220D" w:rsidP="005F6231">
            <w:pPr>
              <w:jc w:val="center"/>
              <w:rPr>
                <w:color w:val="FF0000"/>
                <w:sz w:val="20"/>
                <w:szCs w:val="20"/>
              </w:rPr>
            </w:pPr>
            <w:r w:rsidRPr="00135859">
              <w:rPr>
                <w:color w:val="FF0000"/>
                <w:sz w:val="20"/>
                <w:szCs w:val="20"/>
              </w:rPr>
              <w:t>113%</w:t>
            </w:r>
          </w:p>
        </w:tc>
        <w:tc>
          <w:tcPr>
            <w:tcW w:w="1080" w:type="dxa"/>
            <w:tcBorders>
              <w:top w:val="nil"/>
              <w:left w:val="nil"/>
              <w:bottom w:val="single" w:sz="4" w:space="0" w:color="auto"/>
              <w:right w:val="single" w:sz="4" w:space="0" w:color="auto"/>
            </w:tcBorders>
            <w:shd w:val="clear" w:color="auto" w:fill="auto"/>
            <w:vAlign w:val="center"/>
            <w:hideMark/>
          </w:tcPr>
          <w:p w14:paraId="55AD6D9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524D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58100F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10F68CA" w14:textId="77777777" w:rsidR="006F220D" w:rsidRDefault="006F220D" w:rsidP="005F6231">
            <w:pPr>
              <w:rPr>
                <w:color w:val="000000"/>
                <w:sz w:val="20"/>
                <w:szCs w:val="20"/>
              </w:rPr>
            </w:pPr>
            <w:r>
              <w:rPr>
                <w:color w:val="000000"/>
                <w:sz w:val="20"/>
                <w:szCs w:val="20"/>
              </w:rPr>
              <w:t xml:space="preserve">                316 </w:t>
            </w:r>
          </w:p>
        </w:tc>
        <w:tc>
          <w:tcPr>
            <w:tcW w:w="1142" w:type="dxa"/>
            <w:tcBorders>
              <w:top w:val="nil"/>
              <w:left w:val="nil"/>
              <w:bottom w:val="single" w:sz="4" w:space="0" w:color="auto"/>
              <w:right w:val="single" w:sz="8" w:space="0" w:color="auto"/>
            </w:tcBorders>
            <w:shd w:val="clear" w:color="auto" w:fill="auto"/>
            <w:vAlign w:val="center"/>
            <w:hideMark/>
          </w:tcPr>
          <w:p w14:paraId="6733CB6C"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90FD75C" w14:textId="77777777" w:rsidR="006F220D" w:rsidRDefault="006F220D" w:rsidP="005F6231">
            <w:pPr>
              <w:jc w:val="center"/>
              <w:rPr>
                <w:color w:val="000000"/>
                <w:sz w:val="20"/>
                <w:szCs w:val="20"/>
              </w:rPr>
            </w:pPr>
          </w:p>
        </w:tc>
      </w:tr>
      <w:tr w:rsidR="006F220D" w14:paraId="06A0EDD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380C7C" w14:textId="77777777" w:rsidR="006F220D" w:rsidRDefault="006F220D" w:rsidP="005F6231">
            <w:pPr>
              <w:rPr>
                <w:rFonts w:ascii="Calibri" w:hAnsi="Calibri" w:cs="Calibri"/>
                <w:color w:val="000000"/>
              </w:rPr>
            </w:pPr>
            <w:r>
              <w:rPr>
                <w:rFonts w:ascii="Calibri" w:hAnsi="Calibri" w:cs="Calibri"/>
                <w:color w:val="000000"/>
              </w:rPr>
              <w:t>Missouri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443E56A"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3BC4CA5B" w14:textId="77777777" w:rsidR="006F220D" w:rsidRPr="00135859" w:rsidRDefault="006F220D" w:rsidP="005F6231">
            <w:pPr>
              <w:rPr>
                <w:color w:val="FF0000"/>
                <w:sz w:val="20"/>
                <w:szCs w:val="20"/>
              </w:rPr>
            </w:pPr>
            <w:r w:rsidRPr="00135859">
              <w:rPr>
                <w:color w:val="FF0000"/>
                <w:sz w:val="20"/>
                <w:szCs w:val="20"/>
              </w:rPr>
              <w:t xml:space="preserve">                231 </w:t>
            </w:r>
          </w:p>
        </w:tc>
        <w:tc>
          <w:tcPr>
            <w:tcW w:w="1059" w:type="dxa"/>
            <w:tcBorders>
              <w:top w:val="nil"/>
              <w:left w:val="nil"/>
              <w:bottom w:val="single" w:sz="4" w:space="0" w:color="auto"/>
              <w:right w:val="single" w:sz="4" w:space="0" w:color="auto"/>
            </w:tcBorders>
            <w:shd w:val="clear" w:color="auto" w:fill="auto"/>
            <w:vAlign w:val="center"/>
            <w:hideMark/>
          </w:tcPr>
          <w:p w14:paraId="0793DD67"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EA171D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9817A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FD0020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9EAFF18" w14:textId="77777777" w:rsidR="006F220D" w:rsidRDefault="006F220D" w:rsidP="005F6231">
            <w:pPr>
              <w:rPr>
                <w:color w:val="000000"/>
                <w:sz w:val="20"/>
                <w:szCs w:val="20"/>
              </w:rPr>
            </w:pPr>
            <w:r>
              <w:rPr>
                <w:color w:val="000000"/>
                <w:sz w:val="20"/>
                <w:szCs w:val="20"/>
              </w:rPr>
              <w:t xml:space="preserve">                382 </w:t>
            </w:r>
          </w:p>
        </w:tc>
        <w:tc>
          <w:tcPr>
            <w:tcW w:w="1142" w:type="dxa"/>
            <w:tcBorders>
              <w:top w:val="nil"/>
              <w:left w:val="nil"/>
              <w:bottom w:val="single" w:sz="4" w:space="0" w:color="auto"/>
              <w:right w:val="single" w:sz="8" w:space="0" w:color="auto"/>
            </w:tcBorders>
            <w:shd w:val="clear" w:color="auto" w:fill="auto"/>
            <w:vAlign w:val="center"/>
            <w:hideMark/>
          </w:tcPr>
          <w:p w14:paraId="3748FDCE"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063DA99F" w14:textId="77777777" w:rsidR="006F220D" w:rsidRDefault="006F220D" w:rsidP="005F6231">
            <w:pPr>
              <w:jc w:val="center"/>
              <w:rPr>
                <w:color w:val="000000"/>
                <w:sz w:val="20"/>
                <w:szCs w:val="20"/>
              </w:rPr>
            </w:pPr>
          </w:p>
        </w:tc>
      </w:tr>
      <w:tr w:rsidR="006F220D" w14:paraId="4489974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D00F1D" w14:textId="77777777" w:rsidR="006F220D" w:rsidRDefault="006F220D" w:rsidP="005F6231">
            <w:pPr>
              <w:rPr>
                <w:rFonts w:ascii="Calibri" w:hAnsi="Calibri" w:cs="Calibri"/>
                <w:color w:val="000000"/>
              </w:rPr>
            </w:pPr>
            <w:r>
              <w:rPr>
                <w:rFonts w:ascii="Calibri" w:hAnsi="Calibri" w:cs="Calibri"/>
                <w:color w:val="000000"/>
              </w:rPr>
              <w:lastRenderedPageBreak/>
              <w:t>Idaho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6E0C17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076B150E" w14:textId="77777777" w:rsidR="006F220D" w:rsidRPr="00135859" w:rsidRDefault="006F220D" w:rsidP="005F6231">
            <w:pPr>
              <w:rPr>
                <w:color w:val="FF0000"/>
                <w:sz w:val="20"/>
                <w:szCs w:val="20"/>
              </w:rPr>
            </w:pPr>
            <w:r w:rsidRPr="00135859">
              <w:rPr>
                <w:color w:val="FF0000"/>
                <w:sz w:val="20"/>
                <w:szCs w:val="20"/>
              </w:rPr>
              <w:t xml:space="preserve">                230 </w:t>
            </w:r>
          </w:p>
        </w:tc>
        <w:tc>
          <w:tcPr>
            <w:tcW w:w="1059" w:type="dxa"/>
            <w:tcBorders>
              <w:top w:val="nil"/>
              <w:left w:val="nil"/>
              <w:bottom w:val="single" w:sz="4" w:space="0" w:color="auto"/>
              <w:right w:val="single" w:sz="4" w:space="0" w:color="auto"/>
            </w:tcBorders>
            <w:shd w:val="clear" w:color="auto" w:fill="auto"/>
            <w:vAlign w:val="center"/>
            <w:hideMark/>
          </w:tcPr>
          <w:p w14:paraId="32136240" w14:textId="77777777" w:rsidR="006F220D" w:rsidRPr="00135859" w:rsidRDefault="006F220D" w:rsidP="005F6231">
            <w:pPr>
              <w:jc w:val="center"/>
              <w:rPr>
                <w:color w:val="FF0000"/>
                <w:sz w:val="20"/>
                <w:szCs w:val="20"/>
              </w:rPr>
            </w:pPr>
            <w:r w:rsidRPr="00135859">
              <w:rPr>
                <w:color w:val="FF0000"/>
                <w:sz w:val="20"/>
                <w:szCs w:val="20"/>
              </w:rPr>
              <w:t>128%</w:t>
            </w:r>
          </w:p>
        </w:tc>
        <w:tc>
          <w:tcPr>
            <w:tcW w:w="1080" w:type="dxa"/>
            <w:tcBorders>
              <w:top w:val="nil"/>
              <w:left w:val="nil"/>
              <w:bottom w:val="single" w:sz="4" w:space="0" w:color="auto"/>
              <w:right w:val="single" w:sz="4" w:space="0" w:color="auto"/>
            </w:tcBorders>
            <w:shd w:val="clear" w:color="auto" w:fill="auto"/>
            <w:vAlign w:val="center"/>
            <w:hideMark/>
          </w:tcPr>
          <w:p w14:paraId="2CACF28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E06D7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D390C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466A88B" w14:textId="77777777" w:rsidR="006F220D" w:rsidRDefault="006F220D" w:rsidP="005F6231">
            <w:pPr>
              <w:rPr>
                <w:color w:val="000000"/>
                <w:sz w:val="20"/>
                <w:szCs w:val="20"/>
              </w:rPr>
            </w:pPr>
            <w:r>
              <w:rPr>
                <w:color w:val="000000"/>
                <w:sz w:val="20"/>
                <w:szCs w:val="20"/>
              </w:rPr>
              <w:t xml:space="preserve">                333 </w:t>
            </w:r>
          </w:p>
        </w:tc>
        <w:tc>
          <w:tcPr>
            <w:tcW w:w="1142" w:type="dxa"/>
            <w:tcBorders>
              <w:top w:val="nil"/>
              <w:left w:val="nil"/>
              <w:bottom w:val="single" w:sz="4" w:space="0" w:color="auto"/>
              <w:right w:val="single" w:sz="8" w:space="0" w:color="auto"/>
            </w:tcBorders>
            <w:shd w:val="clear" w:color="auto" w:fill="auto"/>
            <w:vAlign w:val="center"/>
            <w:hideMark/>
          </w:tcPr>
          <w:p w14:paraId="515CC372" w14:textId="77777777" w:rsidR="006F220D" w:rsidRDefault="006F220D" w:rsidP="005F6231">
            <w:pPr>
              <w:jc w:val="center"/>
              <w:rPr>
                <w:color w:val="000000"/>
                <w:sz w:val="20"/>
                <w:szCs w:val="20"/>
              </w:rPr>
            </w:pPr>
            <w:r>
              <w:rPr>
                <w:color w:val="000000"/>
                <w:sz w:val="20"/>
                <w:szCs w:val="20"/>
              </w:rPr>
              <w:t>88%</w:t>
            </w:r>
          </w:p>
        </w:tc>
        <w:tc>
          <w:tcPr>
            <w:tcW w:w="1021" w:type="dxa"/>
            <w:tcBorders>
              <w:top w:val="nil"/>
              <w:left w:val="nil"/>
              <w:bottom w:val="single" w:sz="4" w:space="0" w:color="auto"/>
              <w:right w:val="single" w:sz="8" w:space="0" w:color="auto"/>
            </w:tcBorders>
          </w:tcPr>
          <w:p w14:paraId="6EC2DC48" w14:textId="77777777" w:rsidR="006F220D" w:rsidRDefault="006F220D" w:rsidP="005F6231">
            <w:pPr>
              <w:jc w:val="center"/>
              <w:rPr>
                <w:color w:val="000000"/>
                <w:sz w:val="20"/>
                <w:szCs w:val="20"/>
              </w:rPr>
            </w:pPr>
          </w:p>
        </w:tc>
      </w:tr>
      <w:tr w:rsidR="006F220D" w14:paraId="6D4EAFF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7CCEC3" w14:textId="77777777" w:rsidR="006F220D" w:rsidRDefault="006F220D" w:rsidP="005F6231">
            <w:pPr>
              <w:rPr>
                <w:rFonts w:ascii="Calibri" w:hAnsi="Calibri" w:cs="Calibri"/>
                <w:color w:val="000000"/>
              </w:rPr>
            </w:pPr>
            <w:r>
              <w:rPr>
                <w:rFonts w:ascii="Calibri" w:hAnsi="Calibri" w:cs="Calibri"/>
                <w:color w:val="000000"/>
              </w:rPr>
              <w:t>Illinois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14FE7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873A741" w14:textId="77777777" w:rsidR="006F220D" w:rsidRPr="00135859" w:rsidRDefault="006F220D" w:rsidP="005F6231">
            <w:pPr>
              <w:rPr>
                <w:color w:val="FF0000"/>
                <w:sz w:val="20"/>
                <w:szCs w:val="20"/>
              </w:rPr>
            </w:pPr>
            <w:r w:rsidRPr="00135859">
              <w:rPr>
                <w:color w:val="FF0000"/>
                <w:sz w:val="20"/>
                <w:szCs w:val="20"/>
              </w:rPr>
              <w:t xml:space="preserve">                227 </w:t>
            </w:r>
          </w:p>
        </w:tc>
        <w:tc>
          <w:tcPr>
            <w:tcW w:w="1059" w:type="dxa"/>
            <w:tcBorders>
              <w:top w:val="nil"/>
              <w:left w:val="nil"/>
              <w:bottom w:val="single" w:sz="4" w:space="0" w:color="auto"/>
              <w:right w:val="single" w:sz="4" w:space="0" w:color="auto"/>
            </w:tcBorders>
            <w:shd w:val="clear" w:color="auto" w:fill="auto"/>
            <w:vAlign w:val="center"/>
            <w:hideMark/>
          </w:tcPr>
          <w:p w14:paraId="57E411AC"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6386E2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99172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1933D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5E78E2F" w14:textId="77777777" w:rsidR="006F220D" w:rsidRDefault="006F220D" w:rsidP="005F6231">
            <w:pPr>
              <w:rPr>
                <w:color w:val="000000"/>
                <w:sz w:val="20"/>
                <w:szCs w:val="20"/>
              </w:rPr>
            </w:pPr>
            <w:r>
              <w:rPr>
                <w:color w:val="000000"/>
                <w:sz w:val="20"/>
                <w:szCs w:val="20"/>
              </w:rPr>
              <w:t xml:space="preserve">                363 </w:t>
            </w:r>
          </w:p>
        </w:tc>
        <w:tc>
          <w:tcPr>
            <w:tcW w:w="1142" w:type="dxa"/>
            <w:tcBorders>
              <w:top w:val="nil"/>
              <w:left w:val="nil"/>
              <w:bottom w:val="single" w:sz="4" w:space="0" w:color="auto"/>
              <w:right w:val="single" w:sz="8" w:space="0" w:color="auto"/>
            </w:tcBorders>
            <w:shd w:val="clear" w:color="auto" w:fill="auto"/>
            <w:vAlign w:val="center"/>
            <w:hideMark/>
          </w:tcPr>
          <w:p w14:paraId="5F46864D"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2F9B2106" w14:textId="77777777" w:rsidR="006F220D" w:rsidRDefault="006F220D" w:rsidP="005F6231">
            <w:pPr>
              <w:jc w:val="center"/>
              <w:rPr>
                <w:color w:val="000000"/>
                <w:sz w:val="20"/>
                <w:szCs w:val="20"/>
              </w:rPr>
            </w:pPr>
          </w:p>
        </w:tc>
      </w:tr>
      <w:tr w:rsidR="006F220D" w14:paraId="56A76B7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EC210FD" w14:textId="77777777" w:rsidR="006F220D" w:rsidRDefault="006F220D" w:rsidP="005F6231">
            <w:pPr>
              <w:rPr>
                <w:rFonts w:ascii="Calibri" w:hAnsi="Calibri" w:cs="Calibri"/>
                <w:color w:val="000000"/>
              </w:rPr>
            </w:pPr>
            <w:r>
              <w:rPr>
                <w:rFonts w:ascii="Calibri" w:hAnsi="Calibri" w:cs="Calibri"/>
                <w:color w:val="000000"/>
              </w:rPr>
              <w:t>California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12ADD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5A3517E" w14:textId="77777777" w:rsidR="006F220D" w:rsidRPr="00135859" w:rsidRDefault="006F220D" w:rsidP="005F6231">
            <w:pPr>
              <w:rPr>
                <w:color w:val="FF0000"/>
                <w:sz w:val="20"/>
                <w:szCs w:val="20"/>
              </w:rPr>
            </w:pPr>
            <w:r w:rsidRPr="00135859">
              <w:rPr>
                <w:color w:val="FF0000"/>
                <w:sz w:val="20"/>
                <w:szCs w:val="20"/>
              </w:rPr>
              <w:t xml:space="preserve">                225 </w:t>
            </w:r>
          </w:p>
        </w:tc>
        <w:tc>
          <w:tcPr>
            <w:tcW w:w="1059" w:type="dxa"/>
            <w:tcBorders>
              <w:top w:val="nil"/>
              <w:left w:val="nil"/>
              <w:bottom w:val="single" w:sz="4" w:space="0" w:color="auto"/>
              <w:right w:val="single" w:sz="4" w:space="0" w:color="auto"/>
            </w:tcBorders>
            <w:shd w:val="clear" w:color="auto" w:fill="auto"/>
            <w:vAlign w:val="center"/>
            <w:hideMark/>
          </w:tcPr>
          <w:p w14:paraId="257A2086" w14:textId="77777777" w:rsidR="006F220D" w:rsidRPr="00135859" w:rsidRDefault="006F220D" w:rsidP="005F6231">
            <w:pPr>
              <w:jc w:val="center"/>
              <w:rPr>
                <w:color w:val="FF0000"/>
                <w:sz w:val="20"/>
                <w:szCs w:val="20"/>
              </w:rPr>
            </w:pPr>
            <w:r w:rsidRPr="00135859">
              <w:rPr>
                <w:color w:val="FF0000"/>
                <w:sz w:val="20"/>
                <w:szCs w:val="20"/>
              </w:rPr>
              <w:t>122%</w:t>
            </w:r>
          </w:p>
        </w:tc>
        <w:tc>
          <w:tcPr>
            <w:tcW w:w="1080" w:type="dxa"/>
            <w:tcBorders>
              <w:top w:val="nil"/>
              <w:left w:val="nil"/>
              <w:bottom w:val="single" w:sz="4" w:space="0" w:color="auto"/>
              <w:right w:val="single" w:sz="4" w:space="0" w:color="auto"/>
            </w:tcBorders>
            <w:shd w:val="clear" w:color="auto" w:fill="auto"/>
            <w:vAlign w:val="center"/>
            <w:hideMark/>
          </w:tcPr>
          <w:p w14:paraId="593E6EA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B28ACF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7FD8C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DABC606" w14:textId="77777777" w:rsidR="006F220D" w:rsidRDefault="006F220D" w:rsidP="005F6231">
            <w:pPr>
              <w:rPr>
                <w:color w:val="000000"/>
                <w:sz w:val="20"/>
                <w:szCs w:val="20"/>
              </w:rPr>
            </w:pPr>
            <w:r>
              <w:rPr>
                <w:color w:val="000000"/>
                <w:sz w:val="20"/>
                <w:szCs w:val="20"/>
              </w:rPr>
              <w:t xml:space="preserve">                355 </w:t>
            </w:r>
          </w:p>
        </w:tc>
        <w:tc>
          <w:tcPr>
            <w:tcW w:w="1142" w:type="dxa"/>
            <w:tcBorders>
              <w:top w:val="nil"/>
              <w:left w:val="nil"/>
              <w:bottom w:val="single" w:sz="4" w:space="0" w:color="auto"/>
              <w:right w:val="single" w:sz="8" w:space="0" w:color="auto"/>
            </w:tcBorders>
            <w:shd w:val="clear" w:color="auto" w:fill="auto"/>
            <w:vAlign w:val="center"/>
            <w:hideMark/>
          </w:tcPr>
          <w:p w14:paraId="31D8A088"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5E935EC4" w14:textId="77777777" w:rsidR="006F220D" w:rsidRDefault="006F220D" w:rsidP="005F6231">
            <w:pPr>
              <w:jc w:val="center"/>
              <w:rPr>
                <w:color w:val="000000"/>
                <w:sz w:val="20"/>
                <w:szCs w:val="20"/>
              </w:rPr>
            </w:pPr>
          </w:p>
        </w:tc>
      </w:tr>
      <w:tr w:rsidR="006F220D" w14:paraId="0BDE1464"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FD32532" w14:textId="77777777" w:rsidR="006F220D" w:rsidRDefault="006F220D" w:rsidP="005F6231">
            <w:pPr>
              <w:rPr>
                <w:rFonts w:ascii="Calibri" w:hAnsi="Calibri" w:cs="Calibri"/>
                <w:color w:val="000000"/>
              </w:rPr>
            </w:pPr>
            <w:r>
              <w:rPr>
                <w:rFonts w:ascii="Calibri" w:hAnsi="Calibri" w:cs="Calibri"/>
                <w:color w:val="000000"/>
              </w:rPr>
              <w:t>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246F55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73FB08D" w14:textId="77777777" w:rsidR="006F220D" w:rsidRPr="00135859" w:rsidRDefault="006F220D" w:rsidP="005F6231">
            <w:pPr>
              <w:rPr>
                <w:color w:val="FF0000"/>
                <w:sz w:val="20"/>
                <w:szCs w:val="20"/>
              </w:rPr>
            </w:pPr>
            <w:r w:rsidRPr="00135859">
              <w:rPr>
                <w:color w:val="FF0000"/>
                <w:sz w:val="20"/>
                <w:szCs w:val="20"/>
              </w:rPr>
              <w:t xml:space="preserve">                219 </w:t>
            </w:r>
          </w:p>
        </w:tc>
        <w:tc>
          <w:tcPr>
            <w:tcW w:w="1059" w:type="dxa"/>
            <w:tcBorders>
              <w:top w:val="nil"/>
              <w:left w:val="nil"/>
              <w:bottom w:val="single" w:sz="4" w:space="0" w:color="auto"/>
              <w:right w:val="single" w:sz="4" w:space="0" w:color="auto"/>
            </w:tcBorders>
            <w:shd w:val="clear" w:color="auto" w:fill="auto"/>
            <w:vAlign w:val="center"/>
            <w:hideMark/>
          </w:tcPr>
          <w:p w14:paraId="7164DACD"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452AD28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DC2A3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4D36C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3B8195" w14:textId="77777777" w:rsidR="006F220D" w:rsidRDefault="006F220D" w:rsidP="005F6231">
            <w:pPr>
              <w:rPr>
                <w:color w:val="000000"/>
                <w:sz w:val="20"/>
                <w:szCs w:val="20"/>
              </w:rPr>
            </w:pPr>
            <w:r>
              <w:rPr>
                <w:color w:val="000000"/>
                <w:sz w:val="20"/>
                <w:szCs w:val="20"/>
              </w:rPr>
              <w:t xml:space="preserve">                320 </w:t>
            </w:r>
          </w:p>
        </w:tc>
        <w:tc>
          <w:tcPr>
            <w:tcW w:w="1142" w:type="dxa"/>
            <w:tcBorders>
              <w:top w:val="nil"/>
              <w:left w:val="nil"/>
              <w:bottom w:val="single" w:sz="4" w:space="0" w:color="auto"/>
              <w:right w:val="single" w:sz="8" w:space="0" w:color="auto"/>
            </w:tcBorders>
            <w:shd w:val="clear" w:color="auto" w:fill="auto"/>
            <w:vAlign w:val="center"/>
            <w:hideMark/>
          </w:tcPr>
          <w:p w14:paraId="6DE6EC52"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F04F2A9" w14:textId="77777777" w:rsidR="006F220D" w:rsidRDefault="006F220D" w:rsidP="005F6231">
            <w:pPr>
              <w:jc w:val="center"/>
              <w:rPr>
                <w:color w:val="000000"/>
                <w:sz w:val="20"/>
                <w:szCs w:val="20"/>
              </w:rPr>
            </w:pPr>
          </w:p>
        </w:tc>
      </w:tr>
      <w:tr w:rsidR="006F220D" w14:paraId="05F4D1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1C0EF62" w14:textId="77777777" w:rsidR="006F220D" w:rsidRDefault="006F220D" w:rsidP="005F6231">
            <w:pPr>
              <w:rPr>
                <w:rFonts w:ascii="Calibri" w:hAnsi="Calibri" w:cs="Calibri"/>
                <w:color w:val="000000"/>
              </w:rPr>
            </w:pPr>
            <w:r>
              <w:rPr>
                <w:rFonts w:ascii="Calibri" w:hAnsi="Calibri" w:cs="Calibri"/>
                <w:color w:val="000000"/>
              </w:rPr>
              <w:t>North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1AC5F2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CCAA812" w14:textId="77777777" w:rsidR="006F220D" w:rsidRPr="00135859" w:rsidRDefault="006F220D" w:rsidP="005F6231">
            <w:pPr>
              <w:rPr>
                <w:color w:val="FF0000"/>
                <w:sz w:val="20"/>
                <w:szCs w:val="20"/>
              </w:rPr>
            </w:pPr>
            <w:r w:rsidRPr="00135859">
              <w:rPr>
                <w:color w:val="FF0000"/>
                <w:sz w:val="20"/>
                <w:szCs w:val="20"/>
              </w:rPr>
              <w:t xml:space="preserve">                216 </w:t>
            </w:r>
          </w:p>
        </w:tc>
        <w:tc>
          <w:tcPr>
            <w:tcW w:w="1059" w:type="dxa"/>
            <w:tcBorders>
              <w:top w:val="nil"/>
              <w:left w:val="nil"/>
              <w:bottom w:val="single" w:sz="4" w:space="0" w:color="auto"/>
              <w:right w:val="single" w:sz="4" w:space="0" w:color="auto"/>
            </w:tcBorders>
            <w:shd w:val="clear" w:color="auto" w:fill="auto"/>
            <w:vAlign w:val="center"/>
            <w:hideMark/>
          </w:tcPr>
          <w:p w14:paraId="559E72A9" w14:textId="77777777" w:rsidR="006F220D" w:rsidRPr="00135859" w:rsidRDefault="006F220D" w:rsidP="005F6231">
            <w:pPr>
              <w:jc w:val="center"/>
              <w:rPr>
                <w:color w:val="FF0000"/>
                <w:sz w:val="20"/>
                <w:szCs w:val="20"/>
              </w:rPr>
            </w:pPr>
            <w:r w:rsidRPr="00135859">
              <w:rPr>
                <w:color w:val="FF0000"/>
                <w:sz w:val="20"/>
                <w:szCs w:val="20"/>
              </w:rPr>
              <w:t>183%</w:t>
            </w:r>
          </w:p>
        </w:tc>
        <w:tc>
          <w:tcPr>
            <w:tcW w:w="1080" w:type="dxa"/>
            <w:tcBorders>
              <w:top w:val="nil"/>
              <w:left w:val="nil"/>
              <w:bottom w:val="single" w:sz="4" w:space="0" w:color="auto"/>
              <w:right w:val="single" w:sz="4" w:space="0" w:color="auto"/>
            </w:tcBorders>
            <w:shd w:val="clear" w:color="auto" w:fill="auto"/>
            <w:vAlign w:val="center"/>
            <w:hideMark/>
          </w:tcPr>
          <w:p w14:paraId="3AA199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47B873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FFEE3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263E4D8" w14:textId="77777777" w:rsidR="006F220D" w:rsidRDefault="006F220D" w:rsidP="005F6231">
            <w:pPr>
              <w:rPr>
                <w:color w:val="000000"/>
                <w:sz w:val="20"/>
                <w:szCs w:val="20"/>
              </w:rPr>
            </w:pPr>
            <w:r>
              <w:rPr>
                <w:color w:val="000000"/>
                <w:sz w:val="20"/>
                <w:szCs w:val="20"/>
              </w:rPr>
              <w:t xml:space="preserve">                256 </w:t>
            </w:r>
          </w:p>
        </w:tc>
        <w:tc>
          <w:tcPr>
            <w:tcW w:w="1142" w:type="dxa"/>
            <w:tcBorders>
              <w:top w:val="nil"/>
              <w:left w:val="nil"/>
              <w:bottom w:val="single" w:sz="4" w:space="0" w:color="auto"/>
              <w:right w:val="single" w:sz="8" w:space="0" w:color="auto"/>
            </w:tcBorders>
            <w:shd w:val="clear" w:color="auto" w:fill="auto"/>
            <w:vAlign w:val="center"/>
            <w:hideMark/>
          </w:tcPr>
          <w:p w14:paraId="4D4EF2FB" w14:textId="77777777" w:rsidR="006F220D" w:rsidRDefault="006F220D" w:rsidP="005F6231">
            <w:pPr>
              <w:jc w:val="center"/>
              <w:rPr>
                <w:color w:val="000000"/>
                <w:sz w:val="20"/>
                <w:szCs w:val="20"/>
              </w:rPr>
            </w:pPr>
            <w:r>
              <w:rPr>
                <w:color w:val="000000"/>
                <w:sz w:val="20"/>
                <w:szCs w:val="20"/>
              </w:rPr>
              <w:t>155%</w:t>
            </w:r>
          </w:p>
        </w:tc>
        <w:tc>
          <w:tcPr>
            <w:tcW w:w="1021" w:type="dxa"/>
            <w:tcBorders>
              <w:top w:val="nil"/>
              <w:left w:val="nil"/>
              <w:bottom w:val="single" w:sz="4" w:space="0" w:color="auto"/>
              <w:right w:val="single" w:sz="8" w:space="0" w:color="auto"/>
            </w:tcBorders>
          </w:tcPr>
          <w:p w14:paraId="68CC7015" w14:textId="77777777" w:rsidR="006F220D" w:rsidRDefault="006F220D" w:rsidP="005F6231">
            <w:pPr>
              <w:jc w:val="center"/>
              <w:rPr>
                <w:color w:val="000000"/>
                <w:sz w:val="20"/>
                <w:szCs w:val="20"/>
              </w:rPr>
            </w:pPr>
          </w:p>
        </w:tc>
      </w:tr>
      <w:tr w:rsidR="006F220D" w14:paraId="0C9A245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C23C4E8" w14:textId="77777777" w:rsidR="006F220D" w:rsidRDefault="006F220D" w:rsidP="005F6231">
            <w:pPr>
              <w:rPr>
                <w:rFonts w:ascii="Calibri" w:hAnsi="Calibri" w:cs="Calibri"/>
                <w:color w:val="000000"/>
              </w:rPr>
            </w:pPr>
            <w:r>
              <w:rPr>
                <w:rFonts w:ascii="Calibri" w:hAnsi="Calibri" w:cs="Calibri"/>
                <w:color w:val="000000"/>
              </w:rPr>
              <w:t>Iowa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45C5E9"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6C63603" w14:textId="77777777" w:rsidR="006F220D" w:rsidRPr="00135859" w:rsidRDefault="006F220D" w:rsidP="005F6231">
            <w:pPr>
              <w:rPr>
                <w:color w:val="FF0000"/>
                <w:sz w:val="20"/>
                <w:szCs w:val="20"/>
              </w:rPr>
            </w:pPr>
            <w:r w:rsidRPr="00135859">
              <w:rPr>
                <w:color w:val="FF0000"/>
                <w:sz w:val="20"/>
                <w:szCs w:val="20"/>
              </w:rPr>
              <w:t xml:space="preserve">                213 </w:t>
            </w:r>
          </w:p>
        </w:tc>
        <w:tc>
          <w:tcPr>
            <w:tcW w:w="1059" w:type="dxa"/>
            <w:tcBorders>
              <w:top w:val="nil"/>
              <w:left w:val="nil"/>
              <w:bottom w:val="single" w:sz="4" w:space="0" w:color="auto"/>
              <w:right w:val="single" w:sz="4" w:space="0" w:color="auto"/>
            </w:tcBorders>
            <w:shd w:val="clear" w:color="auto" w:fill="auto"/>
            <w:vAlign w:val="center"/>
            <w:hideMark/>
          </w:tcPr>
          <w:p w14:paraId="3D12FE09" w14:textId="77777777" w:rsidR="006F220D" w:rsidRPr="00135859" w:rsidRDefault="006F220D" w:rsidP="005F6231">
            <w:pPr>
              <w:jc w:val="center"/>
              <w:rPr>
                <w:color w:val="FF0000"/>
                <w:sz w:val="20"/>
                <w:szCs w:val="20"/>
              </w:rPr>
            </w:pPr>
            <w:r w:rsidRPr="00135859">
              <w:rPr>
                <w:color w:val="FF0000"/>
                <w:sz w:val="20"/>
                <w:szCs w:val="20"/>
              </w:rPr>
              <w:t>161%</w:t>
            </w:r>
          </w:p>
        </w:tc>
        <w:tc>
          <w:tcPr>
            <w:tcW w:w="1080" w:type="dxa"/>
            <w:tcBorders>
              <w:top w:val="nil"/>
              <w:left w:val="nil"/>
              <w:bottom w:val="single" w:sz="4" w:space="0" w:color="auto"/>
              <w:right w:val="single" w:sz="4" w:space="0" w:color="auto"/>
            </w:tcBorders>
            <w:shd w:val="clear" w:color="auto" w:fill="auto"/>
            <w:vAlign w:val="center"/>
            <w:hideMark/>
          </w:tcPr>
          <w:p w14:paraId="1CA87D2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6D631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43A5F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8426418"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0606E07D" w14:textId="77777777" w:rsidR="006F220D" w:rsidRDefault="006F220D" w:rsidP="005F6231">
            <w:pPr>
              <w:jc w:val="center"/>
              <w:rPr>
                <w:color w:val="000000"/>
                <w:sz w:val="20"/>
                <w:szCs w:val="20"/>
              </w:rPr>
            </w:pPr>
            <w:r>
              <w:rPr>
                <w:color w:val="000000"/>
                <w:sz w:val="20"/>
                <w:szCs w:val="20"/>
              </w:rPr>
              <w:t>125%</w:t>
            </w:r>
          </w:p>
        </w:tc>
        <w:tc>
          <w:tcPr>
            <w:tcW w:w="1021" w:type="dxa"/>
            <w:tcBorders>
              <w:top w:val="nil"/>
              <w:left w:val="nil"/>
              <w:bottom w:val="single" w:sz="4" w:space="0" w:color="auto"/>
              <w:right w:val="single" w:sz="8" w:space="0" w:color="auto"/>
            </w:tcBorders>
          </w:tcPr>
          <w:p w14:paraId="50DEC0E0" w14:textId="77777777" w:rsidR="006F220D" w:rsidRDefault="006F220D" w:rsidP="005F6231">
            <w:pPr>
              <w:jc w:val="center"/>
              <w:rPr>
                <w:color w:val="000000"/>
                <w:sz w:val="20"/>
                <w:szCs w:val="20"/>
              </w:rPr>
            </w:pPr>
          </w:p>
        </w:tc>
      </w:tr>
      <w:tr w:rsidR="006F220D" w14:paraId="36E27E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0703A8E" w14:textId="77777777" w:rsidR="006F220D" w:rsidRDefault="006F220D" w:rsidP="005F6231">
            <w:pPr>
              <w:rPr>
                <w:rFonts w:ascii="Calibri" w:hAnsi="Calibri" w:cs="Calibri"/>
                <w:color w:val="000000"/>
              </w:rPr>
            </w:pPr>
            <w:r>
              <w:rPr>
                <w:rFonts w:ascii="Calibri" w:hAnsi="Calibri" w:cs="Calibri"/>
                <w:color w:val="000000"/>
              </w:rPr>
              <w:t>Massachusetts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C83081E"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DB3906" w14:textId="77777777" w:rsidR="006F220D" w:rsidRPr="00135859" w:rsidRDefault="006F220D" w:rsidP="005F6231">
            <w:pPr>
              <w:rPr>
                <w:color w:val="FF0000"/>
                <w:sz w:val="20"/>
                <w:szCs w:val="20"/>
              </w:rPr>
            </w:pPr>
            <w:r w:rsidRPr="00135859">
              <w:rPr>
                <w:color w:val="FF0000"/>
                <w:sz w:val="20"/>
                <w:szCs w:val="20"/>
              </w:rPr>
              <w:t xml:space="preserve">                204 </w:t>
            </w:r>
          </w:p>
        </w:tc>
        <w:tc>
          <w:tcPr>
            <w:tcW w:w="1059" w:type="dxa"/>
            <w:tcBorders>
              <w:top w:val="nil"/>
              <w:left w:val="nil"/>
              <w:bottom w:val="single" w:sz="4" w:space="0" w:color="auto"/>
              <w:right w:val="single" w:sz="4" w:space="0" w:color="auto"/>
            </w:tcBorders>
            <w:shd w:val="clear" w:color="auto" w:fill="auto"/>
            <w:vAlign w:val="center"/>
            <w:hideMark/>
          </w:tcPr>
          <w:p w14:paraId="3A2751A7" w14:textId="77777777" w:rsidR="006F220D" w:rsidRPr="00135859" w:rsidRDefault="006F220D" w:rsidP="005F6231">
            <w:pPr>
              <w:jc w:val="center"/>
              <w:rPr>
                <w:color w:val="FF0000"/>
                <w:sz w:val="20"/>
                <w:szCs w:val="20"/>
              </w:rPr>
            </w:pPr>
            <w:r w:rsidRPr="00135859">
              <w:rPr>
                <w:color w:val="FF0000"/>
                <w:sz w:val="20"/>
                <w:szCs w:val="20"/>
              </w:rPr>
              <w:t>147%</w:t>
            </w:r>
          </w:p>
        </w:tc>
        <w:tc>
          <w:tcPr>
            <w:tcW w:w="1080" w:type="dxa"/>
            <w:tcBorders>
              <w:top w:val="nil"/>
              <w:left w:val="nil"/>
              <w:bottom w:val="single" w:sz="4" w:space="0" w:color="auto"/>
              <w:right w:val="single" w:sz="4" w:space="0" w:color="auto"/>
            </w:tcBorders>
            <w:shd w:val="clear" w:color="auto" w:fill="auto"/>
            <w:vAlign w:val="center"/>
            <w:hideMark/>
          </w:tcPr>
          <w:p w14:paraId="11744F8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1BE26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6C98CF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D32C49D"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7FAD9ACA" w14:textId="77777777" w:rsidR="006F220D" w:rsidRDefault="006F220D" w:rsidP="005F6231">
            <w:pPr>
              <w:jc w:val="center"/>
              <w:rPr>
                <w:color w:val="000000"/>
                <w:sz w:val="20"/>
                <w:szCs w:val="20"/>
              </w:rPr>
            </w:pPr>
            <w:r>
              <w:rPr>
                <w:color w:val="000000"/>
                <w:sz w:val="20"/>
                <w:szCs w:val="20"/>
              </w:rPr>
              <w:t>135%</w:t>
            </w:r>
          </w:p>
        </w:tc>
        <w:tc>
          <w:tcPr>
            <w:tcW w:w="1021" w:type="dxa"/>
            <w:tcBorders>
              <w:top w:val="nil"/>
              <w:left w:val="nil"/>
              <w:bottom w:val="single" w:sz="4" w:space="0" w:color="auto"/>
              <w:right w:val="single" w:sz="8" w:space="0" w:color="auto"/>
            </w:tcBorders>
          </w:tcPr>
          <w:p w14:paraId="42183CD5" w14:textId="77777777" w:rsidR="006F220D" w:rsidRDefault="006F220D" w:rsidP="005F6231">
            <w:pPr>
              <w:jc w:val="center"/>
              <w:rPr>
                <w:color w:val="000000"/>
                <w:sz w:val="20"/>
                <w:szCs w:val="20"/>
              </w:rPr>
            </w:pPr>
          </w:p>
        </w:tc>
      </w:tr>
      <w:tr w:rsidR="006F220D" w14:paraId="361C0A0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A0FC3DE" w14:textId="77777777" w:rsidR="006F220D" w:rsidRDefault="006F220D" w:rsidP="005F6231">
            <w:pPr>
              <w:rPr>
                <w:rFonts w:ascii="Calibri" w:hAnsi="Calibri" w:cs="Calibri"/>
                <w:color w:val="000000"/>
              </w:rPr>
            </w:pPr>
            <w:r>
              <w:rPr>
                <w:rFonts w:ascii="Calibri" w:hAnsi="Calibri" w:cs="Calibri"/>
                <w:color w:val="000000"/>
              </w:rPr>
              <w:t>Wisconsin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9D9D99D"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757E3E30" w14:textId="77777777" w:rsidR="006F220D" w:rsidRPr="00135859" w:rsidRDefault="006F220D" w:rsidP="005F6231">
            <w:pPr>
              <w:rPr>
                <w:color w:val="FF0000"/>
                <w:sz w:val="20"/>
                <w:szCs w:val="20"/>
              </w:rPr>
            </w:pPr>
            <w:r w:rsidRPr="00135859">
              <w:rPr>
                <w:color w:val="FF0000"/>
                <w:sz w:val="20"/>
                <w:szCs w:val="20"/>
              </w:rPr>
              <w:t xml:space="preserve">                198 </w:t>
            </w:r>
          </w:p>
        </w:tc>
        <w:tc>
          <w:tcPr>
            <w:tcW w:w="1059" w:type="dxa"/>
            <w:tcBorders>
              <w:top w:val="nil"/>
              <w:left w:val="nil"/>
              <w:bottom w:val="single" w:sz="4" w:space="0" w:color="auto"/>
              <w:right w:val="single" w:sz="4" w:space="0" w:color="auto"/>
            </w:tcBorders>
            <w:shd w:val="clear" w:color="auto" w:fill="auto"/>
            <w:vAlign w:val="center"/>
            <w:hideMark/>
          </w:tcPr>
          <w:p w14:paraId="0724B5B2" w14:textId="77777777" w:rsidR="006F220D" w:rsidRPr="00135859" w:rsidRDefault="006F220D" w:rsidP="005F6231">
            <w:pPr>
              <w:jc w:val="center"/>
              <w:rPr>
                <w:color w:val="FF0000"/>
                <w:sz w:val="20"/>
                <w:szCs w:val="20"/>
              </w:rPr>
            </w:pPr>
            <w:r w:rsidRPr="00135859">
              <w:rPr>
                <w:color w:val="FF0000"/>
                <w:sz w:val="20"/>
                <w:szCs w:val="20"/>
              </w:rPr>
              <w:t>145%</w:t>
            </w:r>
          </w:p>
        </w:tc>
        <w:tc>
          <w:tcPr>
            <w:tcW w:w="1080" w:type="dxa"/>
            <w:tcBorders>
              <w:top w:val="nil"/>
              <w:left w:val="nil"/>
              <w:bottom w:val="single" w:sz="4" w:space="0" w:color="auto"/>
              <w:right w:val="single" w:sz="4" w:space="0" w:color="auto"/>
            </w:tcBorders>
            <w:shd w:val="clear" w:color="auto" w:fill="auto"/>
            <w:vAlign w:val="center"/>
            <w:hideMark/>
          </w:tcPr>
          <w:p w14:paraId="265B23B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174EF5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0F366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8A7A833"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12EC73A3" w14:textId="77777777" w:rsidR="006F220D" w:rsidRDefault="006F220D" w:rsidP="005F6231">
            <w:pPr>
              <w:jc w:val="center"/>
              <w:rPr>
                <w:color w:val="000000"/>
                <w:sz w:val="20"/>
                <w:szCs w:val="20"/>
              </w:rPr>
            </w:pPr>
            <w:r>
              <w:rPr>
                <w:color w:val="000000"/>
                <w:sz w:val="20"/>
                <w:szCs w:val="20"/>
              </w:rPr>
              <w:t>105%</w:t>
            </w:r>
          </w:p>
        </w:tc>
        <w:tc>
          <w:tcPr>
            <w:tcW w:w="1021" w:type="dxa"/>
            <w:tcBorders>
              <w:top w:val="nil"/>
              <w:left w:val="nil"/>
              <w:bottom w:val="single" w:sz="4" w:space="0" w:color="auto"/>
              <w:right w:val="single" w:sz="8" w:space="0" w:color="auto"/>
            </w:tcBorders>
          </w:tcPr>
          <w:p w14:paraId="141CF628" w14:textId="77777777" w:rsidR="006F220D" w:rsidRDefault="006F220D" w:rsidP="005F6231">
            <w:pPr>
              <w:jc w:val="center"/>
              <w:rPr>
                <w:color w:val="000000"/>
                <w:sz w:val="20"/>
                <w:szCs w:val="20"/>
              </w:rPr>
            </w:pPr>
          </w:p>
        </w:tc>
      </w:tr>
      <w:tr w:rsidR="006F220D" w14:paraId="263CA60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B8F8BE" w14:textId="77777777" w:rsidR="006F220D" w:rsidRDefault="006F220D" w:rsidP="005F6231">
            <w:pPr>
              <w:rPr>
                <w:rFonts w:ascii="Calibri" w:hAnsi="Calibri" w:cs="Calibri"/>
                <w:color w:val="000000"/>
              </w:rPr>
            </w:pPr>
            <w:r>
              <w:rPr>
                <w:rFonts w:ascii="Calibri" w:hAnsi="Calibri" w:cs="Calibri"/>
                <w:color w:val="000000"/>
              </w:rPr>
              <w:t>Nebraska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2B813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3080B7F" w14:textId="77777777" w:rsidR="006F220D" w:rsidRPr="00135859" w:rsidRDefault="006F220D" w:rsidP="005F6231">
            <w:pPr>
              <w:rPr>
                <w:color w:val="FF0000"/>
                <w:sz w:val="20"/>
                <w:szCs w:val="20"/>
              </w:rPr>
            </w:pPr>
            <w:r w:rsidRPr="00135859">
              <w:rPr>
                <w:color w:val="FF0000"/>
                <w:sz w:val="20"/>
                <w:szCs w:val="20"/>
              </w:rPr>
              <w:t xml:space="preserve">                180 </w:t>
            </w:r>
          </w:p>
        </w:tc>
        <w:tc>
          <w:tcPr>
            <w:tcW w:w="1059" w:type="dxa"/>
            <w:tcBorders>
              <w:top w:val="nil"/>
              <w:left w:val="nil"/>
              <w:bottom w:val="single" w:sz="4" w:space="0" w:color="auto"/>
              <w:right w:val="single" w:sz="4" w:space="0" w:color="auto"/>
            </w:tcBorders>
            <w:shd w:val="clear" w:color="auto" w:fill="auto"/>
            <w:vAlign w:val="center"/>
            <w:hideMark/>
          </w:tcPr>
          <w:p w14:paraId="36ADC0AF"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2C5C03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76C7C4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7E8E917"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D42F8C4" w14:textId="77777777" w:rsidR="006F220D" w:rsidRDefault="006F220D" w:rsidP="005F6231">
            <w:pPr>
              <w:rPr>
                <w:color w:val="000000"/>
                <w:sz w:val="20"/>
                <w:szCs w:val="20"/>
              </w:rPr>
            </w:pPr>
            <w:r>
              <w:rPr>
                <w:color w:val="000000"/>
                <w:sz w:val="20"/>
                <w:szCs w:val="20"/>
              </w:rPr>
              <w:t xml:space="preserve">                232 </w:t>
            </w:r>
          </w:p>
        </w:tc>
        <w:tc>
          <w:tcPr>
            <w:tcW w:w="1142" w:type="dxa"/>
            <w:tcBorders>
              <w:top w:val="nil"/>
              <w:left w:val="nil"/>
              <w:bottom w:val="single" w:sz="4" w:space="0" w:color="auto"/>
              <w:right w:val="single" w:sz="8" w:space="0" w:color="auto"/>
            </w:tcBorders>
            <w:shd w:val="clear" w:color="auto" w:fill="auto"/>
            <w:vAlign w:val="center"/>
            <w:hideMark/>
          </w:tcPr>
          <w:p w14:paraId="2D4E2FC7" w14:textId="77777777" w:rsidR="006F220D" w:rsidRDefault="006F220D" w:rsidP="005F6231">
            <w:pPr>
              <w:jc w:val="center"/>
              <w:rPr>
                <w:color w:val="000000"/>
                <w:sz w:val="20"/>
                <w:szCs w:val="20"/>
              </w:rPr>
            </w:pPr>
            <w:r>
              <w:rPr>
                <w:color w:val="000000"/>
                <w:sz w:val="20"/>
                <w:szCs w:val="20"/>
              </w:rPr>
              <w:t>127%</w:t>
            </w:r>
          </w:p>
        </w:tc>
        <w:tc>
          <w:tcPr>
            <w:tcW w:w="1021" w:type="dxa"/>
            <w:tcBorders>
              <w:top w:val="nil"/>
              <w:left w:val="nil"/>
              <w:bottom w:val="single" w:sz="4" w:space="0" w:color="auto"/>
              <w:right w:val="single" w:sz="8" w:space="0" w:color="auto"/>
            </w:tcBorders>
          </w:tcPr>
          <w:p w14:paraId="2B8B9E17" w14:textId="77777777" w:rsidR="006F220D" w:rsidRDefault="006F220D" w:rsidP="005F6231">
            <w:pPr>
              <w:jc w:val="center"/>
              <w:rPr>
                <w:color w:val="000000"/>
                <w:sz w:val="20"/>
                <w:szCs w:val="20"/>
              </w:rPr>
            </w:pPr>
          </w:p>
        </w:tc>
      </w:tr>
      <w:tr w:rsidR="006F220D" w14:paraId="63421AF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FBB4EC8" w14:textId="77777777" w:rsidR="006F220D" w:rsidRDefault="006F220D" w:rsidP="005F6231">
            <w:pPr>
              <w:rPr>
                <w:rFonts w:ascii="Calibri" w:hAnsi="Calibri" w:cs="Calibri"/>
                <w:color w:val="000000"/>
              </w:rPr>
            </w:pPr>
            <w:r>
              <w:rPr>
                <w:rFonts w:ascii="Calibri" w:hAnsi="Calibri" w:cs="Calibri"/>
                <w:color w:val="000000"/>
              </w:rPr>
              <w:t>Maine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CA5DD8"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17F05CE" w14:textId="77777777" w:rsidR="006F220D" w:rsidRPr="00135859" w:rsidRDefault="006F220D" w:rsidP="005F6231">
            <w:pPr>
              <w:rPr>
                <w:color w:val="FF0000"/>
                <w:sz w:val="20"/>
                <w:szCs w:val="20"/>
              </w:rPr>
            </w:pPr>
            <w:r w:rsidRPr="00135859">
              <w:rPr>
                <w:color w:val="FF0000"/>
                <w:sz w:val="20"/>
                <w:szCs w:val="20"/>
              </w:rPr>
              <w:t xml:space="preserve">                178 </w:t>
            </w:r>
          </w:p>
        </w:tc>
        <w:tc>
          <w:tcPr>
            <w:tcW w:w="1059" w:type="dxa"/>
            <w:tcBorders>
              <w:top w:val="nil"/>
              <w:left w:val="nil"/>
              <w:bottom w:val="single" w:sz="4" w:space="0" w:color="auto"/>
              <w:right w:val="single" w:sz="4" w:space="0" w:color="auto"/>
            </w:tcBorders>
            <w:shd w:val="clear" w:color="auto" w:fill="auto"/>
            <w:vAlign w:val="center"/>
            <w:hideMark/>
          </w:tcPr>
          <w:p w14:paraId="210E7D9D"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43F5B857"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ADC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9DA35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F8FDD88"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1D32623B"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30EF3146" w14:textId="77777777" w:rsidR="006F220D" w:rsidRDefault="006F220D" w:rsidP="005F6231">
            <w:pPr>
              <w:jc w:val="center"/>
              <w:rPr>
                <w:color w:val="000000"/>
                <w:sz w:val="20"/>
                <w:szCs w:val="20"/>
              </w:rPr>
            </w:pPr>
          </w:p>
        </w:tc>
      </w:tr>
      <w:tr w:rsidR="006F220D" w14:paraId="717B62C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A11CCC5" w14:textId="77777777" w:rsidR="006F220D" w:rsidRDefault="006F220D" w:rsidP="005F6231">
            <w:pPr>
              <w:rPr>
                <w:rFonts w:ascii="Calibri" w:hAnsi="Calibri" w:cs="Calibri"/>
                <w:color w:val="000000"/>
              </w:rPr>
            </w:pPr>
            <w:r>
              <w:rPr>
                <w:rFonts w:ascii="Calibri" w:hAnsi="Calibri" w:cs="Calibri"/>
                <w:color w:val="000000"/>
              </w:rPr>
              <w:t>Rhode Island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7E9AD9C"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7AB5FFE0" w14:textId="77777777" w:rsidR="006F220D" w:rsidRPr="00135859" w:rsidRDefault="006F220D" w:rsidP="005F6231">
            <w:pPr>
              <w:rPr>
                <w:color w:val="FF0000"/>
                <w:sz w:val="20"/>
                <w:szCs w:val="20"/>
              </w:rPr>
            </w:pPr>
            <w:r w:rsidRPr="00135859">
              <w:rPr>
                <w:color w:val="FF0000"/>
                <w:sz w:val="20"/>
                <w:szCs w:val="20"/>
              </w:rPr>
              <w:t xml:space="preserve">                170 </w:t>
            </w:r>
          </w:p>
        </w:tc>
        <w:tc>
          <w:tcPr>
            <w:tcW w:w="1059" w:type="dxa"/>
            <w:tcBorders>
              <w:top w:val="nil"/>
              <w:left w:val="nil"/>
              <w:bottom w:val="single" w:sz="4" w:space="0" w:color="auto"/>
              <w:right w:val="single" w:sz="4" w:space="0" w:color="auto"/>
            </w:tcBorders>
            <w:shd w:val="clear" w:color="auto" w:fill="auto"/>
            <w:vAlign w:val="center"/>
            <w:hideMark/>
          </w:tcPr>
          <w:p w14:paraId="33263C25" w14:textId="77777777" w:rsidR="006F220D" w:rsidRPr="00135859" w:rsidRDefault="006F220D" w:rsidP="005F6231">
            <w:pPr>
              <w:jc w:val="center"/>
              <w:rPr>
                <w:color w:val="FF0000"/>
                <w:sz w:val="20"/>
                <w:szCs w:val="20"/>
              </w:rPr>
            </w:pPr>
            <w:r w:rsidRPr="00135859">
              <w:rPr>
                <w:color w:val="FF0000"/>
                <w:sz w:val="20"/>
                <w:szCs w:val="20"/>
              </w:rPr>
              <w:t>217%</w:t>
            </w:r>
          </w:p>
        </w:tc>
        <w:tc>
          <w:tcPr>
            <w:tcW w:w="1080" w:type="dxa"/>
            <w:tcBorders>
              <w:top w:val="nil"/>
              <w:left w:val="nil"/>
              <w:bottom w:val="single" w:sz="4" w:space="0" w:color="auto"/>
              <w:right w:val="single" w:sz="4" w:space="0" w:color="auto"/>
            </w:tcBorders>
            <w:shd w:val="clear" w:color="auto" w:fill="auto"/>
            <w:vAlign w:val="center"/>
            <w:hideMark/>
          </w:tcPr>
          <w:p w14:paraId="5CDE366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3D8E00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21786F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BA1BFCC" w14:textId="77777777" w:rsidR="006F220D" w:rsidRDefault="006F220D" w:rsidP="005F6231">
            <w:pPr>
              <w:rPr>
                <w:color w:val="000000"/>
                <w:sz w:val="20"/>
                <w:szCs w:val="20"/>
              </w:rPr>
            </w:pPr>
            <w:r>
              <w:rPr>
                <w:color w:val="000000"/>
                <w:sz w:val="20"/>
                <w:szCs w:val="20"/>
              </w:rPr>
              <w:t xml:space="preserve">                195 </w:t>
            </w:r>
          </w:p>
        </w:tc>
        <w:tc>
          <w:tcPr>
            <w:tcW w:w="1142" w:type="dxa"/>
            <w:tcBorders>
              <w:top w:val="nil"/>
              <w:left w:val="nil"/>
              <w:bottom w:val="single" w:sz="4" w:space="0" w:color="auto"/>
              <w:right w:val="single" w:sz="8" w:space="0" w:color="auto"/>
            </w:tcBorders>
            <w:shd w:val="clear" w:color="auto" w:fill="auto"/>
            <w:vAlign w:val="center"/>
            <w:hideMark/>
          </w:tcPr>
          <w:p w14:paraId="2747B793" w14:textId="77777777" w:rsidR="006F220D" w:rsidRDefault="006F220D" w:rsidP="005F6231">
            <w:pPr>
              <w:jc w:val="center"/>
              <w:rPr>
                <w:color w:val="000000"/>
                <w:sz w:val="20"/>
                <w:szCs w:val="20"/>
              </w:rPr>
            </w:pPr>
            <w:r>
              <w:rPr>
                <w:color w:val="000000"/>
                <w:sz w:val="20"/>
                <w:szCs w:val="20"/>
              </w:rPr>
              <w:t>189%</w:t>
            </w:r>
          </w:p>
        </w:tc>
        <w:tc>
          <w:tcPr>
            <w:tcW w:w="1021" w:type="dxa"/>
            <w:tcBorders>
              <w:top w:val="nil"/>
              <w:left w:val="nil"/>
              <w:bottom w:val="single" w:sz="4" w:space="0" w:color="auto"/>
              <w:right w:val="single" w:sz="8" w:space="0" w:color="auto"/>
            </w:tcBorders>
          </w:tcPr>
          <w:p w14:paraId="055A3A4E" w14:textId="77777777" w:rsidR="006F220D" w:rsidRDefault="006F220D" w:rsidP="005F6231">
            <w:pPr>
              <w:jc w:val="center"/>
              <w:rPr>
                <w:color w:val="000000"/>
                <w:sz w:val="20"/>
                <w:szCs w:val="20"/>
              </w:rPr>
            </w:pPr>
          </w:p>
        </w:tc>
      </w:tr>
      <w:tr w:rsidR="006F220D" w14:paraId="3C50132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5895F16" w14:textId="77777777" w:rsidR="006F220D" w:rsidRDefault="006F220D" w:rsidP="005F6231">
            <w:pPr>
              <w:rPr>
                <w:rFonts w:ascii="Calibri" w:hAnsi="Calibri" w:cs="Calibri"/>
                <w:color w:val="000000"/>
              </w:rPr>
            </w:pPr>
            <w:r>
              <w:rPr>
                <w:rFonts w:ascii="Calibri" w:hAnsi="Calibri" w:cs="Calibri"/>
                <w:color w:val="000000"/>
              </w:rPr>
              <w:t>Delaware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118CF6" w14:textId="77777777" w:rsidR="006F220D" w:rsidRPr="00135859" w:rsidRDefault="006F220D" w:rsidP="005F6231">
            <w:pPr>
              <w:jc w:val="center"/>
              <w:rPr>
                <w:color w:val="FF0000"/>
                <w:sz w:val="20"/>
                <w:szCs w:val="20"/>
              </w:rPr>
            </w:pPr>
            <w:r w:rsidRPr="00135859">
              <w:rPr>
                <w:color w:val="FF0000"/>
                <w:sz w:val="20"/>
                <w:szCs w:val="20"/>
              </w:rPr>
              <w:t>17%</w:t>
            </w:r>
          </w:p>
        </w:tc>
        <w:tc>
          <w:tcPr>
            <w:tcW w:w="896" w:type="dxa"/>
            <w:tcBorders>
              <w:top w:val="nil"/>
              <w:left w:val="nil"/>
              <w:bottom w:val="single" w:sz="4" w:space="0" w:color="auto"/>
              <w:right w:val="single" w:sz="4" w:space="0" w:color="auto"/>
            </w:tcBorders>
            <w:shd w:val="clear" w:color="auto" w:fill="auto"/>
            <w:vAlign w:val="center"/>
            <w:hideMark/>
          </w:tcPr>
          <w:p w14:paraId="1659752A" w14:textId="77777777" w:rsidR="006F220D" w:rsidRPr="00135859" w:rsidRDefault="006F220D" w:rsidP="005F6231">
            <w:pPr>
              <w:rPr>
                <w:color w:val="FF0000"/>
                <w:sz w:val="20"/>
                <w:szCs w:val="20"/>
              </w:rPr>
            </w:pPr>
            <w:r w:rsidRPr="00135859">
              <w:rPr>
                <w:color w:val="FF0000"/>
                <w:sz w:val="20"/>
                <w:szCs w:val="20"/>
              </w:rPr>
              <w:t xml:space="preserve">                164 </w:t>
            </w:r>
          </w:p>
        </w:tc>
        <w:tc>
          <w:tcPr>
            <w:tcW w:w="1059" w:type="dxa"/>
            <w:tcBorders>
              <w:top w:val="nil"/>
              <w:left w:val="nil"/>
              <w:bottom w:val="single" w:sz="4" w:space="0" w:color="auto"/>
              <w:right w:val="single" w:sz="4" w:space="0" w:color="auto"/>
            </w:tcBorders>
            <w:shd w:val="clear" w:color="auto" w:fill="auto"/>
            <w:vAlign w:val="center"/>
            <w:hideMark/>
          </w:tcPr>
          <w:p w14:paraId="00F07DCA"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516645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713E2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DE808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2F497C5" w14:textId="77777777" w:rsidR="006F220D" w:rsidRDefault="006F220D" w:rsidP="005F6231">
            <w:pPr>
              <w:rPr>
                <w:color w:val="000000"/>
                <w:sz w:val="20"/>
                <w:szCs w:val="20"/>
              </w:rPr>
            </w:pPr>
            <w:r>
              <w:rPr>
                <w:color w:val="000000"/>
                <w:sz w:val="20"/>
                <w:szCs w:val="20"/>
              </w:rPr>
              <w:t xml:space="preserve">                275 </w:t>
            </w:r>
          </w:p>
        </w:tc>
        <w:tc>
          <w:tcPr>
            <w:tcW w:w="1142" w:type="dxa"/>
            <w:tcBorders>
              <w:top w:val="nil"/>
              <w:left w:val="nil"/>
              <w:bottom w:val="single" w:sz="4" w:space="0" w:color="auto"/>
              <w:right w:val="single" w:sz="8" w:space="0" w:color="auto"/>
            </w:tcBorders>
            <w:shd w:val="clear" w:color="auto" w:fill="auto"/>
            <w:vAlign w:val="center"/>
            <w:hideMark/>
          </w:tcPr>
          <w:p w14:paraId="2C6F68A4" w14:textId="77777777" w:rsidR="006F220D" w:rsidRDefault="006F220D" w:rsidP="005F6231">
            <w:pPr>
              <w:jc w:val="center"/>
              <w:rPr>
                <w:color w:val="000000"/>
                <w:sz w:val="20"/>
                <w:szCs w:val="20"/>
              </w:rPr>
            </w:pPr>
            <w:r>
              <w:rPr>
                <w:color w:val="000000"/>
                <w:sz w:val="20"/>
                <w:szCs w:val="20"/>
              </w:rPr>
              <w:t>123%</w:t>
            </w:r>
          </w:p>
        </w:tc>
        <w:tc>
          <w:tcPr>
            <w:tcW w:w="1021" w:type="dxa"/>
            <w:tcBorders>
              <w:top w:val="nil"/>
              <w:left w:val="nil"/>
              <w:bottom w:val="single" w:sz="4" w:space="0" w:color="auto"/>
              <w:right w:val="single" w:sz="8" w:space="0" w:color="auto"/>
            </w:tcBorders>
          </w:tcPr>
          <w:p w14:paraId="490E1533" w14:textId="77777777" w:rsidR="006F220D" w:rsidRDefault="006F220D" w:rsidP="005F6231">
            <w:pPr>
              <w:jc w:val="center"/>
              <w:rPr>
                <w:color w:val="000000"/>
                <w:sz w:val="20"/>
                <w:szCs w:val="20"/>
              </w:rPr>
            </w:pPr>
          </w:p>
        </w:tc>
      </w:tr>
      <w:tr w:rsidR="006F220D" w14:paraId="3B48A95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FB9FE6" w14:textId="77777777" w:rsidR="006F220D" w:rsidRDefault="006F220D" w:rsidP="005F6231">
            <w:pPr>
              <w:rPr>
                <w:rFonts w:ascii="Calibri" w:hAnsi="Calibri" w:cs="Calibri"/>
                <w:color w:val="000000"/>
              </w:rPr>
            </w:pPr>
            <w:r>
              <w:rPr>
                <w:rFonts w:ascii="Calibri" w:hAnsi="Calibri" w:cs="Calibri"/>
                <w:color w:val="000000"/>
              </w:rPr>
              <w:t>Washington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E322780"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45223763" w14:textId="77777777" w:rsidR="006F220D" w:rsidRPr="00135859" w:rsidRDefault="006F220D" w:rsidP="005F6231">
            <w:pPr>
              <w:rPr>
                <w:color w:val="FF0000"/>
                <w:sz w:val="20"/>
                <w:szCs w:val="20"/>
              </w:rPr>
            </w:pPr>
            <w:r w:rsidRPr="00135859">
              <w:rPr>
                <w:color w:val="FF0000"/>
                <w:sz w:val="20"/>
                <w:szCs w:val="20"/>
              </w:rPr>
              <w:t xml:space="preserve">                157 </w:t>
            </w:r>
          </w:p>
        </w:tc>
        <w:tc>
          <w:tcPr>
            <w:tcW w:w="1059" w:type="dxa"/>
            <w:tcBorders>
              <w:top w:val="nil"/>
              <w:left w:val="nil"/>
              <w:bottom w:val="single" w:sz="4" w:space="0" w:color="auto"/>
              <w:right w:val="single" w:sz="4" w:space="0" w:color="auto"/>
            </w:tcBorders>
            <w:shd w:val="clear" w:color="auto" w:fill="auto"/>
            <w:vAlign w:val="center"/>
            <w:hideMark/>
          </w:tcPr>
          <w:p w14:paraId="4CB39B4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1596D4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C21F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835A7A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D6D7D92" w14:textId="77777777" w:rsidR="006F220D" w:rsidRDefault="006F220D" w:rsidP="005F6231">
            <w:pPr>
              <w:rPr>
                <w:color w:val="000000"/>
                <w:sz w:val="20"/>
                <w:szCs w:val="20"/>
              </w:rPr>
            </w:pPr>
            <w:r>
              <w:rPr>
                <w:color w:val="000000"/>
                <w:sz w:val="20"/>
                <w:szCs w:val="20"/>
              </w:rPr>
              <w:t xml:space="preserve">                239 </w:t>
            </w:r>
          </w:p>
        </w:tc>
        <w:tc>
          <w:tcPr>
            <w:tcW w:w="1142" w:type="dxa"/>
            <w:tcBorders>
              <w:top w:val="nil"/>
              <w:left w:val="nil"/>
              <w:bottom w:val="single" w:sz="4" w:space="0" w:color="auto"/>
              <w:right w:val="single" w:sz="8" w:space="0" w:color="auto"/>
            </w:tcBorders>
            <w:shd w:val="clear" w:color="auto" w:fill="auto"/>
            <w:vAlign w:val="center"/>
            <w:hideMark/>
          </w:tcPr>
          <w:p w14:paraId="2C772408"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71AE0026" w14:textId="77777777" w:rsidR="006F220D" w:rsidRDefault="006F220D" w:rsidP="005F6231">
            <w:pPr>
              <w:jc w:val="center"/>
              <w:rPr>
                <w:color w:val="000000"/>
                <w:sz w:val="20"/>
                <w:szCs w:val="20"/>
              </w:rPr>
            </w:pPr>
          </w:p>
        </w:tc>
      </w:tr>
      <w:tr w:rsidR="006F220D" w14:paraId="489D0A8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945779" w14:textId="77777777" w:rsidR="006F220D" w:rsidRDefault="006F220D" w:rsidP="005F6231">
            <w:pPr>
              <w:rPr>
                <w:rFonts w:ascii="Calibri" w:hAnsi="Calibri" w:cs="Calibri"/>
                <w:color w:val="000000"/>
              </w:rPr>
            </w:pPr>
            <w:r>
              <w:rPr>
                <w:rFonts w:ascii="Calibri" w:hAnsi="Calibri" w:cs="Calibri"/>
                <w:color w:val="000000"/>
              </w:rPr>
              <w:t>Maryland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ECAEF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025803" w14:textId="77777777" w:rsidR="006F220D" w:rsidRPr="00135859" w:rsidRDefault="006F220D" w:rsidP="005F6231">
            <w:pPr>
              <w:rPr>
                <w:color w:val="FF0000"/>
                <w:sz w:val="20"/>
                <w:szCs w:val="20"/>
              </w:rPr>
            </w:pPr>
            <w:r w:rsidRPr="00135859">
              <w:rPr>
                <w:color w:val="FF0000"/>
                <w:sz w:val="20"/>
                <w:szCs w:val="20"/>
              </w:rPr>
              <w:t xml:space="preserve">                156 </w:t>
            </w:r>
          </w:p>
        </w:tc>
        <w:tc>
          <w:tcPr>
            <w:tcW w:w="1059" w:type="dxa"/>
            <w:tcBorders>
              <w:top w:val="nil"/>
              <w:left w:val="nil"/>
              <w:bottom w:val="single" w:sz="4" w:space="0" w:color="auto"/>
              <w:right w:val="single" w:sz="4" w:space="0" w:color="auto"/>
            </w:tcBorders>
            <w:shd w:val="clear" w:color="auto" w:fill="auto"/>
            <w:vAlign w:val="center"/>
            <w:hideMark/>
          </w:tcPr>
          <w:p w14:paraId="39F729CE" w14:textId="77777777" w:rsidR="006F220D" w:rsidRPr="00135859" w:rsidRDefault="006F220D" w:rsidP="005F6231">
            <w:pPr>
              <w:jc w:val="center"/>
              <w:rPr>
                <w:color w:val="FF0000"/>
                <w:sz w:val="20"/>
                <w:szCs w:val="20"/>
              </w:rPr>
            </w:pPr>
            <w:r w:rsidRPr="00135859">
              <w:rPr>
                <w:color w:val="FF0000"/>
                <w:sz w:val="20"/>
                <w:szCs w:val="20"/>
              </w:rPr>
              <w:t>186%</w:t>
            </w:r>
          </w:p>
        </w:tc>
        <w:tc>
          <w:tcPr>
            <w:tcW w:w="1080" w:type="dxa"/>
            <w:tcBorders>
              <w:top w:val="nil"/>
              <w:left w:val="nil"/>
              <w:bottom w:val="single" w:sz="4" w:space="0" w:color="auto"/>
              <w:right w:val="single" w:sz="4" w:space="0" w:color="auto"/>
            </w:tcBorders>
            <w:shd w:val="clear" w:color="auto" w:fill="auto"/>
            <w:vAlign w:val="center"/>
            <w:hideMark/>
          </w:tcPr>
          <w:p w14:paraId="5A0B9EF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ADDA5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1C1A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3ECB6C" w14:textId="77777777" w:rsidR="006F220D" w:rsidRDefault="006F220D" w:rsidP="005F6231">
            <w:pPr>
              <w:rPr>
                <w:color w:val="000000"/>
                <w:sz w:val="20"/>
                <w:szCs w:val="20"/>
              </w:rPr>
            </w:pPr>
            <w:r>
              <w:rPr>
                <w:color w:val="000000"/>
                <w:sz w:val="20"/>
                <w:szCs w:val="20"/>
              </w:rPr>
              <w:t xml:space="preserve">                222 </w:t>
            </w:r>
          </w:p>
        </w:tc>
        <w:tc>
          <w:tcPr>
            <w:tcW w:w="1142" w:type="dxa"/>
            <w:tcBorders>
              <w:top w:val="nil"/>
              <w:left w:val="nil"/>
              <w:bottom w:val="single" w:sz="4" w:space="0" w:color="auto"/>
              <w:right w:val="single" w:sz="8" w:space="0" w:color="auto"/>
            </w:tcBorders>
            <w:shd w:val="clear" w:color="auto" w:fill="auto"/>
            <w:vAlign w:val="center"/>
            <w:hideMark/>
          </w:tcPr>
          <w:p w14:paraId="050EF14A" w14:textId="77777777" w:rsidR="006F220D" w:rsidRDefault="006F220D" w:rsidP="005F6231">
            <w:pPr>
              <w:jc w:val="center"/>
              <w:rPr>
                <w:color w:val="000000"/>
                <w:sz w:val="20"/>
                <w:szCs w:val="20"/>
              </w:rPr>
            </w:pPr>
            <w:r>
              <w:rPr>
                <w:color w:val="000000"/>
                <w:sz w:val="20"/>
                <w:szCs w:val="20"/>
              </w:rPr>
              <w:t>131%</w:t>
            </w:r>
          </w:p>
        </w:tc>
        <w:tc>
          <w:tcPr>
            <w:tcW w:w="1021" w:type="dxa"/>
            <w:tcBorders>
              <w:top w:val="nil"/>
              <w:left w:val="nil"/>
              <w:bottom w:val="single" w:sz="4" w:space="0" w:color="auto"/>
              <w:right w:val="single" w:sz="8" w:space="0" w:color="auto"/>
            </w:tcBorders>
          </w:tcPr>
          <w:p w14:paraId="294B4B86" w14:textId="77777777" w:rsidR="006F220D" w:rsidRDefault="006F220D" w:rsidP="005F6231">
            <w:pPr>
              <w:jc w:val="center"/>
              <w:rPr>
                <w:color w:val="000000"/>
                <w:sz w:val="20"/>
                <w:szCs w:val="20"/>
              </w:rPr>
            </w:pPr>
          </w:p>
        </w:tc>
      </w:tr>
      <w:tr w:rsidR="006F220D" w14:paraId="48B18C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BA9B562" w14:textId="77777777" w:rsidR="006F220D" w:rsidRDefault="006F220D" w:rsidP="005F6231">
            <w:pPr>
              <w:rPr>
                <w:rFonts w:ascii="Calibri" w:hAnsi="Calibri" w:cs="Calibri"/>
                <w:color w:val="000000"/>
              </w:rPr>
            </w:pPr>
            <w:r>
              <w:rPr>
                <w:rFonts w:ascii="Calibri" w:hAnsi="Calibri" w:cs="Calibri"/>
                <w:color w:val="000000"/>
              </w:rPr>
              <w:t>Utah</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A0505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37B881" w14:textId="77777777" w:rsidR="006F220D" w:rsidRPr="00135859" w:rsidRDefault="006F220D" w:rsidP="005F6231">
            <w:pPr>
              <w:rPr>
                <w:color w:val="FF0000"/>
                <w:sz w:val="20"/>
                <w:szCs w:val="20"/>
              </w:rPr>
            </w:pPr>
            <w:r w:rsidRPr="00135859">
              <w:rPr>
                <w:color w:val="FF0000"/>
                <w:sz w:val="20"/>
                <w:szCs w:val="20"/>
              </w:rPr>
              <w:t xml:space="preserve">                138 </w:t>
            </w:r>
          </w:p>
        </w:tc>
        <w:tc>
          <w:tcPr>
            <w:tcW w:w="1059" w:type="dxa"/>
            <w:tcBorders>
              <w:top w:val="nil"/>
              <w:left w:val="nil"/>
              <w:bottom w:val="single" w:sz="4" w:space="0" w:color="auto"/>
              <w:right w:val="single" w:sz="4" w:space="0" w:color="auto"/>
            </w:tcBorders>
            <w:shd w:val="clear" w:color="auto" w:fill="auto"/>
            <w:vAlign w:val="center"/>
            <w:hideMark/>
          </w:tcPr>
          <w:p w14:paraId="79AE19F5"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2726B7D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367022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CB611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58D360" w14:textId="77777777" w:rsidR="006F220D" w:rsidRDefault="006F220D" w:rsidP="005F6231">
            <w:pPr>
              <w:rPr>
                <w:color w:val="000000"/>
                <w:sz w:val="20"/>
                <w:szCs w:val="20"/>
              </w:rPr>
            </w:pPr>
            <w:r>
              <w:rPr>
                <w:color w:val="000000"/>
                <w:sz w:val="20"/>
                <w:szCs w:val="20"/>
              </w:rPr>
              <w:t xml:space="preserve">                188 </w:t>
            </w:r>
          </w:p>
        </w:tc>
        <w:tc>
          <w:tcPr>
            <w:tcW w:w="1142" w:type="dxa"/>
            <w:tcBorders>
              <w:top w:val="nil"/>
              <w:left w:val="nil"/>
              <w:bottom w:val="single" w:sz="4" w:space="0" w:color="auto"/>
              <w:right w:val="single" w:sz="8" w:space="0" w:color="auto"/>
            </w:tcBorders>
            <w:shd w:val="clear" w:color="auto" w:fill="auto"/>
            <w:vAlign w:val="center"/>
            <w:hideMark/>
          </w:tcPr>
          <w:p w14:paraId="44B1D4E1"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75408EC2" w14:textId="77777777" w:rsidR="006F220D" w:rsidRDefault="006F220D" w:rsidP="005F6231">
            <w:pPr>
              <w:jc w:val="center"/>
              <w:rPr>
                <w:color w:val="000000"/>
                <w:sz w:val="20"/>
                <w:szCs w:val="20"/>
              </w:rPr>
            </w:pPr>
          </w:p>
        </w:tc>
      </w:tr>
      <w:tr w:rsidR="006F220D" w14:paraId="04BA332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E5C9E1A" w14:textId="77777777" w:rsidR="006F220D" w:rsidRDefault="006F220D" w:rsidP="005F6231">
            <w:pPr>
              <w:rPr>
                <w:rFonts w:ascii="Calibri" w:hAnsi="Calibri" w:cs="Calibri"/>
                <w:color w:val="000000"/>
              </w:rPr>
            </w:pPr>
            <w:r>
              <w:rPr>
                <w:rFonts w:ascii="Calibri" w:hAnsi="Calibri" w:cs="Calibri"/>
                <w:color w:val="000000"/>
              </w:rPr>
              <w:t>Vermont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2A24E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5D6D3D7" w14:textId="77777777" w:rsidR="006F220D" w:rsidRPr="00135859" w:rsidRDefault="006F220D" w:rsidP="005F6231">
            <w:pPr>
              <w:rPr>
                <w:color w:val="FF0000"/>
                <w:sz w:val="20"/>
                <w:szCs w:val="20"/>
              </w:rPr>
            </w:pPr>
            <w:r w:rsidRPr="00135859">
              <w:rPr>
                <w:color w:val="FF0000"/>
                <w:sz w:val="20"/>
                <w:szCs w:val="20"/>
              </w:rPr>
              <w:t xml:space="preserve">                134 </w:t>
            </w:r>
          </w:p>
        </w:tc>
        <w:tc>
          <w:tcPr>
            <w:tcW w:w="1059" w:type="dxa"/>
            <w:tcBorders>
              <w:top w:val="nil"/>
              <w:left w:val="nil"/>
              <w:bottom w:val="single" w:sz="4" w:space="0" w:color="auto"/>
              <w:right w:val="single" w:sz="4" w:space="0" w:color="auto"/>
            </w:tcBorders>
            <w:shd w:val="clear" w:color="auto" w:fill="auto"/>
            <w:vAlign w:val="center"/>
            <w:hideMark/>
          </w:tcPr>
          <w:p w14:paraId="5D89A6BC"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04CE6D0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38E97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860C70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3C13BAD" w14:textId="77777777" w:rsidR="006F220D" w:rsidRDefault="006F220D" w:rsidP="005F6231">
            <w:pPr>
              <w:rPr>
                <w:color w:val="000000"/>
                <w:sz w:val="20"/>
                <w:szCs w:val="20"/>
              </w:rPr>
            </w:pPr>
            <w:r>
              <w:rPr>
                <w:color w:val="000000"/>
                <w:sz w:val="20"/>
                <w:szCs w:val="20"/>
              </w:rPr>
              <w:t xml:space="preserve">                226 </w:t>
            </w:r>
          </w:p>
        </w:tc>
        <w:tc>
          <w:tcPr>
            <w:tcW w:w="1142" w:type="dxa"/>
            <w:tcBorders>
              <w:top w:val="nil"/>
              <w:left w:val="nil"/>
              <w:bottom w:val="single" w:sz="4" w:space="0" w:color="auto"/>
              <w:right w:val="single" w:sz="8" w:space="0" w:color="auto"/>
            </w:tcBorders>
            <w:shd w:val="clear" w:color="auto" w:fill="auto"/>
            <w:vAlign w:val="center"/>
            <w:hideMark/>
          </w:tcPr>
          <w:p w14:paraId="071B42A7" w14:textId="77777777" w:rsidR="006F220D" w:rsidRDefault="006F220D" w:rsidP="005F6231">
            <w:pPr>
              <w:jc w:val="center"/>
              <w:rPr>
                <w:color w:val="000000"/>
                <w:sz w:val="20"/>
                <w:szCs w:val="20"/>
              </w:rPr>
            </w:pPr>
            <w:r>
              <w:rPr>
                <w:color w:val="000000"/>
                <w:sz w:val="20"/>
                <w:szCs w:val="20"/>
              </w:rPr>
              <w:t>64%</w:t>
            </w:r>
          </w:p>
        </w:tc>
        <w:tc>
          <w:tcPr>
            <w:tcW w:w="1021" w:type="dxa"/>
            <w:tcBorders>
              <w:top w:val="nil"/>
              <w:left w:val="nil"/>
              <w:bottom w:val="single" w:sz="4" w:space="0" w:color="auto"/>
              <w:right w:val="single" w:sz="8" w:space="0" w:color="auto"/>
            </w:tcBorders>
          </w:tcPr>
          <w:p w14:paraId="3BD8BC3D" w14:textId="77777777" w:rsidR="006F220D" w:rsidRDefault="006F220D" w:rsidP="005F6231">
            <w:pPr>
              <w:jc w:val="center"/>
              <w:rPr>
                <w:color w:val="000000"/>
                <w:sz w:val="20"/>
                <w:szCs w:val="20"/>
              </w:rPr>
            </w:pPr>
          </w:p>
        </w:tc>
      </w:tr>
      <w:tr w:rsidR="006F220D" w14:paraId="2D4B63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648FB1D" w14:textId="77777777" w:rsidR="006F220D" w:rsidRDefault="006F220D" w:rsidP="005F6231">
            <w:pPr>
              <w:rPr>
                <w:rFonts w:ascii="Calibri" w:hAnsi="Calibri" w:cs="Calibri"/>
                <w:color w:val="000000"/>
              </w:rPr>
            </w:pPr>
            <w:r>
              <w:rPr>
                <w:rFonts w:ascii="Calibri" w:hAnsi="Calibri" w:cs="Calibri"/>
                <w:color w:val="000000"/>
              </w:rPr>
              <w:t>Minnesota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D67E3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7B51FC3" w14:textId="77777777" w:rsidR="006F220D" w:rsidRPr="00135859" w:rsidRDefault="006F220D" w:rsidP="005F6231">
            <w:pPr>
              <w:rPr>
                <w:color w:val="FF0000"/>
                <w:sz w:val="20"/>
                <w:szCs w:val="20"/>
              </w:rPr>
            </w:pPr>
            <w:r w:rsidRPr="00135859">
              <w:rPr>
                <w:color w:val="FF0000"/>
                <w:sz w:val="20"/>
                <w:szCs w:val="20"/>
              </w:rPr>
              <w:t xml:space="preserve">                123 </w:t>
            </w:r>
          </w:p>
        </w:tc>
        <w:tc>
          <w:tcPr>
            <w:tcW w:w="1059" w:type="dxa"/>
            <w:tcBorders>
              <w:top w:val="nil"/>
              <w:left w:val="nil"/>
              <w:bottom w:val="single" w:sz="4" w:space="0" w:color="auto"/>
              <w:right w:val="single" w:sz="4" w:space="0" w:color="auto"/>
            </w:tcBorders>
            <w:shd w:val="clear" w:color="auto" w:fill="auto"/>
            <w:vAlign w:val="center"/>
            <w:hideMark/>
          </w:tcPr>
          <w:p w14:paraId="4A902127" w14:textId="77777777" w:rsidR="006F220D" w:rsidRPr="00135859" w:rsidRDefault="006F220D" w:rsidP="005F6231">
            <w:pPr>
              <w:jc w:val="center"/>
              <w:rPr>
                <w:color w:val="FF0000"/>
                <w:sz w:val="20"/>
                <w:szCs w:val="20"/>
              </w:rPr>
            </w:pPr>
            <w:r w:rsidRPr="00135859">
              <w:rPr>
                <w:color w:val="FF0000"/>
                <w:sz w:val="20"/>
                <w:szCs w:val="20"/>
              </w:rPr>
              <w:t>215%</w:t>
            </w:r>
          </w:p>
        </w:tc>
        <w:tc>
          <w:tcPr>
            <w:tcW w:w="1080" w:type="dxa"/>
            <w:tcBorders>
              <w:top w:val="nil"/>
              <w:left w:val="nil"/>
              <w:bottom w:val="single" w:sz="4" w:space="0" w:color="auto"/>
              <w:right w:val="single" w:sz="4" w:space="0" w:color="auto"/>
            </w:tcBorders>
            <w:shd w:val="clear" w:color="auto" w:fill="auto"/>
            <w:vAlign w:val="center"/>
            <w:hideMark/>
          </w:tcPr>
          <w:p w14:paraId="1654C08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B532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139D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8F58616" w14:textId="77777777" w:rsidR="006F220D" w:rsidRDefault="006F220D" w:rsidP="005F6231">
            <w:pPr>
              <w:rPr>
                <w:color w:val="000000"/>
                <w:sz w:val="20"/>
                <w:szCs w:val="20"/>
              </w:rPr>
            </w:pPr>
            <w:r>
              <w:rPr>
                <w:color w:val="000000"/>
                <w:sz w:val="20"/>
                <w:szCs w:val="20"/>
              </w:rPr>
              <w:t xml:space="preserve">                200 </w:t>
            </w:r>
          </w:p>
        </w:tc>
        <w:tc>
          <w:tcPr>
            <w:tcW w:w="1142" w:type="dxa"/>
            <w:tcBorders>
              <w:top w:val="nil"/>
              <w:left w:val="nil"/>
              <w:bottom w:val="single" w:sz="4" w:space="0" w:color="auto"/>
              <w:right w:val="single" w:sz="8" w:space="0" w:color="auto"/>
            </w:tcBorders>
            <w:shd w:val="clear" w:color="auto" w:fill="auto"/>
            <w:vAlign w:val="center"/>
            <w:hideMark/>
          </w:tcPr>
          <w:p w14:paraId="0E25D9AE" w14:textId="77777777" w:rsidR="006F220D" w:rsidRDefault="006F220D" w:rsidP="005F6231">
            <w:pPr>
              <w:jc w:val="center"/>
              <w:rPr>
                <w:color w:val="000000"/>
                <w:sz w:val="20"/>
                <w:szCs w:val="20"/>
              </w:rPr>
            </w:pPr>
            <w:r>
              <w:rPr>
                <w:color w:val="000000"/>
                <w:sz w:val="20"/>
                <w:szCs w:val="20"/>
              </w:rPr>
              <w:t>132%</w:t>
            </w:r>
          </w:p>
        </w:tc>
        <w:tc>
          <w:tcPr>
            <w:tcW w:w="1021" w:type="dxa"/>
            <w:tcBorders>
              <w:top w:val="nil"/>
              <w:left w:val="nil"/>
              <w:bottom w:val="single" w:sz="4" w:space="0" w:color="auto"/>
              <w:right w:val="single" w:sz="8" w:space="0" w:color="auto"/>
            </w:tcBorders>
          </w:tcPr>
          <w:p w14:paraId="5D1C99F6" w14:textId="77777777" w:rsidR="006F220D" w:rsidRDefault="006F220D" w:rsidP="005F6231">
            <w:pPr>
              <w:jc w:val="center"/>
              <w:rPr>
                <w:color w:val="000000"/>
                <w:sz w:val="20"/>
                <w:szCs w:val="20"/>
              </w:rPr>
            </w:pPr>
          </w:p>
        </w:tc>
      </w:tr>
      <w:tr w:rsidR="006F220D" w14:paraId="3624911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0383694" w14:textId="77777777" w:rsidR="006F220D" w:rsidRDefault="006F220D" w:rsidP="005F6231">
            <w:pPr>
              <w:rPr>
                <w:rFonts w:ascii="Calibri" w:hAnsi="Calibri" w:cs="Calibri"/>
                <w:color w:val="000000"/>
              </w:rPr>
            </w:pPr>
            <w:r>
              <w:rPr>
                <w:rFonts w:ascii="Calibri" w:hAnsi="Calibri" w:cs="Calibri"/>
                <w:color w:val="000000"/>
              </w:rPr>
              <w:t>Puerto Rico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792916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CDFDFE6" w14:textId="77777777" w:rsidR="006F220D" w:rsidRPr="00135859" w:rsidRDefault="006F220D" w:rsidP="005F6231">
            <w:pPr>
              <w:rPr>
                <w:color w:val="FF0000"/>
                <w:sz w:val="20"/>
                <w:szCs w:val="20"/>
              </w:rPr>
            </w:pPr>
            <w:r w:rsidRPr="00135859">
              <w:rPr>
                <w:color w:val="FF0000"/>
                <w:sz w:val="20"/>
                <w:szCs w:val="20"/>
              </w:rPr>
              <w:t xml:space="preserve">                113 </w:t>
            </w:r>
          </w:p>
        </w:tc>
        <w:tc>
          <w:tcPr>
            <w:tcW w:w="1059" w:type="dxa"/>
            <w:tcBorders>
              <w:top w:val="nil"/>
              <w:left w:val="nil"/>
              <w:bottom w:val="single" w:sz="4" w:space="0" w:color="auto"/>
              <w:right w:val="single" w:sz="4" w:space="0" w:color="auto"/>
            </w:tcBorders>
            <w:shd w:val="clear" w:color="auto" w:fill="auto"/>
            <w:vAlign w:val="center"/>
            <w:hideMark/>
          </w:tcPr>
          <w:p w14:paraId="139D5419"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15AFF8E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AEBB9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3C88C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D577AAF" w14:textId="77777777" w:rsidR="006F220D" w:rsidRDefault="006F220D" w:rsidP="005F6231">
            <w:pPr>
              <w:rPr>
                <w:color w:val="000000"/>
                <w:sz w:val="20"/>
                <w:szCs w:val="20"/>
              </w:rPr>
            </w:pPr>
            <w:r>
              <w:rPr>
                <w:color w:val="000000"/>
                <w:sz w:val="20"/>
                <w:szCs w:val="20"/>
              </w:rPr>
              <w:t xml:space="preserve">                272 </w:t>
            </w:r>
          </w:p>
        </w:tc>
        <w:tc>
          <w:tcPr>
            <w:tcW w:w="1142" w:type="dxa"/>
            <w:tcBorders>
              <w:top w:val="nil"/>
              <w:left w:val="nil"/>
              <w:bottom w:val="single" w:sz="4" w:space="0" w:color="auto"/>
              <w:right w:val="single" w:sz="8" w:space="0" w:color="auto"/>
            </w:tcBorders>
            <w:shd w:val="clear" w:color="auto" w:fill="auto"/>
            <w:vAlign w:val="center"/>
            <w:hideMark/>
          </w:tcPr>
          <w:p w14:paraId="700A36E1" w14:textId="77777777" w:rsidR="006F220D" w:rsidRDefault="006F220D" w:rsidP="005F6231">
            <w:pPr>
              <w:jc w:val="center"/>
              <w:rPr>
                <w:color w:val="000000"/>
                <w:sz w:val="20"/>
                <w:szCs w:val="20"/>
              </w:rPr>
            </w:pPr>
            <w:r>
              <w:rPr>
                <w:color w:val="000000"/>
                <w:sz w:val="20"/>
                <w:szCs w:val="20"/>
              </w:rPr>
              <w:t>68%</w:t>
            </w:r>
          </w:p>
        </w:tc>
        <w:tc>
          <w:tcPr>
            <w:tcW w:w="1021" w:type="dxa"/>
            <w:tcBorders>
              <w:top w:val="nil"/>
              <w:left w:val="nil"/>
              <w:bottom w:val="single" w:sz="4" w:space="0" w:color="auto"/>
              <w:right w:val="single" w:sz="8" w:space="0" w:color="auto"/>
            </w:tcBorders>
          </w:tcPr>
          <w:p w14:paraId="52E8557D" w14:textId="77777777" w:rsidR="006F220D" w:rsidRDefault="006F220D" w:rsidP="005F6231">
            <w:pPr>
              <w:jc w:val="center"/>
              <w:rPr>
                <w:color w:val="000000"/>
                <w:sz w:val="20"/>
                <w:szCs w:val="20"/>
              </w:rPr>
            </w:pPr>
          </w:p>
        </w:tc>
      </w:tr>
      <w:tr w:rsidR="006F220D" w14:paraId="5190A2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DE58A0" w14:textId="77777777" w:rsidR="006F220D" w:rsidRDefault="006F220D" w:rsidP="005F6231">
            <w:pPr>
              <w:rPr>
                <w:rFonts w:ascii="Calibri" w:hAnsi="Calibri" w:cs="Calibri"/>
                <w:color w:val="000000"/>
              </w:rPr>
            </w:pPr>
            <w:r>
              <w:rPr>
                <w:rFonts w:ascii="Calibri" w:hAnsi="Calibri" w:cs="Calibri"/>
                <w:color w:val="000000"/>
              </w:rPr>
              <w:t>New Hampshire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FAB9FA" w14:textId="77777777" w:rsidR="006F220D" w:rsidRPr="00135859" w:rsidRDefault="006F220D" w:rsidP="005F6231">
            <w:pPr>
              <w:jc w:val="center"/>
              <w:rPr>
                <w:color w:val="FF0000"/>
                <w:sz w:val="20"/>
                <w:szCs w:val="20"/>
              </w:rPr>
            </w:pPr>
            <w:r w:rsidRPr="00135859">
              <w:rPr>
                <w:color w:val="FF0000"/>
                <w:sz w:val="20"/>
                <w:szCs w:val="20"/>
              </w:rPr>
              <w:t>16%</w:t>
            </w:r>
          </w:p>
        </w:tc>
        <w:tc>
          <w:tcPr>
            <w:tcW w:w="896" w:type="dxa"/>
            <w:tcBorders>
              <w:top w:val="nil"/>
              <w:left w:val="nil"/>
              <w:bottom w:val="single" w:sz="4" w:space="0" w:color="auto"/>
              <w:right w:val="single" w:sz="4" w:space="0" w:color="auto"/>
            </w:tcBorders>
            <w:shd w:val="clear" w:color="auto" w:fill="auto"/>
            <w:vAlign w:val="center"/>
            <w:hideMark/>
          </w:tcPr>
          <w:p w14:paraId="74BDB370" w14:textId="77777777" w:rsidR="006F220D" w:rsidRPr="00135859" w:rsidRDefault="006F220D" w:rsidP="005F6231">
            <w:pPr>
              <w:rPr>
                <w:color w:val="FF0000"/>
                <w:sz w:val="20"/>
                <w:szCs w:val="20"/>
              </w:rPr>
            </w:pPr>
            <w:r w:rsidRPr="00135859">
              <w:rPr>
                <w:color w:val="FF0000"/>
                <w:sz w:val="20"/>
                <w:szCs w:val="20"/>
              </w:rPr>
              <w:t xml:space="preserve">                107 </w:t>
            </w:r>
          </w:p>
        </w:tc>
        <w:tc>
          <w:tcPr>
            <w:tcW w:w="1059" w:type="dxa"/>
            <w:tcBorders>
              <w:top w:val="nil"/>
              <w:left w:val="nil"/>
              <w:bottom w:val="single" w:sz="4" w:space="0" w:color="auto"/>
              <w:right w:val="single" w:sz="4" w:space="0" w:color="auto"/>
            </w:tcBorders>
            <w:shd w:val="clear" w:color="auto" w:fill="auto"/>
            <w:vAlign w:val="center"/>
            <w:hideMark/>
          </w:tcPr>
          <w:p w14:paraId="2C99C70D"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275FE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3BE2BA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19DDD0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34CE80" w14:textId="77777777" w:rsidR="006F220D" w:rsidRDefault="006F220D" w:rsidP="005F6231">
            <w:pPr>
              <w:rPr>
                <w:color w:val="000000"/>
                <w:sz w:val="20"/>
                <w:szCs w:val="20"/>
              </w:rPr>
            </w:pPr>
            <w:r>
              <w:rPr>
                <w:color w:val="000000"/>
                <w:sz w:val="20"/>
                <w:szCs w:val="20"/>
              </w:rPr>
              <w:t xml:space="preserve">                127 </w:t>
            </w:r>
          </w:p>
        </w:tc>
        <w:tc>
          <w:tcPr>
            <w:tcW w:w="1142" w:type="dxa"/>
            <w:tcBorders>
              <w:top w:val="nil"/>
              <w:left w:val="nil"/>
              <w:bottom w:val="single" w:sz="4" w:space="0" w:color="auto"/>
              <w:right w:val="single" w:sz="8" w:space="0" w:color="auto"/>
            </w:tcBorders>
            <w:shd w:val="clear" w:color="auto" w:fill="auto"/>
            <w:vAlign w:val="center"/>
            <w:hideMark/>
          </w:tcPr>
          <w:p w14:paraId="74E2DB7D" w14:textId="77777777" w:rsidR="006F220D" w:rsidRDefault="006F220D" w:rsidP="005F6231">
            <w:pPr>
              <w:jc w:val="center"/>
              <w:rPr>
                <w:color w:val="000000"/>
                <w:sz w:val="20"/>
                <w:szCs w:val="20"/>
              </w:rPr>
            </w:pPr>
            <w:r>
              <w:rPr>
                <w:color w:val="000000"/>
                <w:sz w:val="20"/>
                <w:szCs w:val="20"/>
              </w:rPr>
              <w:t>173%</w:t>
            </w:r>
          </w:p>
        </w:tc>
        <w:tc>
          <w:tcPr>
            <w:tcW w:w="1021" w:type="dxa"/>
            <w:tcBorders>
              <w:top w:val="nil"/>
              <w:left w:val="nil"/>
              <w:bottom w:val="single" w:sz="4" w:space="0" w:color="auto"/>
              <w:right w:val="single" w:sz="8" w:space="0" w:color="auto"/>
            </w:tcBorders>
          </w:tcPr>
          <w:p w14:paraId="3E0B4631" w14:textId="77777777" w:rsidR="006F220D" w:rsidRDefault="006F220D" w:rsidP="005F6231">
            <w:pPr>
              <w:jc w:val="center"/>
              <w:rPr>
                <w:color w:val="000000"/>
                <w:sz w:val="20"/>
                <w:szCs w:val="20"/>
              </w:rPr>
            </w:pPr>
          </w:p>
        </w:tc>
      </w:tr>
      <w:tr w:rsidR="006F220D" w14:paraId="62714179" w14:textId="77777777" w:rsidTr="005F6231">
        <w:trPr>
          <w:trHeight w:val="340"/>
        </w:trPr>
        <w:tc>
          <w:tcPr>
            <w:tcW w:w="1661" w:type="dxa"/>
            <w:tcBorders>
              <w:top w:val="nil"/>
              <w:left w:val="single" w:sz="8" w:space="0" w:color="auto"/>
              <w:bottom w:val="single" w:sz="8" w:space="0" w:color="auto"/>
              <w:right w:val="nil"/>
            </w:tcBorders>
            <w:shd w:val="clear" w:color="auto" w:fill="auto"/>
            <w:noWrap/>
            <w:vAlign w:val="bottom"/>
            <w:hideMark/>
          </w:tcPr>
          <w:p w14:paraId="34B0A398" w14:textId="77777777" w:rsidR="006F220D" w:rsidRDefault="006F220D" w:rsidP="005F6231">
            <w:pPr>
              <w:rPr>
                <w:rFonts w:ascii="Calibri" w:hAnsi="Calibri" w:cs="Calibri"/>
                <w:color w:val="000000"/>
              </w:rPr>
            </w:pPr>
            <w:r>
              <w:rPr>
                <w:rFonts w:ascii="Calibri" w:hAnsi="Calibri" w:cs="Calibri"/>
                <w:color w:val="000000"/>
              </w:rPr>
              <w:t>Hawaii</w:t>
            </w:r>
          </w:p>
        </w:tc>
        <w:tc>
          <w:tcPr>
            <w:tcW w:w="1234" w:type="dxa"/>
            <w:tcBorders>
              <w:top w:val="nil"/>
              <w:left w:val="single" w:sz="4" w:space="0" w:color="auto"/>
              <w:bottom w:val="single" w:sz="8" w:space="0" w:color="auto"/>
              <w:right w:val="single" w:sz="4" w:space="0" w:color="auto"/>
            </w:tcBorders>
            <w:shd w:val="clear" w:color="auto" w:fill="auto"/>
            <w:vAlign w:val="center"/>
            <w:hideMark/>
          </w:tcPr>
          <w:p w14:paraId="7780DCB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8" w:space="0" w:color="auto"/>
              <w:right w:val="single" w:sz="4" w:space="0" w:color="auto"/>
            </w:tcBorders>
            <w:shd w:val="clear" w:color="auto" w:fill="auto"/>
            <w:vAlign w:val="center"/>
            <w:hideMark/>
          </w:tcPr>
          <w:p w14:paraId="259FC11B" w14:textId="77777777" w:rsidR="006F220D" w:rsidRPr="00135859" w:rsidRDefault="006F220D" w:rsidP="005F6231">
            <w:pPr>
              <w:rPr>
                <w:color w:val="FF0000"/>
                <w:sz w:val="20"/>
                <w:szCs w:val="20"/>
              </w:rPr>
            </w:pPr>
            <w:r w:rsidRPr="00135859">
              <w:rPr>
                <w:color w:val="FF0000"/>
                <w:sz w:val="20"/>
                <w:szCs w:val="20"/>
              </w:rPr>
              <w:t xml:space="preserve">                  89 </w:t>
            </w:r>
          </w:p>
        </w:tc>
        <w:tc>
          <w:tcPr>
            <w:tcW w:w="1059" w:type="dxa"/>
            <w:tcBorders>
              <w:top w:val="nil"/>
              <w:left w:val="nil"/>
              <w:bottom w:val="single" w:sz="8" w:space="0" w:color="auto"/>
              <w:right w:val="single" w:sz="4" w:space="0" w:color="auto"/>
            </w:tcBorders>
            <w:shd w:val="clear" w:color="auto" w:fill="auto"/>
            <w:vAlign w:val="center"/>
            <w:hideMark/>
          </w:tcPr>
          <w:p w14:paraId="7CBFE8DE" w14:textId="77777777" w:rsidR="006F220D" w:rsidRPr="00135859" w:rsidRDefault="006F220D" w:rsidP="005F6231">
            <w:pPr>
              <w:jc w:val="center"/>
              <w:rPr>
                <w:color w:val="FF0000"/>
                <w:sz w:val="20"/>
                <w:szCs w:val="20"/>
              </w:rPr>
            </w:pPr>
            <w:r w:rsidRPr="00135859">
              <w:rPr>
                <w:color w:val="FF0000"/>
                <w:sz w:val="20"/>
                <w:szCs w:val="20"/>
              </w:rPr>
              <w:t>144%</w:t>
            </w:r>
          </w:p>
        </w:tc>
        <w:tc>
          <w:tcPr>
            <w:tcW w:w="1080" w:type="dxa"/>
            <w:tcBorders>
              <w:top w:val="nil"/>
              <w:left w:val="nil"/>
              <w:bottom w:val="single" w:sz="8" w:space="0" w:color="auto"/>
              <w:right w:val="single" w:sz="4" w:space="0" w:color="auto"/>
            </w:tcBorders>
            <w:shd w:val="clear" w:color="auto" w:fill="auto"/>
            <w:noWrap/>
            <w:vAlign w:val="bottom"/>
            <w:hideMark/>
          </w:tcPr>
          <w:p w14:paraId="69559876"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13C6E4D3"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50453317" w14:textId="77777777" w:rsidR="006F220D" w:rsidRDefault="006F220D" w:rsidP="005F6231">
            <w:pPr>
              <w:rPr>
                <w:rFonts w:ascii="Calibri" w:hAnsi="Calibri" w:cs="Calibri"/>
                <w:color w:val="000000"/>
              </w:rPr>
            </w:pPr>
            <w:r>
              <w:rPr>
                <w:rFonts w:ascii="Calibri" w:hAnsi="Calibri" w:cs="Calibri"/>
                <w:color w:val="000000"/>
              </w:rPr>
              <w:t> </w:t>
            </w:r>
          </w:p>
        </w:tc>
        <w:tc>
          <w:tcPr>
            <w:tcW w:w="892" w:type="dxa"/>
            <w:tcBorders>
              <w:top w:val="nil"/>
              <w:left w:val="nil"/>
              <w:bottom w:val="single" w:sz="8" w:space="0" w:color="auto"/>
              <w:right w:val="single" w:sz="4" w:space="0" w:color="auto"/>
            </w:tcBorders>
            <w:shd w:val="clear" w:color="auto" w:fill="auto"/>
            <w:vAlign w:val="center"/>
            <w:hideMark/>
          </w:tcPr>
          <w:p w14:paraId="09C5DB4A" w14:textId="77777777" w:rsidR="006F220D" w:rsidRDefault="006F220D" w:rsidP="005F6231">
            <w:pPr>
              <w:rPr>
                <w:color w:val="000000"/>
                <w:sz w:val="20"/>
                <w:szCs w:val="20"/>
              </w:rPr>
            </w:pPr>
            <w:r>
              <w:rPr>
                <w:color w:val="000000"/>
                <w:sz w:val="20"/>
                <w:szCs w:val="20"/>
              </w:rPr>
              <w:t xml:space="preserve">                  73 </w:t>
            </w:r>
          </w:p>
        </w:tc>
        <w:tc>
          <w:tcPr>
            <w:tcW w:w="1142" w:type="dxa"/>
            <w:tcBorders>
              <w:top w:val="nil"/>
              <w:left w:val="nil"/>
              <w:bottom w:val="single" w:sz="8" w:space="0" w:color="auto"/>
              <w:right w:val="single" w:sz="8" w:space="0" w:color="auto"/>
            </w:tcBorders>
            <w:shd w:val="clear" w:color="auto" w:fill="auto"/>
            <w:vAlign w:val="center"/>
            <w:hideMark/>
          </w:tcPr>
          <w:p w14:paraId="067A68DF" w14:textId="77777777" w:rsidR="006F220D" w:rsidRDefault="006F220D" w:rsidP="005F6231">
            <w:pPr>
              <w:jc w:val="center"/>
              <w:rPr>
                <w:color w:val="000000"/>
                <w:sz w:val="20"/>
                <w:szCs w:val="20"/>
              </w:rPr>
            </w:pPr>
            <w:r>
              <w:rPr>
                <w:color w:val="000000"/>
                <w:sz w:val="20"/>
                <w:szCs w:val="20"/>
              </w:rPr>
              <w:t>176%</w:t>
            </w:r>
          </w:p>
        </w:tc>
        <w:tc>
          <w:tcPr>
            <w:tcW w:w="1021" w:type="dxa"/>
            <w:tcBorders>
              <w:top w:val="nil"/>
              <w:left w:val="nil"/>
              <w:bottom w:val="single" w:sz="8" w:space="0" w:color="auto"/>
              <w:right w:val="single" w:sz="8" w:space="0" w:color="auto"/>
            </w:tcBorders>
          </w:tcPr>
          <w:p w14:paraId="2115F553" w14:textId="77777777" w:rsidR="006F220D" w:rsidRDefault="006F220D" w:rsidP="005F6231">
            <w:pPr>
              <w:jc w:val="center"/>
              <w:rPr>
                <w:color w:val="000000"/>
                <w:sz w:val="20"/>
                <w:szCs w:val="20"/>
              </w:rPr>
            </w:pPr>
          </w:p>
        </w:tc>
      </w:tr>
    </w:tbl>
    <w:p w14:paraId="40A6FFCE" w14:textId="77777777" w:rsidR="006F220D" w:rsidRPr="008B606F" w:rsidRDefault="006F220D" w:rsidP="006F220D"/>
    <w:p w14:paraId="1D36E86C" w14:textId="77777777" w:rsidR="00C8403E" w:rsidRDefault="00C8403E" w:rsidP="0001625C"/>
    <w:p w14:paraId="4FD2B713" w14:textId="77777777" w:rsidR="00C8403E" w:rsidRDefault="00C8403E" w:rsidP="0001625C"/>
    <w:p w14:paraId="6837F10F" w14:textId="77777777" w:rsidR="00614E71" w:rsidRDefault="00614E71" w:rsidP="0001625C"/>
    <w:p w14:paraId="1C9BA7E6" w14:textId="784B3DFD" w:rsidR="0001625C" w:rsidRDefault="0001625C" w:rsidP="0001625C">
      <w:pPr>
        <w:rPr>
          <w:b/>
          <w:bCs/>
        </w:rPr>
      </w:pPr>
    </w:p>
    <w:p w14:paraId="61439E83" w14:textId="0770A9FD" w:rsidR="00D035F3" w:rsidRPr="00C47465" w:rsidRDefault="00D035F3"/>
    <w:sectPr w:rsidR="00D035F3" w:rsidRPr="00C47465" w:rsidSect="00FD6CB2">
      <w:headerReference w:type="default" r:id="rId25"/>
      <w:footerReference w:type="default" r:id="rId2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17E7D" w14:textId="77777777" w:rsidR="00FA3434" w:rsidRDefault="00FA3434">
      <w:r>
        <w:separator/>
      </w:r>
    </w:p>
  </w:endnote>
  <w:endnote w:type="continuationSeparator" w:id="0">
    <w:p w14:paraId="3DD7F22D" w14:textId="77777777" w:rsidR="00FA3434" w:rsidRDefault="00FA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0304480"/>
      <w:docPartObj>
        <w:docPartGallery w:val="Page Numbers (Bottom of Page)"/>
        <w:docPartUnique/>
      </w:docPartObj>
    </w:sdtPr>
    <w:sdtContent>
      <w:p w14:paraId="382FE358" w14:textId="224D633B"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C73B04" w14:textId="77777777" w:rsidR="00FD6CB2" w:rsidRDefault="00FD6CB2" w:rsidP="00FD6C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52E24CD" w14:paraId="2C60FD3C" w14:textId="77777777" w:rsidTr="00727ED9">
      <w:trPr>
        <w:trHeight w:val="300"/>
      </w:trPr>
      <w:tc>
        <w:tcPr>
          <w:tcW w:w="3120" w:type="dxa"/>
        </w:tcPr>
        <w:p w14:paraId="61FB8257" w14:textId="53CF654B" w:rsidR="052E24CD" w:rsidRDefault="052E24CD" w:rsidP="00727ED9">
          <w:pPr>
            <w:pStyle w:val="Header"/>
            <w:ind w:left="-115"/>
          </w:pPr>
        </w:p>
      </w:tc>
      <w:tc>
        <w:tcPr>
          <w:tcW w:w="3120" w:type="dxa"/>
        </w:tcPr>
        <w:p w14:paraId="277C55C0" w14:textId="60A1301B" w:rsidR="052E24CD" w:rsidRDefault="052E24CD" w:rsidP="00727ED9">
          <w:pPr>
            <w:pStyle w:val="Header"/>
            <w:jc w:val="center"/>
          </w:pPr>
        </w:p>
      </w:tc>
      <w:tc>
        <w:tcPr>
          <w:tcW w:w="3120" w:type="dxa"/>
        </w:tcPr>
        <w:p w14:paraId="6CB89D46" w14:textId="2A7D72C0" w:rsidR="052E24CD" w:rsidRDefault="052E24CD" w:rsidP="00727ED9">
          <w:pPr>
            <w:pStyle w:val="Header"/>
            <w:ind w:right="-115"/>
            <w:jc w:val="right"/>
          </w:pPr>
        </w:p>
      </w:tc>
    </w:tr>
  </w:tbl>
  <w:p w14:paraId="1647FDE6" w14:textId="51ED8F87" w:rsidR="052E24CD" w:rsidRDefault="052E24CD" w:rsidP="00727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6A2709D0" w14:textId="77777777" w:rsidTr="00727ED9">
      <w:trPr>
        <w:trHeight w:val="300"/>
      </w:trPr>
      <w:tc>
        <w:tcPr>
          <w:tcW w:w="1440" w:type="dxa"/>
        </w:tcPr>
        <w:p w14:paraId="6C921FB7" w14:textId="5AAE0CC0" w:rsidR="052E24CD" w:rsidRDefault="052E24CD" w:rsidP="00727ED9">
          <w:pPr>
            <w:pStyle w:val="Header"/>
            <w:ind w:left="-115"/>
          </w:pPr>
        </w:p>
      </w:tc>
      <w:tc>
        <w:tcPr>
          <w:tcW w:w="1440" w:type="dxa"/>
        </w:tcPr>
        <w:p w14:paraId="5E76D5D0" w14:textId="188B759F" w:rsidR="052E24CD" w:rsidRDefault="052E24CD" w:rsidP="00727ED9">
          <w:pPr>
            <w:pStyle w:val="Header"/>
            <w:jc w:val="center"/>
          </w:pPr>
        </w:p>
      </w:tc>
      <w:tc>
        <w:tcPr>
          <w:tcW w:w="1440" w:type="dxa"/>
        </w:tcPr>
        <w:p w14:paraId="3BC7025F" w14:textId="50B60C1C" w:rsidR="052E24CD" w:rsidRDefault="052E24CD" w:rsidP="00727ED9">
          <w:pPr>
            <w:pStyle w:val="Header"/>
            <w:ind w:right="-115"/>
            <w:jc w:val="right"/>
          </w:pPr>
        </w:p>
      </w:tc>
    </w:tr>
  </w:tbl>
  <w:p w14:paraId="63878157" w14:textId="171A460E" w:rsidR="052E24CD" w:rsidRDefault="052E24CD" w:rsidP="00727E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610318A2" w14:textId="77777777" w:rsidTr="00727ED9">
      <w:trPr>
        <w:trHeight w:val="300"/>
      </w:trPr>
      <w:tc>
        <w:tcPr>
          <w:tcW w:w="1440" w:type="dxa"/>
        </w:tcPr>
        <w:p w14:paraId="45DB8D52" w14:textId="137F7B21" w:rsidR="052E24CD" w:rsidRDefault="052E24CD" w:rsidP="00727ED9">
          <w:pPr>
            <w:pStyle w:val="Header"/>
            <w:ind w:left="-115"/>
          </w:pPr>
        </w:p>
      </w:tc>
      <w:tc>
        <w:tcPr>
          <w:tcW w:w="1440" w:type="dxa"/>
        </w:tcPr>
        <w:p w14:paraId="4DCF0A1F" w14:textId="2AD3A03B" w:rsidR="052E24CD" w:rsidRDefault="052E24CD" w:rsidP="00727ED9">
          <w:pPr>
            <w:pStyle w:val="Header"/>
            <w:jc w:val="center"/>
          </w:pPr>
        </w:p>
      </w:tc>
      <w:tc>
        <w:tcPr>
          <w:tcW w:w="1440" w:type="dxa"/>
        </w:tcPr>
        <w:p w14:paraId="6706E4A5" w14:textId="52BEBA2F" w:rsidR="052E24CD" w:rsidRDefault="052E24CD" w:rsidP="00727ED9">
          <w:pPr>
            <w:pStyle w:val="Header"/>
            <w:ind w:right="-115"/>
            <w:jc w:val="right"/>
          </w:pPr>
        </w:p>
      </w:tc>
    </w:tr>
  </w:tbl>
  <w:p w14:paraId="2A69A824" w14:textId="27D075DF" w:rsidR="052E24CD" w:rsidRDefault="052E24CD" w:rsidP="00727E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723DD5BE" w14:textId="77777777" w:rsidTr="00727ED9">
      <w:trPr>
        <w:trHeight w:val="300"/>
      </w:trPr>
      <w:tc>
        <w:tcPr>
          <w:tcW w:w="1440" w:type="dxa"/>
        </w:tcPr>
        <w:p w14:paraId="3A93D831" w14:textId="696F4C5A" w:rsidR="052E24CD" w:rsidRDefault="052E24CD" w:rsidP="00727ED9">
          <w:pPr>
            <w:pStyle w:val="Header"/>
            <w:ind w:left="-115"/>
          </w:pPr>
        </w:p>
      </w:tc>
      <w:tc>
        <w:tcPr>
          <w:tcW w:w="1440" w:type="dxa"/>
        </w:tcPr>
        <w:p w14:paraId="4E79BA43" w14:textId="2063CFE1" w:rsidR="052E24CD" w:rsidRDefault="052E24CD" w:rsidP="00727ED9">
          <w:pPr>
            <w:pStyle w:val="Header"/>
            <w:jc w:val="center"/>
          </w:pPr>
        </w:p>
      </w:tc>
      <w:tc>
        <w:tcPr>
          <w:tcW w:w="1440" w:type="dxa"/>
        </w:tcPr>
        <w:p w14:paraId="001B877F" w14:textId="70349022" w:rsidR="052E24CD" w:rsidRDefault="052E24CD" w:rsidP="00727ED9">
          <w:pPr>
            <w:pStyle w:val="Header"/>
            <w:ind w:right="-115"/>
            <w:jc w:val="right"/>
          </w:pPr>
        </w:p>
      </w:tc>
    </w:tr>
  </w:tbl>
  <w:p w14:paraId="51866CF3" w14:textId="4C82A573" w:rsidR="052E24CD" w:rsidRDefault="052E24CD" w:rsidP="00727E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7777189"/>
      <w:docPartObj>
        <w:docPartGallery w:val="Page Numbers (Bottom of Page)"/>
        <w:docPartUnique/>
      </w:docPartObj>
    </w:sdtPr>
    <w:sdtContent>
      <w:p w14:paraId="65927181" w14:textId="4FE520E0"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7D16E8C" w14:textId="5627DEC8" w:rsidR="002558BF" w:rsidRDefault="002558BF" w:rsidP="00FD6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9F1CF" w14:textId="77777777" w:rsidR="00FA3434" w:rsidRDefault="00FA3434">
      <w:r>
        <w:separator/>
      </w:r>
    </w:p>
  </w:footnote>
  <w:footnote w:type="continuationSeparator" w:id="0">
    <w:p w14:paraId="1982690A" w14:textId="77777777" w:rsidR="00FA3434" w:rsidRDefault="00FA3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52E24CD" w14:paraId="522057CD" w14:textId="77777777" w:rsidTr="00727ED9">
      <w:trPr>
        <w:trHeight w:val="300"/>
      </w:trPr>
      <w:tc>
        <w:tcPr>
          <w:tcW w:w="3120" w:type="dxa"/>
        </w:tcPr>
        <w:p w14:paraId="44530343" w14:textId="13B77AC7" w:rsidR="052E24CD" w:rsidRDefault="052E24CD" w:rsidP="00727ED9">
          <w:pPr>
            <w:pStyle w:val="Header"/>
            <w:ind w:left="-115"/>
          </w:pPr>
        </w:p>
      </w:tc>
      <w:tc>
        <w:tcPr>
          <w:tcW w:w="3120" w:type="dxa"/>
        </w:tcPr>
        <w:p w14:paraId="1A87A96B" w14:textId="388B028A" w:rsidR="052E24CD" w:rsidRDefault="052E24CD" w:rsidP="00727ED9">
          <w:pPr>
            <w:pStyle w:val="Header"/>
            <w:jc w:val="center"/>
          </w:pPr>
        </w:p>
      </w:tc>
      <w:tc>
        <w:tcPr>
          <w:tcW w:w="3120" w:type="dxa"/>
        </w:tcPr>
        <w:p w14:paraId="695F7097" w14:textId="0337CE7A" w:rsidR="052E24CD" w:rsidRDefault="052E24CD" w:rsidP="00727ED9">
          <w:pPr>
            <w:pStyle w:val="Header"/>
            <w:ind w:right="-115"/>
            <w:jc w:val="right"/>
          </w:pPr>
        </w:p>
      </w:tc>
    </w:tr>
  </w:tbl>
  <w:p w14:paraId="7773EEAD" w14:textId="51794016" w:rsidR="052E24CD" w:rsidRDefault="052E24CD" w:rsidP="00727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1A4D0AE5" w14:textId="77777777" w:rsidTr="00727ED9">
      <w:trPr>
        <w:trHeight w:val="300"/>
      </w:trPr>
      <w:tc>
        <w:tcPr>
          <w:tcW w:w="1440" w:type="dxa"/>
        </w:tcPr>
        <w:p w14:paraId="0B739240" w14:textId="66BB0469" w:rsidR="052E24CD" w:rsidRDefault="052E24CD" w:rsidP="00727ED9">
          <w:pPr>
            <w:pStyle w:val="Header"/>
            <w:ind w:left="-115"/>
          </w:pPr>
        </w:p>
      </w:tc>
      <w:tc>
        <w:tcPr>
          <w:tcW w:w="1440" w:type="dxa"/>
        </w:tcPr>
        <w:p w14:paraId="07E428F9" w14:textId="04832667" w:rsidR="052E24CD" w:rsidRDefault="052E24CD" w:rsidP="00727ED9">
          <w:pPr>
            <w:pStyle w:val="Header"/>
            <w:jc w:val="center"/>
          </w:pPr>
        </w:p>
      </w:tc>
      <w:tc>
        <w:tcPr>
          <w:tcW w:w="1440" w:type="dxa"/>
        </w:tcPr>
        <w:p w14:paraId="403E1D91" w14:textId="2D0E172B" w:rsidR="052E24CD" w:rsidRDefault="052E24CD" w:rsidP="00727ED9">
          <w:pPr>
            <w:pStyle w:val="Header"/>
            <w:ind w:right="-115"/>
            <w:jc w:val="right"/>
          </w:pPr>
        </w:p>
      </w:tc>
    </w:tr>
  </w:tbl>
  <w:p w14:paraId="04304940" w14:textId="14A3C41F" w:rsidR="052E24CD" w:rsidRDefault="052E24CD" w:rsidP="00727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36B3FC56" w14:textId="77777777" w:rsidTr="00727ED9">
      <w:trPr>
        <w:trHeight w:val="300"/>
      </w:trPr>
      <w:tc>
        <w:tcPr>
          <w:tcW w:w="1440" w:type="dxa"/>
        </w:tcPr>
        <w:p w14:paraId="55F1DC94" w14:textId="69061330" w:rsidR="052E24CD" w:rsidRDefault="052E24CD" w:rsidP="00727ED9">
          <w:pPr>
            <w:pStyle w:val="Header"/>
            <w:ind w:left="-115"/>
          </w:pPr>
        </w:p>
      </w:tc>
      <w:tc>
        <w:tcPr>
          <w:tcW w:w="1440" w:type="dxa"/>
        </w:tcPr>
        <w:p w14:paraId="05B8EB75" w14:textId="4F40270B" w:rsidR="052E24CD" w:rsidRDefault="052E24CD" w:rsidP="00727ED9">
          <w:pPr>
            <w:pStyle w:val="Header"/>
            <w:jc w:val="center"/>
          </w:pPr>
        </w:p>
      </w:tc>
      <w:tc>
        <w:tcPr>
          <w:tcW w:w="1440" w:type="dxa"/>
        </w:tcPr>
        <w:p w14:paraId="1C55373F" w14:textId="0F64389A" w:rsidR="052E24CD" w:rsidRDefault="052E24CD" w:rsidP="00727ED9">
          <w:pPr>
            <w:pStyle w:val="Header"/>
            <w:ind w:right="-115"/>
            <w:jc w:val="right"/>
          </w:pPr>
        </w:p>
      </w:tc>
    </w:tr>
  </w:tbl>
  <w:p w14:paraId="121EE7F2" w14:textId="477FEE12" w:rsidR="052E24CD" w:rsidRDefault="052E24CD" w:rsidP="00727E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7450DBAC" w14:textId="77777777" w:rsidTr="00727ED9">
      <w:trPr>
        <w:trHeight w:val="300"/>
      </w:trPr>
      <w:tc>
        <w:tcPr>
          <w:tcW w:w="1440" w:type="dxa"/>
        </w:tcPr>
        <w:p w14:paraId="6B67938B" w14:textId="3A36D20B" w:rsidR="052E24CD" w:rsidRDefault="052E24CD" w:rsidP="00727ED9">
          <w:pPr>
            <w:pStyle w:val="Header"/>
            <w:ind w:left="-115"/>
          </w:pPr>
        </w:p>
      </w:tc>
      <w:tc>
        <w:tcPr>
          <w:tcW w:w="1440" w:type="dxa"/>
        </w:tcPr>
        <w:p w14:paraId="4CEF5E52" w14:textId="17201444" w:rsidR="052E24CD" w:rsidRDefault="052E24CD" w:rsidP="00727ED9">
          <w:pPr>
            <w:pStyle w:val="Header"/>
            <w:jc w:val="center"/>
          </w:pPr>
        </w:p>
      </w:tc>
      <w:tc>
        <w:tcPr>
          <w:tcW w:w="1440" w:type="dxa"/>
        </w:tcPr>
        <w:p w14:paraId="36EE2C0E" w14:textId="4AC2720B" w:rsidR="052E24CD" w:rsidRDefault="052E24CD" w:rsidP="00727ED9">
          <w:pPr>
            <w:pStyle w:val="Header"/>
            <w:ind w:right="-115"/>
            <w:jc w:val="right"/>
          </w:pPr>
        </w:p>
      </w:tc>
    </w:tr>
  </w:tbl>
  <w:p w14:paraId="4436A935" w14:textId="38F6EDE8" w:rsidR="052E24CD" w:rsidRDefault="052E24CD" w:rsidP="00727E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52E24CD" w14:paraId="04CC57CE" w14:textId="77777777" w:rsidTr="00727ED9">
      <w:trPr>
        <w:trHeight w:val="300"/>
      </w:trPr>
      <w:tc>
        <w:tcPr>
          <w:tcW w:w="3120" w:type="dxa"/>
        </w:tcPr>
        <w:p w14:paraId="0A61146E" w14:textId="0C59C842" w:rsidR="052E24CD" w:rsidRDefault="052E24CD" w:rsidP="00727ED9">
          <w:pPr>
            <w:pStyle w:val="Header"/>
            <w:ind w:left="-115"/>
          </w:pPr>
        </w:p>
      </w:tc>
      <w:tc>
        <w:tcPr>
          <w:tcW w:w="3120" w:type="dxa"/>
        </w:tcPr>
        <w:p w14:paraId="604D54D3" w14:textId="56ABCD1F" w:rsidR="052E24CD" w:rsidRDefault="052E24CD" w:rsidP="00727ED9">
          <w:pPr>
            <w:pStyle w:val="Header"/>
            <w:jc w:val="center"/>
          </w:pPr>
        </w:p>
      </w:tc>
      <w:tc>
        <w:tcPr>
          <w:tcW w:w="3120" w:type="dxa"/>
        </w:tcPr>
        <w:p w14:paraId="3600EE23" w14:textId="4D4B6139" w:rsidR="052E24CD" w:rsidRDefault="052E24CD" w:rsidP="00727ED9">
          <w:pPr>
            <w:pStyle w:val="Header"/>
            <w:ind w:right="-115"/>
            <w:jc w:val="right"/>
          </w:pPr>
        </w:p>
      </w:tc>
    </w:tr>
  </w:tbl>
  <w:p w14:paraId="7610CF8C" w14:textId="31462902" w:rsidR="052E24CD" w:rsidRDefault="052E24CD" w:rsidP="00727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A2017"/>
    <w:multiLevelType w:val="multilevel"/>
    <w:tmpl w:val="82A2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F128B"/>
    <w:multiLevelType w:val="hybridMultilevel"/>
    <w:tmpl w:val="ADA6314E"/>
    <w:lvl w:ilvl="0" w:tplc="FC04EE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1B7C"/>
    <w:multiLevelType w:val="hybridMultilevel"/>
    <w:tmpl w:val="3C8665A6"/>
    <w:lvl w:ilvl="0" w:tplc="B85EA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26C1B"/>
    <w:multiLevelType w:val="hybridMultilevel"/>
    <w:tmpl w:val="BF18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D2C3F"/>
    <w:multiLevelType w:val="hybridMultilevel"/>
    <w:tmpl w:val="5498E0C6"/>
    <w:lvl w:ilvl="0" w:tplc="01768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700502"/>
    <w:multiLevelType w:val="hybridMultilevel"/>
    <w:tmpl w:val="38DA87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259B4"/>
    <w:multiLevelType w:val="multilevel"/>
    <w:tmpl w:val="1BD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53A79"/>
    <w:multiLevelType w:val="hybridMultilevel"/>
    <w:tmpl w:val="CCD23448"/>
    <w:lvl w:ilvl="0" w:tplc="E7B0C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555C1"/>
    <w:multiLevelType w:val="hybridMultilevel"/>
    <w:tmpl w:val="2C785312"/>
    <w:lvl w:ilvl="0" w:tplc="54F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104CA"/>
    <w:multiLevelType w:val="hybridMultilevel"/>
    <w:tmpl w:val="2C7853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3A0AA6"/>
    <w:multiLevelType w:val="hybridMultilevel"/>
    <w:tmpl w:val="234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92632"/>
    <w:multiLevelType w:val="hybridMultilevel"/>
    <w:tmpl w:val="3F561816"/>
    <w:lvl w:ilvl="0" w:tplc="5492CF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800DD"/>
    <w:multiLevelType w:val="multilevel"/>
    <w:tmpl w:val="B44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F2310"/>
    <w:multiLevelType w:val="multilevel"/>
    <w:tmpl w:val="B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82468F"/>
    <w:multiLevelType w:val="hybridMultilevel"/>
    <w:tmpl w:val="5F7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973B7"/>
    <w:multiLevelType w:val="multilevel"/>
    <w:tmpl w:val="6D720D4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6" w15:restartNumberingAfterBreak="0">
    <w:nsid w:val="6D5119C2"/>
    <w:multiLevelType w:val="multilevel"/>
    <w:tmpl w:val="976A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8E3910"/>
    <w:multiLevelType w:val="hybridMultilevel"/>
    <w:tmpl w:val="E85CC0D8"/>
    <w:lvl w:ilvl="0" w:tplc="E5B282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337839">
    <w:abstractNumId w:val="15"/>
  </w:num>
  <w:num w:numId="2" w16cid:durableId="1103958716">
    <w:abstractNumId w:val="14"/>
  </w:num>
  <w:num w:numId="3" w16cid:durableId="562834911">
    <w:abstractNumId w:val="5"/>
  </w:num>
  <w:num w:numId="4" w16cid:durableId="1441098130">
    <w:abstractNumId w:val="3"/>
  </w:num>
  <w:num w:numId="5" w16cid:durableId="2122872065">
    <w:abstractNumId w:val="4"/>
  </w:num>
  <w:num w:numId="6" w16cid:durableId="1122262501">
    <w:abstractNumId w:val="7"/>
  </w:num>
  <w:num w:numId="7" w16cid:durableId="2020811682">
    <w:abstractNumId w:val="8"/>
  </w:num>
  <w:num w:numId="8" w16cid:durableId="371346934">
    <w:abstractNumId w:val="10"/>
  </w:num>
  <w:num w:numId="9" w16cid:durableId="1446925035">
    <w:abstractNumId w:val="9"/>
  </w:num>
  <w:num w:numId="10" w16cid:durableId="674307202">
    <w:abstractNumId w:val="13"/>
    <w:lvlOverride w:ilvl="0">
      <w:startOverride w:val="1"/>
    </w:lvlOverride>
  </w:num>
  <w:num w:numId="11" w16cid:durableId="16274255">
    <w:abstractNumId w:val="13"/>
    <w:lvlOverride w:ilvl="0">
      <w:startOverride w:val="2"/>
    </w:lvlOverride>
  </w:num>
  <w:num w:numId="12" w16cid:durableId="1775203041">
    <w:abstractNumId w:val="13"/>
    <w:lvlOverride w:ilvl="0">
      <w:startOverride w:val="3"/>
    </w:lvlOverride>
  </w:num>
  <w:num w:numId="13" w16cid:durableId="1782914205">
    <w:abstractNumId w:val="0"/>
    <w:lvlOverride w:ilvl="0">
      <w:startOverride w:val="1"/>
    </w:lvlOverride>
  </w:num>
  <w:num w:numId="14" w16cid:durableId="884832502">
    <w:abstractNumId w:val="0"/>
    <w:lvlOverride w:ilvl="0">
      <w:startOverride w:val="2"/>
    </w:lvlOverride>
  </w:num>
  <w:num w:numId="15" w16cid:durableId="790979005">
    <w:abstractNumId w:val="0"/>
    <w:lvlOverride w:ilvl="0">
      <w:startOverride w:val="3"/>
    </w:lvlOverride>
  </w:num>
  <w:num w:numId="16" w16cid:durableId="1026753277">
    <w:abstractNumId w:val="16"/>
    <w:lvlOverride w:ilvl="0">
      <w:startOverride w:val="1"/>
    </w:lvlOverride>
  </w:num>
  <w:num w:numId="17" w16cid:durableId="2076273112">
    <w:abstractNumId w:val="16"/>
    <w:lvlOverride w:ilvl="0">
      <w:startOverride w:val="2"/>
    </w:lvlOverride>
  </w:num>
  <w:num w:numId="18" w16cid:durableId="1270966333">
    <w:abstractNumId w:val="16"/>
    <w:lvlOverride w:ilvl="0">
      <w:startOverride w:val="3"/>
    </w:lvlOverride>
  </w:num>
  <w:num w:numId="19" w16cid:durableId="790900159">
    <w:abstractNumId w:val="16"/>
    <w:lvlOverride w:ilvl="0">
      <w:startOverride w:val="4"/>
    </w:lvlOverride>
  </w:num>
  <w:num w:numId="20" w16cid:durableId="1086996342">
    <w:abstractNumId w:val="16"/>
    <w:lvlOverride w:ilvl="0">
      <w:startOverride w:val="5"/>
    </w:lvlOverride>
  </w:num>
  <w:num w:numId="21" w16cid:durableId="600114399">
    <w:abstractNumId w:val="16"/>
    <w:lvlOverride w:ilvl="0">
      <w:startOverride w:val="6"/>
    </w:lvlOverride>
  </w:num>
  <w:num w:numId="22" w16cid:durableId="1082800582">
    <w:abstractNumId w:val="16"/>
    <w:lvlOverride w:ilvl="0">
      <w:startOverride w:val="7"/>
    </w:lvlOverride>
  </w:num>
  <w:num w:numId="23" w16cid:durableId="1746604211">
    <w:abstractNumId w:val="16"/>
    <w:lvlOverride w:ilvl="0">
      <w:startOverride w:val="8"/>
    </w:lvlOverride>
  </w:num>
  <w:num w:numId="24" w16cid:durableId="1632830831">
    <w:abstractNumId w:val="6"/>
  </w:num>
  <w:num w:numId="25" w16cid:durableId="1403137623">
    <w:abstractNumId w:val="12"/>
  </w:num>
  <w:num w:numId="26" w16cid:durableId="781462510">
    <w:abstractNumId w:val="17"/>
  </w:num>
  <w:num w:numId="27" w16cid:durableId="1697384430">
    <w:abstractNumId w:val="2"/>
  </w:num>
  <w:num w:numId="28" w16cid:durableId="901984068">
    <w:abstractNumId w:val="1"/>
  </w:num>
  <w:num w:numId="29" w16cid:durableId="88973014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uria Diaz-Tena">
    <w15:presenceInfo w15:providerId="Windows Live" w15:userId="c83338d8cf4c1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70"/>
    <w:rsid w:val="00011C24"/>
    <w:rsid w:val="0001625C"/>
    <w:rsid w:val="0002017E"/>
    <w:rsid w:val="000352C4"/>
    <w:rsid w:val="00057BB1"/>
    <w:rsid w:val="0006163A"/>
    <w:rsid w:val="0007063D"/>
    <w:rsid w:val="000776F2"/>
    <w:rsid w:val="0009357C"/>
    <w:rsid w:val="000A1D27"/>
    <w:rsid w:val="000D0FEA"/>
    <w:rsid w:val="000F36B2"/>
    <w:rsid w:val="00117958"/>
    <w:rsid w:val="00135859"/>
    <w:rsid w:val="00140201"/>
    <w:rsid w:val="001475AD"/>
    <w:rsid w:val="0015152F"/>
    <w:rsid w:val="00155060"/>
    <w:rsid w:val="001A6F35"/>
    <w:rsid w:val="001B3B82"/>
    <w:rsid w:val="001D7CC3"/>
    <w:rsid w:val="00201E57"/>
    <w:rsid w:val="00207058"/>
    <w:rsid w:val="00214C1F"/>
    <w:rsid w:val="00250909"/>
    <w:rsid w:val="002558BF"/>
    <w:rsid w:val="00273AC4"/>
    <w:rsid w:val="00280A4A"/>
    <w:rsid w:val="002822CF"/>
    <w:rsid w:val="00297942"/>
    <w:rsid w:val="002B0CFF"/>
    <w:rsid w:val="002E1C70"/>
    <w:rsid w:val="002E22D1"/>
    <w:rsid w:val="002E3E3C"/>
    <w:rsid w:val="002E4CDB"/>
    <w:rsid w:val="002F43C1"/>
    <w:rsid w:val="003004CC"/>
    <w:rsid w:val="00313668"/>
    <w:rsid w:val="00313AE1"/>
    <w:rsid w:val="003243F0"/>
    <w:rsid w:val="003436DD"/>
    <w:rsid w:val="003558F4"/>
    <w:rsid w:val="00361BF7"/>
    <w:rsid w:val="00366F39"/>
    <w:rsid w:val="0038432B"/>
    <w:rsid w:val="00390063"/>
    <w:rsid w:val="003B3153"/>
    <w:rsid w:val="003C5A1F"/>
    <w:rsid w:val="004142CB"/>
    <w:rsid w:val="00415982"/>
    <w:rsid w:val="0041746F"/>
    <w:rsid w:val="0045782B"/>
    <w:rsid w:val="00467274"/>
    <w:rsid w:val="00486227"/>
    <w:rsid w:val="004960C7"/>
    <w:rsid w:val="004A1960"/>
    <w:rsid w:val="004C7202"/>
    <w:rsid w:val="004D45F5"/>
    <w:rsid w:val="004E1209"/>
    <w:rsid w:val="004E3F13"/>
    <w:rsid w:val="004F6096"/>
    <w:rsid w:val="00502C18"/>
    <w:rsid w:val="00503114"/>
    <w:rsid w:val="00506B96"/>
    <w:rsid w:val="00536306"/>
    <w:rsid w:val="00545E91"/>
    <w:rsid w:val="00551B61"/>
    <w:rsid w:val="00563ED0"/>
    <w:rsid w:val="00567442"/>
    <w:rsid w:val="0057260D"/>
    <w:rsid w:val="00581544"/>
    <w:rsid w:val="00582366"/>
    <w:rsid w:val="005A79D4"/>
    <w:rsid w:val="005B7F67"/>
    <w:rsid w:val="005C6907"/>
    <w:rsid w:val="005E23EC"/>
    <w:rsid w:val="005E677F"/>
    <w:rsid w:val="005F216B"/>
    <w:rsid w:val="005F2720"/>
    <w:rsid w:val="0060462E"/>
    <w:rsid w:val="00610837"/>
    <w:rsid w:val="0061291D"/>
    <w:rsid w:val="00614E71"/>
    <w:rsid w:val="0061523F"/>
    <w:rsid w:val="006163BA"/>
    <w:rsid w:val="00623D84"/>
    <w:rsid w:val="0064018F"/>
    <w:rsid w:val="00646A52"/>
    <w:rsid w:val="006524C7"/>
    <w:rsid w:val="00665C4B"/>
    <w:rsid w:val="00686AD3"/>
    <w:rsid w:val="006B25D0"/>
    <w:rsid w:val="006B3289"/>
    <w:rsid w:val="006B3B2C"/>
    <w:rsid w:val="006B7F17"/>
    <w:rsid w:val="006D7DF1"/>
    <w:rsid w:val="006F0640"/>
    <w:rsid w:val="006F220D"/>
    <w:rsid w:val="00710062"/>
    <w:rsid w:val="00727ED9"/>
    <w:rsid w:val="00732E5E"/>
    <w:rsid w:val="0073489F"/>
    <w:rsid w:val="0075265B"/>
    <w:rsid w:val="00754EDD"/>
    <w:rsid w:val="00756EAD"/>
    <w:rsid w:val="00760D5B"/>
    <w:rsid w:val="007621C9"/>
    <w:rsid w:val="00764B9C"/>
    <w:rsid w:val="007725BB"/>
    <w:rsid w:val="00773A0B"/>
    <w:rsid w:val="00791EFD"/>
    <w:rsid w:val="00795899"/>
    <w:rsid w:val="007B2BE9"/>
    <w:rsid w:val="007B7FD2"/>
    <w:rsid w:val="007C0320"/>
    <w:rsid w:val="007C08FC"/>
    <w:rsid w:val="007D13BF"/>
    <w:rsid w:val="007D1EA5"/>
    <w:rsid w:val="007D4256"/>
    <w:rsid w:val="007E7AB7"/>
    <w:rsid w:val="007F4BC7"/>
    <w:rsid w:val="008312B9"/>
    <w:rsid w:val="00843F99"/>
    <w:rsid w:val="00871EC4"/>
    <w:rsid w:val="008733D9"/>
    <w:rsid w:val="00883183"/>
    <w:rsid w:val="00897C7D"/>
    <w:rsid w:val="008A1979"/>
    <w:rsid w:val="008B091B"/>
    <w:rsid w:val="008B606F"/>
    <w:rsid w:val="008D6581"/>
    <w:rsid w:val="008F3E7A"/>
    <w:rsid w:val="008F57BB"/>
    <w:rsid w:val="00904E07"/>
    <w:rsid w:val="00933E16"/>
    <w:rsid w:val="00934CE7"/>
    <w:rsid w:val="0096219A"/>
    <w:rsid w:val="009814C0"/>
    <w:rsid w:val="009915F8"/>
    <w:rsid w:val="009A0F42"/>
    <w:rsid w:val="009A6AB1"/>
    <w:rsid w:val="009B6C49"/>
    <w:rsid w:val="009D16A0"/>
    <w:rsid w:val="00A12337"/>
    <w:rsid w:val="00A126B0"/>
    <w:rsid w:val="00A25554"/>
    <w:rsid w:val="00A325E6"/>
    <w:rsid w:val="00A33BA4"/>
    <w:rsid w:val="00A4398B"/>
    <w:rsid w:val="00A66AC2"/>
    <w:rsid w:val="00A70E1C"/>
    <w:rsid w:val="00A72C0D"/>
    <w:rsid w:val="00A76933"/>
    <w:rsid w:val="00A86CD6"/>
    <w:rsid w:val="00A94B1F"/>
    <w:rsid w:val="00AA0F9E"/>
    <w:rsid w:val="00AA5D9F"/>
    <w:rsid w:val="00B00653"/>
    <w:rsid w:val="00B00C04"/>
    <w:rsid w:val="00B1433D"/>
    <w:rsid w:val="00B34FD4"/>
    <w:rsid w:val="00B466CE"/>
    <w:rsid w:val="00B8541B"/>
    <w:rsid w:val="00BE533E"/>
    <w:rsid w:val="00BF571A"/>
    <w:rsid w:val="00BF6B9D"/>
    <w:rsid w:val="00C05152"/>
    <w:rsid w:val="00C274BD"/>
    <w:rsid w:val="00C31B54"/>
    <w:rsid w:val="00C326CD"/>
    <w:rsid w:val="00C3536F"/>
    <w:rsid w:val="00C43BEF"/>
    <w:rsid w:val="00C47465"/>
    <w:rsid w:val="00C71F5A"/>
    <w:rsid w:val="00C7479A"/>
    <w:rsid w:val="00C8403E"/>
    <w:rsid w:val="00CA1D06"/>
    <w:rsid w:val="00CC24A8"/>
    <w:rsid w:val="00CF41D5"/>
    <w:rsid w:val="00D035F3"/>
    <w:rsid w:val="00D1000B"/>
    <w:rsid w:val="00D15251"/>
    <w:rsid w:val="00D50DBF"/>
    <w:rsid w:val="00D71DD7"/>
    <w:rsid w:val="00D75895"/>
    <w:rsid w:val="00D8784C"/>
    <w:rsid w:val="00D8791A"/>
    <w:rsid w:val="00D9261A"/>
    <w:rsid w:val="00D92E12"/>
    <w:rsid w:val="00DB68CD"/>
    <w:rsid w:val="00DB7555"/>
    <w:rsid w:val="00DC2AD0"/>
    <w:rsid w:val="00DD20A1"/>
    <w:rsid w:val="00E22EDB"/>
    <w:rsid w:val="00E27A3D"/>
    <w:rsid w:val="00E31F42"/>
    <w:rsid w:val="00E32E1C"/>
    <w:rsid w:val="00E443EB"/>
    <w:rsid w:val="00E82A63"/>
    <w:rsid w:val="00E86430"/>
    <w:rsid w:val="00E92173"/>
    <w:rsid w:val="00E93394"/>
    <w:rsid w:val="00EF11E8"/>
    <w:rsid w:val="00EF1D7E"/>
    <w:rsid w:val="00EF3E6A"/>
    <w:rsid w:val="00F00D09"/>
    <w:rsid w:val="00F04FD5"/>
    <w:rsid w:val="00F137F6"/>
    <w:rsid w:val="00F14420"/>
    <w:rsid w:val="00F2014B"/>
    <w:rsid w:val="00F43456"/>
    <w:rsid w:val="00F47479"/>
    <w:rsid w:val="00F47744"/>
    <w:rsid w:val="00F75AF7"/>
    <w:rsid w:val="00F8102B"/>
    <w:rsid w:val="00F84A30"/>
    <w:rsid w:val="00F87859"/>
    <w:rsid w:val="00F97B03"/>
    <w:rsid w:val="00FA3434"/>
    <w:rsid w:val="00FA3D40"/>
    <w:rsid w:val="00FB2914"/>
    <w:rsid w:val="00FB4CC8"/>
    <w:rsid w:val="00FC1658"/>
    <w:rsid w:val="00FD251C"/>
    <w:rsid w:val="00FD306D"/>
    <w:rsid w:val="00FD6CB2"/>
    <w:rsid w:val="04A1C57E"/>
    <w:rsid w:val="052E24CD"/>
    <w:rsid w:val="085BD234"/>
    <w:rsid w:val="239318CB"/>
    <w:rsid w:val="246984B0"/>
    <w:rsid w:val="2F8C9C67"/>
    <w:rsid w:val="78C89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7A86"/>
  <w15:chartTrackingRefBased/>
  <w15:docId w15:val="{D42B99D9-64BE-EE4C-B9FD-9F5E2325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CD"/>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3F9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EF1D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25C"/>
    <w:pPr>
      <w:ind w:left="720"/>
      <w:contextualSpacing/>
    </w:pPr>
  </w:style>
  <w:style w:type="table" w:styleId="TableGrid">
    <w:name w:val="Table Grid"/>
    <w:basedOn w:val="TableNormal"/>
    <w:uiPriority w:val="39"/>
    <w:rsid w:val="00A2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1EA5"/>
  </w:style>
  <w:style w:type="character" w:styleId="CommentReference">
    <w:name w:val="annotation reference"/>
    <w:basedOn w:val="DefaultParagraphFont"/>
    <w:uiPriority w:val="99"/>
    <w:semiHidden/>
    <w:unhideWhenUsed/>
    <w:rsid w:val="003B3153"/>
    <w:rPr>
      <w:sz w:val="16"/>
      <w:szCs w:val="16"/>
    </w:rPr>
  </w:style>
  <w:style w:type="paragraph" w:styleId="CommentText">
    <w:name w:val="annotation text"/>
    <w:basedOn w:val="Normal"/>
    <w:link w:val="CommentTextChar"/>
    <w:uiPriority w:val="99"/>
    <w:unhideWhenUsed/>
    <w:rsid w:val="003B3153"/>
    <w:rPr>
      <w:sz w:val="20"/>
      <w:szCs w:val="20"/>
    </w:rPr>
  </w:style>
  <w:style w:type="character" w:customStyle="1" w:styleId="CommentTextChar">
    <w:name w:val="Comment Text Char"/>
    <w:basedOn w:val="DefaultParagraphFont"/>
    <w:link w:val="CommentText"/>
    <w:uiPriority w:val="99"/>
    <w:rsid w:val="003B3153"/>
    <w:rPr>
      <w:sz w:val="20"/>
      <w:szCs w:val="20"/>
    </w:rPr>
  </w:style>
  <w:style w:type="paragraph" w:styleId="CommentSubject">
    <w:name w:val="annotation subject"/>
    <w:basedOn w:val="CommentText"/>
    <w:next w:val="CommentText"/>
    <w:link w:val="CommentSubjectChar"/>
    <w:uiPriority w:val="99"/>
    <w:semiHidden/>
    <w:unhideWhenUsed/>
    <w:rsid w:val="003B3153"/>
    <w:rPr>
      <w:b/>
      <w:bCs/>
    </w:rPr>
  </w:style>
  <w:style w:type="character" w:customStyle="1" w:styleId="CommentSubjectChar">
    <w:name w:val="Comment Subject Char"/>
    <w:basedOn w:val="CommentTextChar"/>
    <w:link w:val="CommentSubject"/>
    <w:uiPriority w:val="99"/>
    <w:semiHidden/>
    <w:rsid w:val="003B3153"/>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2558BF"/>
    <w:rPr>
      <w:color w:val="808080"/>
    </w:rPr>
  </w:style>
  <w:style w:type="character" w:styleId="Hyperlink">
    <w:name w:val="Hyperlink"/>
    <w:basedOn w:val="DefaultParagraphFont"/>
    <w:uiPriority w:val="99"/>
    <w:unhideWhenUsed/>
    <w:rsid w:val="001D7CC3"/>
    <w:rPr>
      <w:color w:val="0563C1" w:themeColor="hyperlink"/>
      <w:u w:val="single"/>
    </w:rPr>
  </w:style>
  <w:style w:type="character" w:styleId="UnresolvedMention">
    <w:name w:val="Unresolved Mention"/>
    <w:basedOn w:val="DefaultParagraphFont"/>
    <w:uiPriority w:val="99"/>
    <w:semiHidden/>
    <w:unhideWhenUsed/>
    <w:rsid w:val="001D7CC3"/>
    <w:rPr>
      <w:color w:val="605E5C"/>
      <w:shd w:val="clear" w:color="auto" w:fill="E1DFDD"/>
    </w:rPr>
  </w:style>
  <w:style w:type="character" w:styleId="FollowedHyperlink">
    <w:name w:val="FollowedHyperlink"/>
    <w:basedOn w:val="DefaultParagraphFont"/>
    <w:uiPriority w:val="99"/>
    <w:semiHidden/>
    <w:unhideWhenUsed/>
    <w:rsid w:val="007E7AB7"/>
    <w:rPr>
      <w:color w:val="954F72" w:themeColor="followedHyperlink"/>
      <w:u w:val="single"/>
    </w:rPr>
  </w:style>
  <w:style w:type="character" w:customStyle="1" w:styleId="Heading2Char">
    <w:name w:val="Heading 2 Char"/>
    <w:basedOn w:val="DefaultParagraphFont"/>
    <w:link w:val="Heading2"/>
    <w:uiPriority w:val="9"/>
    <w:rsid w:val="00843F99"/>
    <w:rPr>
      <w:rFonts w:ascii="Times New Roman" w:eastAsia="Times New Roman" w:hAnsi="Times New Roman" w:cs="Times New Roman"/>
      <w:b/>
      <w:bCs/>
      <w:kern w:val="0"/>
      <w:sz w:val="36"/>
      <w:szCs w:val="36"/>
      <w14:ligatures w14:val="none"/>
    </w:rPr>
  </w:style>
  <w:style w:type="character" w:styleId="PageNumber">
    <w:name w:val="page number"/>
    <w:basedOn w:val="DefaultParagraphFont"/>
    <w:uiPriority w:val="99"/>
    <w:semiHidden/>
    <w:unhideWhenUsed/>
    <w:rsid w:val="00FD6CB2"/>
  </w:style>
  <w:style w:type="character" w:customStyle="1" w:styleId="Heading3Char">
    <w:name w:val="Heading 3 Char"/>
    <w:basedOn w:val="DefaultParagraphFont"/>
    <w:link w:val="Heading3"/>
    <w:uiPriority w:val="9"/>
    <w:semiHidden/>
    <w:rsid w:val="00EF1D7E"/>
    <w:rPr>
      <w:rFonts w:asciiTheme="majorHAnsi" w:eastAsiaTheme="majorEastAsia" w:hAnsiTheme="majorHAnsi" w:cstheme="majorBidi"/>
      <w:color w:val="1F3763" w:themeColor="accent1" w:themeShade="7F"/>
      <w:kern w:val="0"/>
      <w14:ligatures w14:val="none"/>
    </w:rPr>
  </w:style>
  <w:style w:type="paragraph" w:styleId="NormalWeb">
    <w:name w:val="Normal (Web)"/>
    <w:basedOn w:val="Normal"/>
    <w:uiPriority w:val="99"/>
    <w:unhideWhenUsed/>
    <w:rsid w:val="00F2014B"/>
    <w:pPr>
      <w:spacing w:before="100" w:beforeAutospacing="1" w:after="100" w:afterAutospacing="1"/>
    </w:pPr>
  </w:style>
  <w:style w:type="character" w:styleId="Emphasis">
    <w:name w:val="Emphasis"/>
    <w:basedOn w:val="DefaultParagraphFont"/>
    <w:uiPriority w:val="20"/>
    <w:qFormat/>
    <w:rsid w:val="00F201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3096">
      <w:bodyDiv w:val="1"/>
      <w:marLeft w:val="0"/>
      <w:marRight w:val="0"/>
      <w:marTop w:val="0"/>
      <w:marBottom w:val="0"/>
      <w:divBdr>
        <w:top w:val="none" w:sz="0" w:space="0" w:color="auto"/>
        <w:left w:val="none" w:sz="0" w:space="0" w:color="auto"/>
        <w:bottom w:val="none" w:sz="0" w:space="0" w:color="auto"/>
        <w:right w:val="none" w:sz="0" w:space="0" w:color="auto"/>
      </w:divBdr>
    </w:div>
    <w:div w:id="123230305">
      <w:bodyDiv w:val="1"/>
      <w:marLeft w:val="0"/>
      <w:marRight w:val="0"/>
      <w:marTop w:val="0"/>
      <w:marBottom w:val="0"/>
      <w:divBdr>
        <w:top w:val="none" w:sz="0" w:space="0" w:color="auto"/>
        <w:left w:val="none" w:sz="0" w:space="0" w:color="auto"/>
        <w:bottom w:val="none" w:sz="0" w:space="0" w:color="auto"/>
        <w:right w:val="none" w:sz="0" w:space="0" w:color="auto"/>
      </w:divBdr>
    </w:div>
    <w:div w:id="213467980">
      <w:bodyDiv w:val="1"/>
      <w:marLeft w:val="0"/>
      <w:marRight w:val="0"/>
      <w:marTop w:val="0"/>
      <w:marBottom w:val="0"/>
      <w:divBdr>
        <w:top w:val="none" w:sz="0" w:space="0" w:color="auto"/>
        <w:left w:val="none" w:sz="0" w:space="0" w:color="auto"/>
        <w:bottom w:val="none" w:sz="0" w:space="0" w:color="auto"/>
        <w:right w:val="none" w:sz="0" w:space="0" w:color="auto"/>
      </w:divBdr>
    </w:div>
    <w:div w:id="269749413">
      <w:bodyDiv w:val="1"/>
      <w:marLeft w:val="0"/>
      <w:marRight w:val="0"/>
      <w:marTop w:val="0"/>
      <w:marBottom w:val="0"/>
      <w:divBdr>
        <w:top w:val="none" w:sz="0" w:space="0" w:color="auto"/>
        <w:left w:val="none" w:sz="0" w:space="0" w:color="auto"/>
        <w:bottom w:val="none" w:sz="0" w:space="0" w:color="auto"/>
        <w:right w:val="none" w:sz="0" w:space="0" w:color="auto"/>
      </w:divBdr>
    </w:div>
    <w:div w:id="405998807">
      <w:bodyDiv w:val="1"/>
      <w:marLeft w:val="0"/>
      <w:marRight w:val="0"/>
      <w:marTop w:val="0"/>
      <w:marBottom w:val="0"/>
      <w:divBdr>
        <w:top w:val="none" w:sz="0" w:space="0" w:color="auto"/>
        <w:left w:val="none" w:sz="0" w:space="0" w:color="auto"/>
        <w:bottom w:val="none" w:sz="0" w:space="0" w:color="auto"/>
        <w:right w:val="none" w:sz="0" w:space="0" w:color="auto"/>
      </w:divBdr>
    </w:div>
    <w:div w:id="520315328">
      <w:bodyDiv w:val="1"/>
      <w:marLeft w:val="0"/>
      <w:marRight w:val="0"/>
      <w:marTop w:val="0"/>
      <w:marBottom w:val="0"/>
      <w:divBdr>
        <w:top w:val="none" w:sz="0" w:space="0" w:color="auto"/>
        <w:left w:val="none" w:sz="0" w:space="0" w:color="auto"/>
        <w:bottom w:val="none" w:sz="0" w:space="0" w:color="auto"/>
        <w:right w:val="none" w:sz="0" w:space="0" w:color="auto"/>
      </w:divBdr>
    </w:div>
    <w:div w:id="681275099">
      <w:bodyDiv w:val="1"/>
      <w:marLeft w:val="0"/>
      <w:marRight w:val="0"/>
      <w:marTop w:val="0"/>
      <w:marBottom w:val="0"/>
      <w:divBdr>
        <w:top w:val="none" w:sz="0" w:space="0" w:color="auto"/>
        <w:left w:val="none" w:sz="0" w:space="0" w:color="auto"/>
        <w:bottom w:val="none" w:sz="0" w:space="0" w:color="auto"/>
        <w:right w:val="none" w:sz="0" w:space="0" w:color="auto"/>
      </w:divBdr>
    </w:div>
    <w:div w:id="740296034">
      <w:bodyDiv w:val="1"/>
      <w:marLeft w:val="0"/>
      <w:marRight w:val="0"/>
      <w:marTop w:val="0"/>
      <w:marBottom w:val="0"/>
      <w:divBdr>
        <w:top w:val="none" w:sz="0" w:space="0" w:color="auto"/>
        <w:left w:val="none" w:sz="0" w:space="0" w:color="auto"/>
        <w:bottom w:val="none" w:sz="0" w:space="0" w:color="auto"/>
        <w:right w:val="none" w:sz="0" w:space="0" w:color="auto"/>
      </w:divBdr>
    </w:div>
    <w:div w:id="880939390">
      <w:bodyDiv w:val="1"/>
      <w:marLeft w:val="0"/>
      <w:marRight w:val="0"/>
      <w:marTop w:val="0"/>
      <w:marBottom w:val="0"/>
      <w:divBdr>
        <w:top w:val="none" w:sz="0" w:space="0" w:color="auto"/>
        <w:left w:val="none" w:sz="0" w:space="0" w:color="auto"/>
        <w:bottom w:val="none" w:sz="0" w:space="0" w:color="auto"/>
        <w:right w:val="none" w:sz="0" w:space="0" w:color="auto"/>
      </w:divBdr>
      <w:divsChild>
        <w:div w:id="1980986837">
          <w:marLeft w:val="0"/>
          <w:marRight w:val="0"/>
          <w:marTop w:val="0"/>
          <w:marBottom w:val="0"/>
          <w:divBdr>
            <w:top w:val="none" w:sz="0" w:space="0" w:color="auto"/>
            <w:left w:val="none" w:sz="0" w:space="0" w:color="auto"/>
            <w:bottom w:val="none" w:sz="0" w:space="0" w:color="auto"/>
            <w:right w:val="none" w:sz="0" w:space="0" w:color="auto"/>
          </w:divBdr>
          <w:divsChild>
            <w:div w:id="1572500197">
              <w:marLeft w:val="0"/>
              <w:marRight w:val="0"/>
              <w:marTop w:val="0"/>
              <w:marBottom w:val="0"/>
              <w:divBdr>
                <w:top w:val="none" w:sz="0" w:space="0" w:color="auto"/>
                <w:left w:val="none" w:sz="0" w:space="0" w:color="auto"/>
                <w:bottom w:val="none" w:sz="0" w:space="0" w:color="auto"/>
                <w:right w:val="none" w:sz="0" w:space="0" w:color="auto"/>
              </w:divBdr>
            </w:div>
          </w:divsChild>
        </w:div>
        <w:div w:id="1247424729">
          <w:marLeft w:val="0"/>
          <w:marRight w:val="0"/>
          <w:marTop w:val="0"/>
          <w:marBottom w:val="0"/>
          <w:divBdr>
            <w:top w:val="none" w:sz="0" w:space="0" w:color="auto"/>
            <w:left w:val="none" w:sz="0" w:space="0" w:color="auto"/>
            <w:bottom w:val="none" w:sz="0" w:space="0" w:color="auto"/>
            <w:right w:val="none" w:sz="0" w:space="0" w:color="auto"/>
          </w:divBdr>
          <w:divsChild>
            <w:div w:id="277683454">
              <w:marLeft w:val="0"/>
              <w:marRight w:val="0"/>
              <w:marTop w:val="0"/>
              <w:marBottom w:val="0"/>
              <w:divBdr>
                <w:top w:val="none" w:sz="0" w:space="0" w:color="auto"/>
                <w:left w:val="none" w:sz="0" w:space="0" w:color="auto"/>
                <w:bottom w:val="none" w:sz="0" w:space="0" w:color="auto"/>
                <w:right w:val="none" w:sz="0" w:space="0" w:color="auto"/>
              </w:divBdr>
            </w:div>
          </w:divsChild>
        </w:div>
        <w:div w:id="1600597297">
          <w:marLeft w:val="0"/>
          <w:marRight w:val="0"/>
          <w:marTop w:val="0"/>
          <w:marBottom w:val="0"/>
          <w:divBdr>
            <w:top w:val="none" w:sz="0" w:space="0" w:color="auto"/>
            <w:left w:val="none" w:sz="0" w:space="0" w:color="auto"/>
            <w:bottom w:val="none" w:sz="0" w:space="0" w:color="auto"/>
            <w:right w:val="none" w:sz="0" w:space="0" w:color="auto"/>
          </w:divBdr>
          <w:divsChild>
            <w:div w:id="4525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5433">
      <w:bodyDiv w:val="1"/>
      <w:marLeft w:val="0"/>
      <w:marRight w:val="0"/>
      <w:marTop w:val="0"/>
      <w:marBottom w:val="0"/>
      <w:divBdr>
        <w:top w:val="none" w:sz="0" w:space="0" w:color="auto"/>
        <w:left w:val="none" w:sz="0" w:space="0" w:color="auto"/>
        <w:bottom w:val="none" w:sz="0" w:space="0" w:color="auto"/>
        <w:right w:val="none" w:sz="0" w:space="0" w:color="auto"/>
      </w:divBdr>
    </w:div>
    <w:div w:id="1185948317">
      <w:bodyDiv w:val="1"/>
      <w:marLeft w:val="0"/>
      <w:marRight w:val="0"/>
      <w:marTop w:val="0"/>
      <w:marBottom w:val="0"/>
      <w:divBdr>
        <w:top w:val="none" w:sz="0" w:space="0" w:color="auto"/>
        <w:left w:val="none" w:sz="0" w:space="0" w:color="auto"/>
        <w:bottom w:val="none" w:sz="0" w:space="0" w:color="auto"/>
        <w:right w:val="none" w:sz="0" w:space="0" w:color="auto"/>
      </w:divBdr>
    </w:div>
    <w:div w:id="1270507235">
      <w:bodyDiv w:val="1"/>
      <w:marLeft w:val="0"/>
      <w:marRight w:val="0"/>
      <w:marTop w:val="0"/>
      <w:marBottom w:val="0"/>
      <w:divBdr>
        <w:top w:val="none" w:sz="0" w:space="0" w:color="auto"/>
        <w:left w:val="none" w:sz="0" w:space="0" w:color="auto"/>
        <w:bottom w:val="none" w:sz="0" w:space="0" w:color="auto"/>
        <w:right w:val="none" w:sz="0" w:space="0" w:color="auto"/>
      </w:divBdr>
    </w:div>
    <w:div w:id="1277562983">
      <w:bodyDiv w:val="1"/>
      <w:marLeft w:val="0"/>
      <w:marRight w:val="0"/>
      <w:marTop w:val="0"/>
      <w:marBottom w:val="0"/>
      <w:divBdr>
        <w:top w:val="none" w:sz="0" w:space="0" w:color="auto"/>
        <w:left w:val="none" w:sz="0" w:space="0" w:color="auto"/>
        <w:bottom w:val="none" w:sz="0" w:space="0" w:color="auto"/>
        <w:right w:val="none" w:sz="0" w:space="0" w:color="auto"/>
      </w:divBdr>
    </w:div>
    <w:div w:id="1291858391">
      <w:bodyDiv w:val="1"/>
      <w:marLeft w:val="0"/>
      <w:marRight w:val="0"/>
      <w:marTop w:val="0"/>
      <w:marBottom w:val="0"/>
      <w:divBdr>
        <w:top w:val="none" w:sz="0" w:space="0" w:color="auto"/>
        <w:left w:val="none" w:sz="0" w:space="0" w:color="auto"/>
        <w:bottom w:val="none" w:sz="0" w:space="0" w:color="auto"/>
        <w:right w:val="none" w:sz="0" w:space="0" w:color="auto"/>
      </w:divBdr>
    </w:div>
    <w:div w:id="1335034534">
      <w:bodyDiv w:val="1"/>
      <w:marLeft w:val="0"/>
      <w:marRight w:val="0"/>
      <w:marTop w:val="0"/>
      <w:marBottom w:val="0"/>
      <w:divBdr>
        <w:top w:val="none" w:sz="0" w:space="0" w:color="auto"/>
        <w:left w:val="none" w:sz="0" w:space="0" w:color="auto"/>
        <w:bottom w:val="none" w:sz="0" w:space="0" w:color="auto"/>
        <w:right w:val="none" w:sz="0" w:space="0" w:color="auto"/>
      </w:divBdr>
    </w:div>
    <w:div w:id="1490558140">
      <w:bodyDiv w:val="1"/>
      <w:marLeft w:val="0"/>
      <w:marRight w:val="0"/>
      <w:marTop w:val="0"/>
      <w:marBottom w:val="0"/>
      <w:divBdr>
        <w:top w:val="none" w:sz="0" w:space="0" w:color="auto"/>
        <w:left w:val="none" w:sz="0" w:space="0" w:color="auto"/>
        <w:bottom w:val="none" w:sz="0" w:space="0" w:color="auto"/>
        <w:right w:val="none" w:sz="0" w:space="0" w:color="auto"/>
      </w:divBdr>
    </w:div>
    <w:div w:id="1521360397">
      <w:bodyDiv w:val="1"/>
      <w:marLeft w:val="0"/>
      <w:marRight w:val="0"/>
      <w:marTop w:val="0"/>
      <w:marBottom w:val="0"/>
      <w:divBdr>
        <w:top w:val="none" w:sz="0" w:space="0" w:color="auto"/>
        <w:left w:val="none" w:sz="0" w:space="0" w:color="auto"/>
        <w:bottom w:val="none" w:sz="0" w:space="0" w:color="auto"/>
        <w:right w:val="none" w:sz="0" w:space="0" w:color="auto"/>
      </w:divBdr>
    </w:div>
    <w:div w:id="1531718800">
      <w:bodyDiv w:val="1"/>
      <w:marLeft w:val="0"/>
      <w:marRight w:val="0"/>
      <w:marTop w:val="0"/>
      <w:marBottom w:val="0"/>
      <w:divBdr>
        <w:top w:val="none" w:sz="0" w:space="0" w:color="auto"/>
        <w:left w:val="none" w:sz="0" w:space="0" w:color="auto"/>
        <w:bottom w:val="none" w:sz="0" w:space="0" w:color="auto"/>
        <w:right w:val="none" w:sz="0" w:space="0" w:color="auto"/>
      </w:divBdr>
    </w:div>
    <w:div w:id="1629357363">
      <w:bodyDiv w:val="1"/>
      <w:marLeft w:val="0"/>
      <w:marRight w:val="0"/>
      <w:marTop w:val="0"/>
      <w:marBottom w:val="0"/>
      <w:divBdr>
        <w:top w:val="none" w:sz="0" w:space="0" w:color="auto"/>
        <w:left w:val="none" w:sz="0" w:space="0" w:color="auto"/>
        <w:bottom w:val="none" w:sz="0" w:space="0" w:color="auto"/>
        <w:right w:val="none" w:sz="0" w:space="0" w:color="auto"/>
      </w:divBdr>
    </w:div>
    <w:div w:id="1654026257">
      <w:bodyDiv w:val="1"/>
      <w:marLeft w:val="0"/>
      <w:marRight w:val="0"/>
      <w:marTop w:val="0"/>
      <w:marBottom w:val="0"/>
      <w:divBdr>
        <w:top w:val="none" w:sz="0" w:space="0" w:color="auto"/>
        <w:left w:val="none" w:sz="0" w:space="0" w:color="auto"/>
        <w:bottom w:val="none" w:sz="0" w:space="0" w:color="auto"/>
        <w:right w:val="none" w:sz="0" w:space="0" w:color="auto"/>
      </w:divBdr>
      <w:divsChild>
        <w:div w:id="1937249361">
          <w:marLeft w:val="0"/>
          <w:marRight w:val="0"/>
          <w:marTop w:val="0"/>
          <w:marBottom w:val="0"/>
          <w:divBdr>
            <w:top w:val="none" w:sz="0" w:space="0" w:color="auto"/>
            <w:left w:val="none" w:sz="0" w:space="0" w:color="auto"/>
            <w:bottom w:val="none" w:sz="0" w:space="0" w:color="auto"/>
            <w:right w:val="none" w:sz="0" w:space="0" w:color="auto"/>
          </w:divBdr>
          <w:divsChild>
            <w:div w:id="964577058">
              <w:marLeft w:val="0"/>
              <w:marRight w:val="0"/>
              <w:marTop w:val="0"/>
              <w:marBottom w:val="0"/>
              <w:divBdr>
                <w:top w:val="none" w:sz="0" w:space="0" w:color="auto"/>
                <w:left w:val="none" w:sz="0" w:space="0" w:color="auto"/>
                <w:bottom w:val="none" w:sz="0" w:space="0" w:color="auto"/>
                <w:right w:val="none" w:sz="0" w:space="0" w:color="auto"/>
              </w:divBdr>
              <w:divsChild>
                <w:div w:id="6060836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6396450">
          <w:marLeft w:val="0"/>
          <w:marRight w:val="0"/>
          <w:marTop w:val="0"/>
          <w:marBottom w:val="0"/>
          <w:divBdr>
            <w:top w:val="none" w:sz="0" w:space="0" w:color="auto"/>
            <w:left w:val="none" w:sz="0" w:space="0" w:color="auto"/>
            <w:bottom w:val="none" w:sz="0" w:space="0" w:color="auto"/>
            <w:right w:val="none" w:sz="0" w:space="0" w:color="auto"/>
          </w:divBdr>
          <w:divsChild>
            <w:div w:id="1533884319">
              <w:marLeft w:val="0"/>
              <w:marRight w:val="0"/>
              <w:marTop w:val="0"/>
              <w:marBottom w:val="0"/>
              <w:divBdr>
                <w:top w:val="none" w:sz="0" w:space="0" w:color="auto"/>
                <w:left w:val="none" w:sz="0" w:space="0" w:color="auto"/>
                <w:bottom w:val="none" w:sz="0" w:space="0" w:color="auto"/>
                <w:right w:val="none" w:sz="0" w:space="0" w:color="auto"/>
              </w:divBdr>
              <w:divsChild>
                <w:div w:id="184299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8962420">
          <w:marLeft w:val="0"/>
          <w:marRight w:val="0"/>
          <w:marTop w:val="0"/>
          <w:marBottom w:val="0"/>
          <w:divBdr>
            <w:top w:val="none" w:sz="0" w:space="0" w:color="auto"/>
            <w:left w:val="none" w:sz="0" w:space="0" w:color="auto"/>
            <w:bottom w:val="none" w:sz="0" w:space="0" w:color="auto"/>
            <w:right w:val="none" w:sz="0" w:space="0" w:color="auto"/>
          </w:divBdr>
          <w:divsChild>
            <w:div w:id="386730738">
              <w:marLeft w:val="0"/>
              <w:marRight w:val="0"/>
              <w:marTop w:val="0"/>
              <w:marBottom w:val="0"/>
              <w:divBdr>
                <w:top w:val="none" w:sz="0" w:space="0" w:color="auto"/>
                <w:left w:val="none" w:sz="0" w:space="0" w:color="auto"/>
                <w:bottom w:val="none" w:sz="0" w:space="0" w:color="auto"/>
                <w:right w:val="none" w:sz="0" w:space="0" w:color="auto"/>
              </w:divBdr>
              <w:divsChild>
                <w:div w:id="32467378">
                  <w:marLeft w:val="-420"/>
                  <w:marRight w:val="0"/>
                  <w:marTop w:val="0"/>
                  <w:marBottom w:val="0"/>
                  <w:divBdr>
                    <w:top w:val="none" w:sz="0" w:space="0" w:color="auto"/>
                    <w:left w:val="none" w:sz="0" w:space="0" w:color="auto"/>
                    <w:bottom w:val="none" w:sz="0" w:space="0" w:color="auto"/>
                    <w:right w:val="none" w:sz="0" w:space="0" w:color="auto"/>
                  </w:divBdr>
                  <w:divsChild>
                    <w:div w:id="499741057">
                      <w:marLeft w:val="0"/>
                      <w:marRight w:val="0"/>
                      <w:marTop w:val="0"/>
                      <w:marBottom w:val="0"/>
                      <w:divBdr>
                        <w:top w:val="none" w:sz="0" w:space="0" w:color="auto"/>
                        <w:left w:val="none" w:sz="0" w:space="0" w:color="auto"/>
                        <w:bottom w:val="none" w:sz="0" w:space="0" w:color="auto"/>
                        <w:right w:val="none" w:sz="0" w:space="0" w:color="auto"/>
                      </w:divBdr>
                      <w:divsChild>
                        <w:div w:id="291446577">
                          <w:marLeft w:val="0"/>
                          <w:marRight w:val="0"/>
                          <w:marTop w:val="0"/>
                          <w:marBottom w:val="0"/>
                          <w:divBdr>
                            <w:top w:val="none" w:sz="0" w:space="0" w:color="auto"/>
                            <w:left w:val="none" w:sz="0" w:space="0" w:color="auto"/>
                            <w:bottom w:val="none" w:sz="0" w:space="0" w:color="auto"/>
                            <w:right w:val="none" w:sz="0" w:space="0" w:color="auto"/>
                          </w:divBdr>
                          <w:divsChild>
                            <w:div w:id="846752608">
                              <w:marLeft w:val="0"/>
                              <w:marRight w:val="0"/>
                              <w:marTop w:val="0"/>
                              <w:marBottom w:val="0"/>
                              <w:divBdr>
                                <w:top w:val="none" w:sz="0" w:space="0" w:color="auto"/>
                                <w:left w:val="none" w:sz="0" w:space="0" w:color="auto"/>
                                <w:bottom w:val="none" w:sz="0" w:space="0" w:color="auto"/>
                                <w:right w:val="none" w:sz="0" w:space="0" w:color="auto"/>
                              </w:divBdr>
                            </w:div>
                            <w:div w:id="19591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0038">
                  <w:marLeft w:val="-420"/>
                  <w:marRight w:val="0"/>
                  <w:marTop w:val="0"/>
                  <w:marBottom w:val="0"/>
                  <w:divBdr>
                    <w:top w:val="none" w:sz="0" w:space="0" w:color="auto"/>
                    <w:left w:val="none" w:sz="0" w:space="0" w:color="auto"/>
                    <w:bottom w:val="none" w:sz="0" w:space="0" w:color="auto"/>
                    <w:right w:val="none" w:sz="0" w:space="0" w:color="auto"/>
                  </w:divBdr>
                  <w:divsChild>
                    <w:div w:id="1052726510">
                      <w:marLeft w:val="0"/>
                      <w:marRight w:val="0"/>
                      <w:marTop w:val="0"/>
                      <w:marBottom w:val="0"/>
                      <w:divBdr>
                        <w:top w:val="none" w:sz="0" w:space="0" w:color="auto"/>
                        <w:left w:val="none" w:sz="0" w:space="0" w:color="auto"/>
                        <w:bottom w:val="none" w:sz="0" w:space="0" w:color="auto"/>
                        <w:right w:val="none" w:sz="0" w:space="0" w:color="auto"/>
                      </w:divBdr>
                      <w:divsChild>
                        <w:div w:id="449513547">
                          <w:marLeft w:val="0"/>
                          <w:marRight w:val="0"/>
                          <w:marTop w:val="0"/>
                          <w:marBottom w:val="0"/>
                          <w:divBdr>
                            <w:top w:val="none" w:sz="0" w:space="0" w:color="auto"/>
                            <w:left w:val="none" w:sz="0" w:space="0" w:color="auto"/>
                            <w:bottom w:val="none" w:sz="0" w:space="0" w:color="auto"/>
                            <w:right w:val="none" w:sz="0" w:space="0" w:color="auto"/>
                          </w:divBdr>
                          <w:divsChild>
                            <w:div w:id="147866413">
                              <w:marLeft w:val="0"/>
                              <w:marRight w:val="0"/>
                              <w:marTop w:val="0"/>
                              <w:marBottom w:val="0"/>
                              <w:divBdr>
                                <w:top w:val="none" w:sz="0" w:space="0" w:color="auto"/>
                                <w:left w:val="none" w:sz="0" w:space="0" w:color="auto"/>
                                <w:bottom w:val="none" w:sz="0" w:space="0" w:color="auto"/>
                                <w:right w:val="none" w:sz="0" w:space="0" w:color="auto"/>
                              </w:divBdr>
                            </w:div>
                            <w:div w:id="10168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85248">
                  <w:marLeft w:val="-420"/>
                  <w:marRight w:val="0"/>
                  <w:marTop w:val="0"/>
                  <w:marBottom w:val="0"/>
                  <w:divBdr>
                    <w:top w:val="none" w:sz="0" w:space="0" w:color="auto"/>
                    <w:left w:val="none" w:sz="0" w:space="0" w:color="auto"/>
                    <w:bottom w:val="none" w:sz="0" w:space="0" w:color="auto"/>
                    <w:right w:val="none" w:sz="0" w:space="0" w:color="auto"/>
                  </w:divBdr>
                  <w:divsChild>
                    <w:div w:id="1675493420">
                      <w:marLeft w:val="0"/>
                      <w:marRight w:val="0"/>
                      <w:marTop w:val="0"/>
                      <w:marBottom w:val="0"/>
                      <w:divBdr>
                        <w:top w:val="none" w:sz="0" w:space="0" w:color="auto"/>
                        <w:left w:val="none" w:sz="0" w:space="0" w:color="auto"/>
                        <w:bottom w:val="none" w:sz="0" w:space="0" w:color="auto"/>
                        <w:right w:val="none" w:sz="0" w:space="0" w:color="auto"/>
                      </w:divBdr>
                      <w:divsChild>
                        <w:div w:id="8458157">
                          <w:marLeft w:val="0"/>
                          <w:marRight w:val="0"/>
                          <w:marTop w:val="0"/>
                          <w:marBottom w:val="0"/>
                          <w:divBdr>
                            <w:top w:val="none" w:sz="0" w:space="0" w:color="auto"/>
                            <w:left w:val="none" w:sz="0" w:space="0" w:color="auto"/>
                            <w:bottom w:val="none" w:sz="0" w:space="0" w:color="auto"/>
                            <w:right w:val="none" w:sz="0" w:space="0" w:color="auto"/>
                          </w:divBdr>
                          <w:divsChild>
                            <w:div w:id="310060450">
                              <w:marLeft w:val="0"/>
                              <w:marRight w:val="0"/>
                              <w:marTop w:val="0"/>
                              <w:marBottom w:val="0"/>
                              <w:divBdr>
                                <w:top w:val="none" w:sz="0" w:space="0" w:color="auto"/>
                                <w:left w:val="none" w:sz="0" w:space="0" w:color="auto"/>
                                <w:bottom w:val="none" w:sz="0" w:space="0" w:color="auto"/>
                                <w:right w:val="none" w:sz="0" w:space="0" w:color="auto"/>
                              </w:divBdr>
                            </w:div>
                            <w:div w:id="10929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85213">
      <w:bodyDiv w:val="1"/>
      <w:marLeft w:val="0"/>
      <w:marRight w:val="0"/>
      <w:marTop w:val="0"/>
      <w:marBottom w:val="0"/>
      <w:divBdr>
        <w:top w:val="none" w:sz="0" w:space="0" w:color="auto"/>
        <w:left w:val="none" w:sz="0" w:space="0" w:color="auto"/>
        <w:bottom w:val="none" w:sz="0" w:space="0" w:color="auto"/>
        <w:right w:val="none" w:sz="0" w:space="0" w:color="auto"/>
      </w:divBdr>
    </w:div>
    <w:div w:id="1789271707">
      <w:bodyDiv w:val="1"/>
      <w:marLeft w:val="0"/>
      <w:marRight w:val="0"/>
      <w:marTop w:val="0"/>
      <w:marBottom w:val="0"/>
      <w:divBdr>
        <w:top w:val="none" w:sz="0" w:space="0" w:color="auto"/>
        <w:left w:val="none" w:sz="0" w:space="0" w:color="auto"/>
        <w:bottom w:val="none" w:sz="0" w:space="0" w:color="auto"/>
        <w:right w:val="none" w:sz="0" w:space="0" w:color="auto"/>
      </w:divBdr>
    </w:div>
    <w:div w:id="1816989014">
      <w:bodyDiv w:val="1"/>
      <w:marLeft w:val="0"/>
      <w:marRight w:val="0"/>
      <w:marTop w:val="0"/>
      <w:marBottom w:val="0"/>
      <w:divBdr>
        <w:top w:val="none" w:sz="0" w:space="0" w:color="auto"/>
        <w:left w:val="none" w:sz="0" w:space="0" w:color="auto"/>
        <w:bottom w:val="none" w:sz="0" w:space="0" w:color="auto"/>
        <w:right w:val="none" w:sz="0" w:space="0" w:color="auto"/>
      </w:divBdr>
    </w:div>
    <w:div w:id="1849589661">
      <w:bodyDiv w:val="1"/>
      <w:marLeft w:val="0"/>
      <w:marRight w:val="0"/>
      <w:marTop w:val="0"/>
      <w:marBottom w:val="0"/>
      <w:divBdr>
        <w:top w:val="none" w:sz="0" w:space="0" w:color="auto"/>
        <w:left w:val="none" w:sz="0" w:space="0" w:color="auto"/>
        <w:bottom w:val="none" w:sz="0" w:space="0" w:color="auto"/>
        <w:right w:val="none" w:sz="0" w:space="0" w:color="auto"/>
      </w:divBdr>
    </w:div>
    <w:div w:id="1923678369">
      <w:bodyDiv w:val="1"/>
      <w:marLeft w:val="0"/>
      <w:marRight w:val="0"/>
      <w:marTop w:val="0"/>
      <w:marBottom w:val="0"/>
      <w:divBdr>
        <w:top w:val="none" w:sz="0" w:space="0" w:color="auto"/>
        <w:left w:val="none" w:sz="0" w:space="0" w:color="auto"/>
        <w:bottom w:val="none" w:sz="0" w:space="0" w:color="auto"/>
        <w:right w:val="none" w:sz="0" w:space="0" w:color="auto"/>
      </w:divBdr>
      <w:divsChild>
        <w:div w:id="1245139438">
          <w:marLeft w:val="0"/>
          <w:marRight w:val="0"/>
          <w:marTop w:val="0"/>
          <w:marBottom w:val="0"/>
          <w:divBdr>
            <w:top w:val="none" w:sz="0" w:space="0" w:color="auto"/>
            <w:left w:val="none" w:sz="0" w:space="0" w:color="auto"/>
            <w:bottom w:val="none" w:sz="0" w:space="0" w:color="auto"/>
            <w:right w:val="none" w:sz="0" w:space="0" w:color="auto"/>
          </w:divBdr>
          <w:divsChild>
            <w:div w:id="1901942628">
              <w:marLeft w:val="0"/>
              <w:marRight w:val="0"/>
              <w:marTop w:val="0"/>
              <w:marBottom w:val="0"/>
              <w:divBdr>
                <w:top w:val="none" w:sz="0" w:space="0" w:color="auto"/>
                <w:left w:val="none" w:sz="0" w:space="0" w:color="auto"/>
                <w:bottom w:val="none" w:sz="0" w:space="0" w:color="auto"/>
                <w:right w:val="none" w:sz="0" w:space="0" w:color="auto"/>
              </w:divBdr>
              <w:divsChild>
                <w:div w:id="14009830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7681019">
          <w:marLeft w:val="0"/>
          <w:marRight w:val="0"/>
          <w:marTop w:val="0"/>
          <w:marBottom w:val="0"/>
          <w:divBdr>
            <w:top w:val="none" w:sz="0" w:space="0" w:color="auto"/>
            <w:left w:val="none" w:sz="0" w:space="0" w:color="auto"/>
            <w:bottom w:val="none" w:sz="0" w:space="0" w:color="auto"/>
            <w:right w:val="none" w:sz="0" w:space="0" w:color="auto"/>
          </w:divBdr>
          <w:divsChild>
            <w:div w:id="214199617">
              <w:marLeft w:val="0"/>
              <w:marRight w:val="0"/>
              <w:marTop w:val="0"/>
              <w:marBottom w:val="0"/>
              <w:divBdr>
                <w:top w:val="none" w:sz="0" w:space="0" w:color="auto"/>
                <w:left w:val="none" w:sz="0" w:space="0" w:color="auto"/>
                <w:bottom w:val="none" w:sz="0" w:space="0" w:color="auto"/>
                <w:right w:val="none" w:sz="0" w:space="0" w:color="auto"/>
              </w:divBdr>
              <w:divsChild>
                <w:div w:id="885528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0965936">
          <w:marLeft w:val="0"/>
          <w:marRight w:val="0"/>
          <w:marTop w:val="0"/>
          <w:marBottom w:val="0"/>
          <w:divBdr>
            <w:top w:val="none" w:sz="0" w:space="0" w:color="auto"/>
            <w:left w:val="none" w:sz="0" w:space="0" w:color="auto"/>
            <w:bottom w:val="none" w:sz="0" w:space="0" w:color="auto"/>
            <w:right w:val="none" w:sz="0" w:space="0" w:color="auto"/>
          </w:divBdr>
          <w:divsChild>
            <w:div w:id="219485971">
              <w:marLeft w:val="0"/>
              <w:marRight w:val="0"/>
              <w:marTop w:val="0"/>
              <w:marBottom w:val="0"/>
              <w:divBdr>
                <w:top w:val="none" w:sz="0" w:space="0" w:color="auto"/>
                <w:left w:val="none" w:sz="0" w:space="0" w:color="auto"/>
                <w:bottom w:val="none" w:sz="0" w:space="0" w:color="auto"/>
                <w:right w:val="none" w:sz="0" w:space="0" w:color="auto"/>
              </w:divBdr>
              <w:divsChild>
                <w:div w:id="679236459">
                  <w:marLeft w:val="-420"/>
                  <w:marRight w:val="0"/>
                  <w:marTop w:val="0"/>
                  <w:marBottom w:val="0"/>
                  <w:divBdr>
                    <w:top w:val="none" w:sz="0" w:space="0" w:color="auto"/>
                    <w:left w:val="none" w:sz="0" w:space="0" w:color="auto"/>
                    <w:bottom w:val="none" w:sz="0" w:space="0" w:color="auto"/>
                    <w:right w:val="none" w:sz="0" w:space="0" w:color="auto"/>
                  </w:divBdr>
                  <w:divsChild>
                    <w:div w:id="807087872">
                      <w:marLeft w:val="0"/>
                      <w:marRight w:val="0"/>
                      <w:marTop w:val="0"/>
                      <w:marBottom w:val="0"/>
                      <w:divBdr>
                        <w:top w:val="none" w:sz="0" w:space="0" w:color="auto"/>
                        <w:left w:val="none" w:sz="0" w:space="0" w:color="auto"/>
                        <w:bottom w:val="none" w:sz="0" w:space="0" w:color="auto"/>
                        <w:right w:val="none" w:sz="0" w:space="0" w:color="auto"/>
                      </w:divBdr>
                      <w:divsChild>
                        <w:div w:id="1088236525">
                          <w:marLeft w:val="0"/>
                          <w:marRight w:val="0"/>
                          <w:marTop w:val="0"/>
                          <w:marBottom w:val="0"/>
                          <w:divBdr>
                            <w:top w:val="none" w:sz="0" w:space="0" w:color="auto"/>
                            <w:left w:val="none" w:sz="0" w:space="0" w:color="auto"/>
                            <w:bottom w:val="none" w:sz="0" w:space="0" w:color="auto"/>
                            <w:right w:val="none" w:sz="0" w:space="0" w:color="auto"/>
                          </w:divBdr>
                          <w:divsChild>
                            <w:div w:id="44454426">
                              <w:marLeft w:val="0"/>
                              <w:marRight w:val="0"/>
                              <w:marTop w:val="0"/>
                              <w:marBottom w:val="0"/>
                              <w:divBdr>
                                <w:top w:val="none" w:sz="0" w:space="0" w:color="auto"/>
                                <w:left w:val="none" w:sz="0" w:space="0" w:color="auto"/>
                                <w:bottom w:val="none" w:sz="0" w:space="0" w:color="auto"/>
                                <w:right w:val="none" w:sz="0" w:space="0" w:color="auto"/>
                              </w:divBdr>
                            </w:div>
                            <w:div w:id="1622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5745">
                  <w:marLeft w:val="-420"/>
                  <w:marRight w:val="0"/>
                  <w:marTop w:val="0"/>
                  <w:marBottom w:val="0"/>
                  <w:divBdr>
                    <w:top w:val="none" w:sz="0" w:space="0" w:color="auto"/>
                    <w:left w:val="none" w:sz="0" w:space="0" w:color="auto"/>
                    <w:bottom w:val="none" w:sz="0" w:space="0" w:color="auto"/>
                    <w:right w:val="none" w:sz="0" w:space="0" w:color="auto"/>
                  </w:divBdr>
                  <w:divsChild>
                    <w:div w:id="1002391184">
                      <w:marLeft w:val="0"/>
                      <w:marRight w:val="0"/>
                      <w:marTop w:val="0"/>
                      <w:marBottom w:val="0"/>
                      <w:divBdr>
                        <w:top w:val="none" w:sz="0" w:space="0" w:color="auto"/>
                        <w:left w:val="none" w:sz="0" w:space="0" w:color="auto"/>
                        <w:bottom w:val="none" w:sz="0" w:space="0" w:color="auto"/>
                        <w:right w:val="none" w:sz="0" w:space="0" w:color="auto"/>
                      </w:divBdr>
                      <w:divsChild>
                        <w:div w:id="1903445168">
                          <w:marLeft w:val="0"/>
                          <w:marRight w:val="0"/>
                          <w:marTop w:val="0"/>
                          <w:marBottom w:val="0"/>
                          <w:divBdr>
                            <w:top w:val="none" w:sz="0" w:space="0" w:color="auto"/>
                            <w:left w:val="none" w:sz="0" w:space="0" w:color="auto"/>
                            <w:bottom w:val="none" w:sz="0" w:space="0" w:color="auto"/>
                            <w:right w:val="none" w:sz="0" w:space="0" w:color="auto"/>
                          </w:divBdr>
                          <w:divsChild>
                            <w:div w:id="1290433697">
                              <w:marLeft w:val="0"/>
                              <w:marRight w:val="0"/>
                              <w:marTop w:val="0"/>
                              <w:marBottom w:val="0"/>
                              <w:divBdr>
                                <w:top w:val="none" w:sz="0" w:space="0" w:color="auto"/>
                                <w:left w:val="none" w:sz="0" w:space="0" w:color="auto"/>
                                <w:bottom w:val="none" w:sz="0" w:space="0" w:color="auto"/>
                                <w:right w:val="none" w:sz="0" w:space="0" w:color="auto"/>
                              </w:divBdr>
                            </w:div>
                            <w:div w:id="17476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7350">
                  <w:marLeft w:val="-420"/>
                  <w:marRight w:val="0"/>
                  <w:marTop w:val="0"/>
                  <w:marBottom w:val="0"/>
                  <w:divBdr>
                    <w:top w:val="none" w:sz="0" w:space="0" w:color="auto"/>
                    <w:left w:val="none" w:sz="0" w:space="0" w:color="auto"/>
                    <w:bottom w:val="none" w:sz="0" w:space="0" w:color="auto"/>
                    <w:right w:val="none" w:sz="0" w:space="0" w:color="auto"/>
                  </w:divBdr>
                  <w:divsChild>
                    <w:div w:id="884222208">
                      <w:marLeft w:val="0"/>
                      <w:marRight w:val="0"/>
                      <w:marTop w:val="0"/>
                      <w:marBottom w:val="0"/>
                      <w:divBdr>
                        <w:top w:val="none" w:sz="0" w:space="0" w:color="auto"/>
                        <w:left w:val="none" w:sz="0" w:space="0" w:color="auto"/>
                        <w:bottom w:val="none" w:sz="0" w:space="0" w:color="auto"/>
                        <w:right w:val="none" w:sz="0" w:space="0" w:color="auto"/>
                      </w:divBdr>
                      <w:divsChild>
                        <w:div w:id="613950761">
                          <w:marLeft w:val="0"/>
                          <w:marRight w:val="0"/>
                          <w:marTop w:val="0"/>
                          <w:marBottom w:val="0"/>
                          <w:divBdr>
                            <w:top w:val="none" w:sz="0" w:space="0" w:color="auto"/>
                            <w:left w:val="none" w:sz="0" w:space="0" w:color="auto"/>
                            <w:bottom w:val="none" w:sz="0" w:space="0" w:color="auto"/>
                            <w:right w:val="none" w:sz="0" w:space="0" w:color="auto"/>
                          </w:divBdr>
                          <w:divsChild>
                            <w:div w:id="1781729150">
                              <w:marLeft w:val="0"/>
                              <w:marRight w:val="0"/>
                              <w:marTop w:val="0"/>
                              <w:marBottom w:val="0"/>
                              <w:divBdr>
                                <w:top w:val="none" w:sz="0" w:space="0" w:color="auto"/>
                                <w:left w:val="none" w:sz="0" w:space="0" w:color="auto"/>
                                <w:bottom w:val="none" w:sz="0" w:space="0" w:color="auto"/>
                                <w:right w:val="none" w:sz="0" w:space="0" w:color="auto"/>
                              </w:divBdr>
                            </w:div>
                            <w:div w:id="2084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5551">
      <w:bodyDiv w:val="1"/>
      <w:marLeft w:val="0"/>
      <w:marRight w:val="0"/>
      <w:marTop w:val="0"/>
      <w:marBottom w:val="0"/>
      <w:divBdr>
        <w:top w:val="none" w:sz="0" w:space="0" w:color="auto"/>
        <w:left w:val="none" w:sz="0" w:space="0" w:color="auto"/>
        <w:bottom w:val="none" w:sz="0" w:space="0" w:color="auto"/>
        <w:right w:val="none" w:sz="0" w:space="0" w:color="auto"/>
      </w:divBdr>
    </w:div>
    <w:div w:id="20884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6862-D242-194A-B7AA-A40A64B24A9C}">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15</Pages>
  <Words>4545</Words>
  <Characters>25912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Diaz-Tena</dc:creator>
  <cp:keywords/>
  <dc:description/>
  <cp:lastModifiedBy>Nuria Diaz-Tena</cp:lastModifiedBy>
  <cp:revision>2</cp:revision>
  <dcterms:created xsi:type="dcterms:W3CDTF">2025-01-14T16:54:00Z</dcterms:created>
  <dcterms:modified xsi:type="dcterms:W3CDTF">2025-01-14T16:54:00Z</dcterms:modified>
</cp:coreProperties>
</file>